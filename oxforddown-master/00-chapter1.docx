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1" w:name="chapter-1"/>
    <w:p>
      <w:pPr>
        <w:pStyle w:val="Heading1"/>
      </w:pPr>
      <w:r>
        <w:rPr>
          <w:rStyle w:val="SectionNumber"/>
        </w:rPr>
        <w:t xml:space="preserve">1</w:t>
      </w:r>
      <w:r>
        <w:tab/>
      </w:r>
      <w:r>
        <w:t xml:space="preserve">Chapter 1</w:t>
      </w:r>
    </w:p>
    <w:bookmarkStart w:id="21" w:name="introduction"/>
    <w:p>
      <w:pPr>
        <w:pStyle w:val="Heading2"/>
      </w:pPr>
      <w:r>
        <w:rPr>
          <w:rStyle w:val="SectionNumber"/>
        </w:rPr>
        <w:t xml:space="preserve">1.1</w:t>
      </w:r>
      <w:r>
        <w:tab/>
      </w:r>
      <w:r>
        <w:t xml:space="preserve">Introduction</w:t>
      </w:r>
    </w:p>
    <w:p>
      <w:pPr>
        <w:pStyle w:val="FirstParagraph"/>
      </w:pPr>
      <w:r>
        <w:t xml:space="preserve">Women have surpassed men in education outcomes, like college attendance and graduation rates</w:t>
      </w:r>
      <w:r>
        <w:t xml:space="preserve"> </w:t>
      </w:r>
      <w:r>
        <w:t xml:space="preserve">(Blau and Kahn 2017; Goldin 2006; Stoet and Geary 2014)</w:t>
      </w:r>
      <w:r>
        <w:t xml:space="preserve">, but continue to be underrepresented in top management positions in nearly all sectors</w:t>
      </w:r>
      <w:r>
        <w:t xml:space="preserve"> </w:t>
      </w:r>
      <w:r>
        <w:t xml:space="preserve">(Bertrand and Hallock 2001)</w:t>
      </w:r>
      <w:r>
        <w:t xml:space="preserve">. And, a sizable gender gap still persists worldwide</w:t>
      </w:r>
      <w:r>
        <w:t xml:space="preserve"> </w:t>
      </w:r>
      <w:r>
        <w:t xml:space="preserve">(Blau and Kahn 2017)</w:t>
      </w:r>
      <w:r>
        <w:t xml:space="preserve">. Traditional economic variables, such as household division of labor and discrimination, account for some, but not all, of these disparities</w:t>
      </w:r>
      <w:r>
        <w:t xml:space="preserve"> </w:t>
      </w:r>
      <w:r>
        <w:t xml:space="preserve">(Blau and Kahn 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 and Vesterlund 2011)</w:t>
      </w:r>
      <w:r>
        <w:t xml:space="preserve">.</w:t>
      </w:r>
    </w:p>
    <w:p>
      <w:pPr>
        <w:pStyle w:val="BodyText"/>
      </w:pPr>
      <w:r>
        <w:t xml:space="preserve">Research suggests women are, on average, less competitive than men (for review, see</w:t>
      </w:r>
      <w:r>
        <w:t xml:space="preserve"> </w:t>
      </w:r>
      <w:r>
        <w:t xml:space="preserve">Niederle and Vesterlund (2011)</w:t>
      </w:r>
      <w:r>
        <w:t xml:space="preserve">).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 and Vesterlund 2007)</w:t>
      </w:r>
      <w:r>
        <w:t xml:space="preserve">. In this paradigm, women are less likely to enter tournaments while completing mathematical problems, even when they would have earned more by competing</w:t>
      </w:r>
      <w:r>
        <w:t xml:space="preserve"> </w:t>
      </w:r>
      <w:r>
        <w:t xml:space="preserve">(Niederle and Vesterlund 2007)</w:t>
      </w:r>
      <w:r>
        <w:t xml:space="preserve">. Numerous conceptual replications over the past 15 years suggests that the gender difference in willingness to compete is robust</w:t>
      </w:r>
      <w:r>
        <w:t xml:space="preserve"> </w:t>
      </w:r>
      <w:r>
        <w:t xml:space="preserve">(see Niederle and Vesterlund 2011;</w:t>
      </w:r>
      <w:r>
        <w:t xml:space="preserve"> </w:t>
      </w:r>
      <w:r>
        <w:rPr>
          <w:bCs/>
          <w:b/>
        </w:rPr>
        <w:t xml:space="preserve">Niederle2017a?</w:t>
      </w:r>
      <w:r>
        <w:t xml:space="preserve">;</w:t>
      </w:r>
      <w:r>
        <w:t xml:space="preserve"> </w:t>
      </w:r>
      <w:r>
        <w:rPr>
          <w:bCs/>
          <w:b/>
        </w:rPr>
        <w:t xml:space="preserve">Niederle2017b?</w:t>
      </w:r>
      <w:r>
        <w:t xml:space="preserve"> </w:t>
      </w:r>
      <w:r>
        <w:t xml:space="preserve">for review)</w:t>
      </w:r>
      <w:r>
        <w:t xml:space="preserve">. Notably, this effect has been replicated in diverse populations (e.g., across age groups and cultures)</w:t>
      </w:r>
      <w:r>
        <w:t xml:space="preserve"> </w:t>
      </w:r>
      <w:r>
        <w:t xml:space="preserve">(Apicella and Dreber 2015; Buser, Niederle, and Oosterbeek 2014; Sutter et al. 2016; Andersen et al. 2013; Buser, Peter, and Wolter 2017; Sutter and Rutzler 2010; Dreber, Essen, and Ranehill 2014; Mayr et al. 2012)</w:t>
      </w:r>
      <w:r>
        <w:t xml:space="preserve"> </w:t>
      </w:r>
      <w:r>
        <w:t xml:space="preserve">and with a diverse set of tasks</w:t>
      </w:r>
      <w:r>
        <w:t xml:space="preserve"> </w:t>
      </w:r>
      <w:r>
        <w:t xml:space="preserve">(Apicella and Dreber 2015; Saccardo, Pietrasz, and Gneezy 2018; Bjorvatn, Falch, and Hernæs 2016; Sutter and Glätzle-Rützler 2015; Frick 2011; Samek 2019)</w:t>
      </w:r>
      <w:r>
        <w:t xml:space="preserve">. Importantly, this laboratory measure of competitiveness predicts labor market outcomes, including education choices</w:t>
      </w:r>
      <w:r>
        <w:t xml:space="preserve"> </w:t>
      </w:r>
      <w:r>
        <w:t xml:space="preserve">(Buser, Niederle, and Oosterbeek 2014; Zhang 2012)</w:t>
      </w:r>
      <w:r>
        <w:t xml:space="preserve">, entrepreneurial decisions [e.g., investment, employment;</w:t>
      </w:r>
      <w:r>
        <w:t xml:space="preserve"> </w:t>
      </w:r>
      <w:r>
        <w:t xml:space="preserve">Berge et al. (2015)</w:t>
      </w:r>
      <w:r>
        <w:t xml:space="preserve">], and earnings</w:t>
      </w:r>
      <w:r>
        <w:t xml:space="preserve"> </w:t>
      </w:r>
      <w:r>
        <w:t xml:space="preserve">(Reuben, Sapienza, and Zingales 2015)</w:t>
      </w:r>
      <w:r>
        <w:t xml:space="preserve">. In other words, competitive preferences may contribute to the gender gap in labor market outcomes</w:t>
      </w:r>
      <w:r>
        <w:t xml:space="preserve"> </w:t>
      </w:r>
      <w:r>
        <w:t xml:space="preserve">(Blau and Kahn 2017)</w:t>
      </w:r>
      <w:r>
        <w:t xml:space="preserve">. Thus, understanding why men and women differ in levels of competitiveness and whether interventions exist that can reduce or eliminate the difference may be key for solving the pernicious gender gaps in the labor market.</w:t>
      </w:r>
    </w:p>
    <w:p>
      <w:pPr>
        <w:pStyle w:val="BodyText"/>
      </w:pPr>
      <w:r>
        <w:t xml:space="preserve">Both confidence and risk attitudes have been implicated in driving gender differences in willingness to compete</w:t>
      </w:r>
      <w:r>
        <w:t xml:space="preserve"> </w:t>
      </w:r>
      <w:r>
        <w:t xml:space="preserve">(Niederle and Vesterlund 2011; Veldhuizen 2017)</w:t>
      </w:r>
      <w:r>
        <w:t xml:space="preserve">. However, the extent to which confidence and risk attitudes account for the gender difference in willingness to compete is debated. The seminal research in this literature suggests that confidence and risk attitude do not completely explain gender differences in competitiveness, since there remained a residual gap after controlling for these factors</w:t>
      </w:r>
      <w:r>
        <w:t xml:space="preserve"> </w:t>
      </w:r>
      <w:r>
        <w:t xml:space="preserve">(Niederle and Vesterlund 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(Niederle and Vesterlund 2007, 2011)</w:t>
      </w:r>
      <w:r>
        <w:t xml:space="preserve">. Conversely, recent work correcting for measurement error</w:t>
      </w:r>
      <w:r>
        <w:t xml:space="preserve"> </w:t>
      </w:r>
      <w:r>
        <w:t xml:space="preserve">(Gillen, Snowberg, and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increase women’s confidence and decrease their perceptions of risk and uncertainty in competitive contexts may help reduce the gender gap in competitiveness.</w:t>
      </w:r>
    </w:p>
    <w:p>
      <w:pPr>
        <w:pStyle w:val="BodyText"/>
      </w:pPr>
      <w:r>
        <w:t xml:space="preserve">Confidence is conceptualized as the accuracy of one’s perceived performance or ability on a task</w:t>
      </w:r>
      <w:r>
        <w:t xml:space="preserve"> </w:t>
      </w:r>
      <w:r>
        <w:t xml:space="preserve">(Beyer and Bowden 1997)</w:t>
      </w:r>
      <w:r>
        <w:t xml:space="preserve">.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pPr>
        <w:pStyle w:val="BodyText"/>
      </w:pPr>
      <w:r>
        <w:t xml:space="preserve">While most individuals are overconfident</w:t>
      </w:r>
      <w:r>
        <w:t xml:space="preserve"> </w:t>
      </w:r>
      <w:r>
        <w:t xml:space="preserve">(</w:t>
      </w:r>
      <w:r>
        <w:rPr>
          <w:bCs/>
          <w:b/>
        </w:rPr>
        <w:t xml:space="preserve">Alicke2013?</w:t>
      </w:r>
      <w:r>
        <w:t xml:space="preserve">;</w:t>
      </w:r>
      <w:r>
        <w:t xml:space="preserve"> </w:t>
      </w:r>
      <w:r>
        <w:rPr>
          <w:bCs/>
          <w:b/>
        </w:rPr>
        <w:t xml:space="preserve">Dunning2004b?</w:t>
      </w:r>
      <w:r>
        <w:t xml:space="preserve">)</w:t>
      </w:r>
      <w:r>
        <w:t xml:space="preserve">, there is ample research to suggest that women are less (over)confident on average than men across a number of domains</w:t>
      </w:r>
      <w:r>
        <w:t xml:space="preserve"> </w:t>
      </w:r>
      <w:r>
        <w:t xml:space="preserve">(Mobius et al. 2011; Niederle and Vesterlund 2011, 2007; Croson and Gneezy 2009; Lundeberg, Fox, and Puncochaf 1994; Bertrand 2010; Beyer 1990; Beyer and Bowden 1997;</w:t>
      </w:r>
      <w:r>
        <w:t xml:space="preserve"> </w:t>
      </w:r>
      <w:r>
        <w:rPr>
          <w:bCs/>
          <w:b/>
        </w:rPr>
        <w:t xml:space="preserve">Jakobsson2013?</w:t>
      </w:r>
      <w:r>
        <w:t xml:space="preserve">)</w:t>
      </w:r>
      <w:r>
        <w:t xml:space="preserve">. Because women are less overconfident, they compete less often than they should, given their actual ability</w:t>
      </w:r>
      <w:r>
        <w:t xml:space="preserve"> </w:t>
      </w:r>
      <w:r>
        <w:t xml:space="preserve">(Niederle and Vesterlund 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 and Rey-Biel 2017; Boschini et al. 2014, 2019; Apicella and Dreber 2015; Grosse and Riener 2010; Günther et al. 2010; Dreber, Essen, and Ranehill 2014, 2011; Shurchkov 2012)</w:t>
      </w:r>
      <w:r>
        <w:t xml:space="preserve">, when they are facing other female opponents</w:t>
      </w:r>
      <w:r>
        <w:t xml:space="preserve"> </w:t>
      </w:r>
      <w:r>
        <w:t xml:space="preserve">(Datta Gupta, Poulsen, and Villeval 2013;</w:t>
      </w:r>
      <w:r>
        <w:t xml:space="preserve"> </w:t>
      </w:r>
      <w:r>
        <w:rPr>
          <w:bCs/>
          <w:b/>
        </w:rPr>
        <w:t xml:space="preserve">Booth2012?</w:t>
      </w:r>
      <w:r>
        <w:t xml:space="preserve">)</w:t>
      </w:r>
      <w:r>
        <w:t xml:space="preserve">, or when competing against themselves [</w:t>
      </w:r>
      <w:r>
        <w:t xml:space="preserve">Apicella, Demiral, and Mollerstrom (2017)</w:t>
      </w:r>
      <w:r>
        <w:t xml:space="preserve">; insert cites from here:</w:t>
      </w:r>
      <w:r>
        <w:t xml:space="preserve"> </w:t>
      </w:r>
      <w:hyperlink r:id="rId20">
        <w:r>
          <w:rPr>
            <w:rStyle w:val="Hyperlink"/>
          </w:rPr>
          <w:t xml:space="preserve">https://www.sciencedirect.com/science/article/pii/S0014292121001306?casa_token=-TmBt5-XsdMAAAAA:g-SfgLpuWqjY1lBKbp1xzp0lhj9Ibl9z6DCm-D3Xf6vRHGHHK_x_1ABc5Erf25FjdZ2Uf1NLpn4</w:t>
        </w:r>
      </w:hyperlink>
      <w:r>
        <w:t xml:space="preserve"> </w:t>
      </w:r>
      <w:r>
        <w:t xml:space="preserve">- aka = Bönte et al., 2017; Klinowski, 2017; Carpenter et al., 2018; Apicella et al., 2020; Demiral and Mollerstrom, 2020].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 1997; Spencer, Steele, and Quinn 1999; Spencer, Logel, and Davies 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(Günther et al. 2010; Grosse and Riener 2010; Iriberri and Rey-Biel 2017; Shurchkov 2012;</w:t>
      </w:r>
      <w:r>
        <w:t xml:space="preserve"> </w:t>
      </w:r>
      <w:r>
        <w:rPr>
          <w:bCs/>
          <w:b/>
        </w:rPr>
        <w:t xml:space="preserve">Burow2017?</w:t>
      </w:r>
      <w:r>
        <w:t xml:space="preserve">)</w:t>
      </w:r>
      <w:r>
        <w:t xml:space="preserve">. Taken together, this body of research suggests that interventions designed to increase confidence in women, may embolden them to compete more.</w:t>
      </w:r>
    </w:p>
    <w:p>
      <w:pPr>
        <w:pStyle w:val="BodyText"/>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 and Tversky 1982)</w:t>
      </w:r>
      <w:r>
        <w:t xml:space="preserve">. Researchers investigating gender differences in risk attitudes find that men are typically more risk-seeking than women</w:t>
      </w:r>
      <w:r>
        <w:t xml:space="preserve"> </w:t>
      </w:r>
      <w:r>
        <w:t xml:space="preserve">(Eckel and Grossman 2008; Charness and Gneezy 2012; Croson and Gneezy 2009; Bertrand 2010)</w:t>
      </w:r>
      <w:r>
        <w:t xml:space="preserve">, including in hunter-gatherers</w:t>
      </w:r>
      <w:r>
        <w:t xml:space="preserve"> </w:t>
      </w:r>
      <w:r>
        <w:t xml:space="preserve">(Apicella, Crittenden, and Tobolsky 2017)</w:t>
      </w:r>
      <w:r>
        <w:t xml:space="preserve">, but see</w:t>
      </w:r>
      <w:r>
        <w:t xml:space="preserve"> </w:t>
      </w:r>
      <w:r>
        <w:t xml:space="preserve">(</w:t>
      </w:r>
      <w:r>
        <w:rPr>
          <w:bCs/>
          <w:b/>
        </w:rPr>
        <w:t xml:space="preserve">Harrison2007?</w:t>
      </w:r>
      <w:r>
        <w:t xml:space="preserve">)</w:t>
      </w:r>
      <w:r>
        <w:t xml:space="preserve"> </w:t>
      </w:r>
      <w:r>
        <w:t xml:space="preserve">for an exception. While most studies report a gender difference, the difference appears to be small to medium</w:t>
      </w:r>
      <w:r>
        <w:t xml:space="preserve"> </w:t>
      </w:r>
      <w:r>
        <w:t xml:space="preserve">(</w:t>
      </w:r>
      <w:r>
        <w:rPr>
          <w:bCs/>
          <w:b/>
        </w:rPr>
        <w:t xml:space="preserve">Filippin2016?</w:t>
      </w:r>
      <w:r>
        <w:t xml:space="preserve">)</w:t>
      </w:r>
      <w:r>
        <w:t xml:space="preserve"> </w:t>
      </w:r>
      <w:r>
        <w:t xml:space="preserve">and culturally-dependent [Anderson, et al. 2013;</w:t>
      </w:r>
      <w:r>
        <w:t xml:space="preserve"> </w:t>
      </w:r>
      <w:r>
        <w:t xml:space="preserve">Gneezy, Leonard, and List (2009)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 and Vesterlund 2011)</w:t>
      </w:r>
      <w:r>
        <w:t xml:space="preserve">. Indeed, some of the gender gap in competitiveness is explained by men and women’s differing risk attitudes</w:t>
      </w:r>
      <w:r>
        <w:t xml:space="preserve"> </w:t>
      </w:r>
      <w:r>
        <w:t xml:space="preserve">(Niederle and Vesterlund 2011)</w:t>
      </w:r>
      <w:r>
        <w:t xml:space="preserve">. In fact, some recent work suggests that nearly 30% of the gender gap in competitive choices can be explained by risk attitude</w:t>
      </w:r>
      <w:r>
        <w:t xml:space="preserve"> </w:t>
      </w:r>
      <w:r>
        <w:t xml:space="preserve">(Gillen, Snowberg, and Yariv 2019; Veldhuizen 2017)</w:t>
      </w:r>
      <w:r>
        <w:t xml:space="preserve">.</w:t>
      </w:r>
    </w:p>
    <w:p>
      <w:pPr>
        <w:pStyle w:val="BodyText"/>
      </w:pPr>
      <w:r>
        <w:t xml:space="preserve">In the current set of studies, we examine whether and how preparation may influence willingness to compete. Preparation or training on a task may increase one’s confidence</w:t>
      </w:r>
      <w:r>
        <w:t xml:space="preserve"> </w:t>
      </w:r>
      <w:r>
        <w:t xml:space="preserve">(Gist and Mitchell 1992; Schunk 1981, 1982; Usher and Pajares 2008)</w:t>
      </w:r>
      <w:r>
        <w:t xml:space="preserve">, since people usually are able to observe an improvement in their performance over time.</w:t>
      </w:r>
      <w:r>
        <w:t xml:space="preserve"> </w:t>
      </w:r>
      <w:r>
        <w:t xml:space="preserve">Lent et al. (1996)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 Adams, and Beyer 1977)</w:t>
      </w:r>
      <w:r>
        <w:t xml:space="preserve">. Other research suggests that men and women’s confidence is similar in domains in which they have expertise, but the confidence gap emerges when it is assessed in less knowledgeable domains</w:t>
      </w:r>
      <w:r>
        <w:t xml:space="preserve"> </w:t>
      </w:r>
      <w:r>
        <w:t xml:space="preserve">(</w:t>
      </w:r>
      <w:r>
        <w:rPr>
          <w:bCs/>
          <w:b/>
        </w:rPr>
        <w:t xml:space="preserve">Sarsons2016?</w:t>
      </w:r>
      <w:r>
        <w:t xml:space="preserve">)</w:t>
      </w:r>
      <w:r>
        <w:t xml:space="preserve">. This suggests that gaining expertise, perhaps through practicing, may selectively boost women’s confidence.</w:t>
      </w:r>
      <w:r>
        <w:t xml:space="preserve"> </w:t>
      </w:r>
      <w:r>
        <w:t xml:space="preserve">(</w:t>
      </w:r>
      <w:r>
        <w:rPr>
          <w:bCs/>
          <w:b/>
        </w:rPr>
        <w:t xml:space="preserve">Roll2011?</w:t>
      </w:r>
      <w:r>
        <w:t xml:space="preserve">)</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w:t>
      </w:r>
      <w:r>
        <w:rPr>
          <w:bCs/>
          <w:b/>
        </w:rPr>
        <w:t xml:space="preserve">Krueger1994?</w:t>
      </w:r>
      <w:r>
        <w:t xml:space="preserve">)</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w:t>
      </w:r>
      <w:r>
        <w:rPr>
          <w:bCs/>
          <w:b/>
        </w:rPr>
        <w:t xml:space="preserve">Gysler2002?</w:t>
      </w:r>
      <w:r>
        <w:t xml:space="preserve">)</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 Demiral, and Mollerstrom 2017)</w:t>
      </w:r>
      <w:r>
        <w:t xml:space="preserve">.</w:t>
      </w:r>
    </w:p>
    <w:p>
      <w:pPr>
        <w:pStyle w:val="BodyText"/>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w:t>
      </w:r>
      <w:r>
        <w:t xml:space="preserve"> </w:t>
      </w:r>
      <w:r>
        <w:t xml:space="preserve">(</w:t>
      </w:r>
      <w:r>
        <w:rPr>
          <w:bCs/>
          <w:b/>
        </w:rPr>
        <w:t xml:space="preserve">Charness2021?</w:t>
      </w:r>
      <w:r>
        <w:t xml:space="preserve">)</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p>
      <w:pPr>
        <w:pStyle w:val="BodyText"/>
      </w:pPr>
      <w:r>
        <w:t xml:space="preserve">We similarly examine the role of preparation on the gender differences in willingness to compete through three experiments. However, unlike</w:t>
      </w:r>
      <w:r>
        <w:t xml:space="preserve"> </w:t>
      </w:r>
      <w:r>
        <w:t xml:space="preserve">(</w:t>
      </w:r>
      <w:r>
        <w:rPr>
          <w:bCs/>
          <w:b/>
        </w:rPr>
        <w:t xml:space="preserve">Charness2021?</w:t>
      </w:r>
      <w:r>
        <w:t xml:space="preserve">)</w:t>
      </w:r>
      <w:r>
        <w:t xml:space="preserve">, we do not introduce a significant time delay in our studies. That is, experiments took place in a single session, thus minimizing any potential for gender differences in beliefs about future behavior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bookmarkEnd w:id="21"/>
    <w:bookmarkStart w:id="24" w:name="study-1"/>
    <w:p>
      <w:pPr>
        <w:pStyle w:val="Heading2"/>
      </w:pPr>
      <w:r>
        <w:rPr>
          <w:rStyle w:val="SectionNumber"/>
        </w:rPr>
        <w:t xml:space="preserve">1.2</w:t>
      </w:r>
      <w:r>
        <w:tab/>
      </w:r>
      <w:r>
        <w:t xml:space="preserve">Study 1</w:t>
      </w:r>
    </w:p>
    <w:bookmarkStart w:id="22" w:name="methods"/>
    <w:p>
      <w:pPr>
        <w:pStyle w:val="Heading3"/>
      </w:pPr>
      <w:r>
        <w:rPr>
          <w:rStyle w:val="SectionNumber"/>
        </w:rPr>
        <w:t xml:space="preserve">1.2.1</w:t>
      </w:r>
      <w:r>
        <w:tab/>
      </w:r>
      <w:r>
        <w:t xml:space="preserve">Methods</w:t>
      </w:r>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w:t>
      </w:r>
      <w:r>
        <w:t xml:space="preserve"> </w:t>
      </w:r>
      <w:r>
        <w:t xml:space="preserve">(Rundus 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BodyText"/>
      </w:pPr>
      <w:r>
        <w:t xml:space="preserve">Finally, participants completed a measure of risk aversion, where they answered if they generally are willing to take risks or try to avoid taking risks</w:t>
      </w:r>
      <w:r>
        <w:t xml:space="preserve"> </w:t>
      </w:r>
      <w:r>
        <w:t xml:space="preserve">(Dohmen and Falk 2011)</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22"/>
    <w:bookmarkStart w:id="23" w:name="results"/>
    <w:p>
      <w:pPr>
        <w:pStyle w:val="Heading3"/>
      </w:pPr>
      <w:r>
        <w:rPr>
          <w:rStyle w:val="SectionNumber"/>
        </w:rPr>
        <w:t xml:space="preserve">1.2.2</w:t>
      </w:r>
      <w:r>
        <w:tab/>
      </w:r>
      <w:r>
        <w:t xml:space="preserve">Results</w:t>
      </w:r>
    </w:p>
    <w:p>
      <w:pPr>
        <w:pStyle w:val="FirstParagraph"/>
      </w:pPr>
      <w:r>
        <w:t xml:space="preserve">An equal number of participants were assigned to both conditions (control= 50%). Of the males who completed the study, 49.9% were assigned to the control condition. Of the females who completed the study, 50.09% were assigned to the control condition.</w:t>
      </w:r>
    </w:p>
    <w:p>
      <w:pPr>
        <w:pStyle w:val="BodyText"/>
      </w:pPr>
      <w:r>
        <w:t xml:space="preserve">A minority of participants (15.41%) chose to compete, contrary to previous data in this literature</w:t>
      </w:r>
      <w:r>
        <w:t xml:space="preserve"> </w:t>
      </w:r>
      <w:r>
        <w:t xml:space="preserve">(Niederle and Vesterlund 2007)</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0.73</m:t>
        </m:r>
      </m:oMath>
      <w:r>
        <w:t xml:space="preserve">, 95% CI</w:t>
      </w:r>
      <w:r>
        <w:t xml:space="preserve"> </w:t>
      </w:r>
      <m:oMath>
        <m:r>
          <m:rPr>
            <m:sty m:val="p"/>
          </m:rPr>
          <m:t>[</m:t>
        </m:r>
        <m:r>
          <m:rPr>
            <m:sty m:val="p"/>
          </m:rPr>
          <m:t>−</m:t>
        </m:r>
        <m:r>
          <m:t>1.23</m:t>
        </m:r>
      </m:oMath>
      <w:r>
        <w:t xml:space="preserve">,</w:t>
      </w:r>
      <w:r>
        <w:t xml:space="preserve"> </w:t>
      </w:r>
      <m:oMath>
        <m:r>
          <m:rPr>
            <m:sty m:val="p"/>
          </m:rPr>
          <m:t>−</m:t>
        </m:r>
        <m:r>
          <m:t>0.24</m:t>
        </m:r>
        <m:r>
          <m:rPr>
            <m:sty m:val="p"/>
          </m:rPr>
          <m:t>]</m:t>
        </m:r>
      </m:oMath>
      <w:r>
        <w:t xml:space="preserve">,</w:t>
      </w:r>
      <w:r>
        <w:t xml:space="preserve"> </w:t>
      </w:r>
      <m:oMath>
        <m:r>
          <m:t>z</m:t>
        </m:r>
        <m:r>
          <m:rPr>
            <m:sty m:val="p"/>
          </m:rPr>
          <m:t>=</m:t>
        </m:r>
        <m:r>
          <m:rPr>
            <m:sty m:val="p"/>
          </m:rPr>
          <m:t>−</m:t>
        </m:r>
        <m:r>
          <m:t>2.90</m:t>
        </m:r>
      </m:oMath>
      <w:r>
        <w:t xml:space="preserve">,</w:t>
      </w:r>
      <w:r>
        <w:t xml:space="preserve"> </w:t>
      </w:r>
      <m:oMath>
        <m:r>
          <m:t>p</m:t>
        </m:r>
        <m:r>
          <m:rPr>
            <m:sty m:val="p"/>
          </m:rPr>
          <m:t>=</m:t>
        </m:r>
        <m:r>
          <m:t>.004</m:t>
        </m:r>
      </m:oMath>
      <w:r>
        <w:t xml:space="preserve">. 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1.1</w:t>
      </w:r>
      <w:r>
        <w:t xml:space="preserve">), suggesting that women in the knowledge of preparation condition were not uniquely more inclined to compete.</w:t>
      </w:r>
    </w:p>
    <w:p>
      <w:pPr>
        <w:pStyle w:val="BodyText"/>
      </w:pPr>
      <w:r>
        <w:t xml:space="preserve">As hypothesized, women were 75.47% more likely to take advantage of the opportunity to practice relative to men,</w:t>
      </w:r>
      <w:r>
        <w:t xml:space="preserve"> </w:t>
      </w:r>
      <m:oMath>
        <m:r>
          <m:t>b</m:t>
        </m:r>
        <m:r>
          <m:rPr>
            <m:sty m:val="p"/>
          </m:rPr>
          <m:t>=</m:t>
        </m:r>
        <m:r>
          <m:t>0.56</m:t>
        </m:r>
      </m:oMath>
      <w:r>
        <w:t xml:space="preserve">, 95% CI</w:t>
      </w:r>
      <w:r>
        <w:t xml:space="preserve"> </w:t>
      </w:r>
      <m:oMath>
        <m:r>
          <m:rPr>
            <m:sty m:val="p"/>
          </m:rPr>
          <m:t>[</m:t>
        </m:r>
        <m:r>
          <m:t>0.31</m:t>
        </m:r>
      </m:oMath>
      <w:r>
        <w:t xml:space="preserve">,</w:t>
      </w:r>
      <w:r>
        <w:t xml:space="preserve"> </w:t>
      </w:r>
      <m:oMath>
        <m:r>
          <m:t>0.82</m:t>
        </m:r>
        <m:r>
          <m:rPr>
            <m:sty m:val="p"/>
          </m:rPr>
          <m:t>]</m:t>
        </m:r>
      </m:oMath>
      <w:r>
        <w:t xml:space="preserve">,</w:t>
      </w:r>
      <w:r>
        <w:t xml:space="preserve"> </w:t>
      </w:r>
      <m:oMath>
        <m:r>
          <m:t>z</m:t>
        </m:r>
        <m:r>
          <m:rPr>
            <m:sty m:val="p"/>
          </m:rPr>
          <m:t>=</m:t>
        </m:r>
        <m:r>
          <m:t>4.37</m:t>
        </m:r>
      </m:oMath>
      <w:r>
        <w:t xml:space="preserve">,</w:t>
      </w:r>
      <w:r>
        <w:t xml:space="preserve"> </w:t>
      </w:r>
      <m:oMath>
        <m:r>
          <m:t>p</m:t>
        </m:r>
        <m:r>
          <m:rPr>
            <m:sty m:val="p"/>
          </m:rPr>
          <m:t>&lt;</m:t>
        </m:r>
        <m:r>
          <m:t>.001</m:t>
        </m:r>
      </m:oMath>
      <w:r>
        <w:t xml:space="preserve">, while controlling for the decision to compete (see Figure</w:t>
      </w:r>
      <w:r>
        <w:t xml:space="preserve"> </w:t>
      </w:r>
      <w:r>
        <w:t xml:space="preserve">1.2</w:t>
      </w:r>
      <w:r>
        <w:t xml:space="preserve">). As an exploratory analysis, we tested whether gender and the choice to compete interact to predict the choice to prepare, but did not find evidence for an interaction,</w:t>
      </w:r>
      <w:r>
        <w:t xml:space="preserve"> </w:t>
      </w:r>
      <m:oMath>
        <m:r>
          <m:t>b</m:t>
        </m:r>
        <m:r>
          <m:rPr>
            <m:sty m:val="p"/>
          </m:rPr>
          <m:t>=</m:t>
        </m:r>
        <m:r>
          <m:t>0.12</m:t>
        </m:r>
      </m:oMath>
      <w:r>
        <w:t xml:space="preserve">, 95% CI</w:t>
      </w:r>
      <w:r>
        <w:t xml:space="preserve"> </w:t>
      </w:r>
      <m:oMath>
        <m:r>
          <m:rPr>
            <m:sty m:val="p"/>
          </m:rPr>
          <m:t>[</m:t>
        </m:r>
        <m:r>
          <m:rPr>
            <m:sty m:val="p"/>
          </m:rPr>
          <m:t>−</m:t>
        </m:r>
        <m:r>
          <m:t>0.60</m:t>
        </m:r>
      </m:oMath>
      <w:r>
        <w:t xml:space="preserve">,</w:t>
      </w:r>
      <w:r>
        <w:t xml:space="preserve"> </w:t>
      </w:r>
      <m:oMath>
        <m:r>
          <m:t>0.86</m:t>
        </m:r>
        <m:r>
          <m:rPr>
            <m:sty m:val="p"/>
          </m:rPr>
          <m:t>]</m:t>
        </m:r>
      </m:oMath>
      <w:r>
        <w:t xml:space="preserve">,</w:t>
      </w:r>
      <w:r>
        <w:t xml:space="preserve"> </w:t>
      </w:r>
      <m:oMath>
        <m:r>
          <m:t>z</m:t>
        </m:r>
        <m:r>
          <m:rPr>
            <m:sty m:val="p"/>
          </m:rPr>
          <m:t>=</m:t>
        </m:r>
        <m:r>
          <m:t>0.33</m:t>
        </m:r>
      </m:oMath>
      <w:r>
        <w:t xml:space="preserve">,</w:t>
      </w:r>
      <w:r>
        <w:t xml:space="preserve"> </w:t>
      </w:r>
      <m:oMath>
        <m:r>
          <m:t>p</m:t>
        </m:r>
        <m:r>
          <m:rPr>
            <m:sty m:val="p"/>
          </m:rPr>
          <m:t>=</m:t>
        </m:r>
        <m:r>
          <m:t>.740</m:t>
        </m:r>
      </m:oMath>
      <w:r>
        <w:t xml:space="preserve">.</w:t>
      </w:r>
    </w:p>
    <w:p>
      <w:pPr>
        <w:pStyle w:val="BodyText"/>
      </w:pPr>
      <w:r>
        <w:t xml:space="preserve">In further support of gender differences in preparation, women completed 87.79% more rounds of preparation relative to men,</w:t>
      </w:r>
      <w:r>
        <w:t xml:space="preserve"> </w:t>
      </w:r>
      <m:oMath>
        <m:r>
          <m:t>b</m:t>
        </m:r>
        <m:r>
          <m:rPr>
            <m:sty m:val="p"/>
          </m:rPr>
          <m:t>=</m:t>
        </m:r>
        <m:r>
          <m:t>0.63</m:t>
        </m:r>
      </m:oMath>
      <w:r>
        <w:t xml:space="preserve">, 95% CI</w:t>
      </w:r>
      <w:r>
        <w:t xml:space="preserve"> </w:t>
      </w:r>
      <m:oMath>
        <m:r>
          <m:rPr>
            <m:sty m:val="p"/>
          </m:rPr>
          <m:t>[</m:t>
        </m:r>
        <m:r>
          <m:t>0.46</m:t>
        </m:r>
      </m:oMath>
      <w:r>
        <w:t xml:space="preserve">,</w:t>
      </w:r>
      <w:r>
        <w:t xml:space="preserve"> </w:t>
      </w:r>
      <m:oMath>
        <m:r>
          <m:t>0.80</m:t>
        </m:r>
        <m:r>
          <m:rPr>
            <m:sty m:val="p"/>
          </m:rPr>
          <m:t>]</m:t>
        </m:r>
      </m:oMath>
      <w:r>
        <w:t xml:space="preserve">,</w:t>
      </w:r>
      <w:r>
        <w:t xml:space="preserve"> </w:t>
      </w:r>
      <m:oMath>
        <m:r>
          <m:t>z</m:t>
        </m:r>
        <m:r>
          <m:rPr>
            <m:sty m:val="p"/>
          </m:rPr>
          <m:t>=</m:t>
        </m:r>
        <m:r>
          <m:t>7.32</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15.67</m:t>
        </m:r>
      </m:oMath>
      <w:r>
        <w:t xml:space="preserve">,</w:t>
      </w:r>
      <w:r>
        <w:t xml:space="preserve"> </w:t>
      </w:r>
      <m:oMath>
        <m:r>
          <m:t>p</m:t>
        </m:r>
        <m:r>
          <m:rPr>
            <m:sty m:val="p"/>
          </m:rPr>
          <m:t>&lt;</m:t>
        </m:r>
        <m:r>
          <m:t>.001</m:t>
        </m:r>
      </m:oMath>
      <w:r>
        <w:t xml:space="preserve"> </w:t>
      </w:r>
      <w:r>
        <w:t xml:space="preserve">(see Figure</w:t>
      </w:r>
      <w:r>
        <w:t xml:space="preserve"> </w:t>
      </w:r>
      <w:r>
        <w:t xml:space="preserve">1.4</w:t>
      </w:r>
      <w:r>
        <w:t xml:space="preserve">), and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1.5</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1.6</w:t>
      </w:r>
      <w:r>
        <w:t xml:space="preserve">), suggesting that they did not believe women prepare more because they were more likely to compete.</w:t>
      </w:r>
    </w:p>
    <w:bookmarkEnd w:id="23"/>
    <w:bookmarkEnd w:id="24"/>
    <w:bookmarkStart w:id="27" w:name="study-2"/>
    <w:p>
      <w:pPr>
        <w:pStyle w:val="Heading2"/>
      </w:pPr>
      <w:r>
        <w:rPr>
          <w:rStyle w:val="SectionNumber"/>
        </w:rPr>
        <w:t xml:space="preserve">1.3</w:t>
      </w:r>
      <w:r>
        <w:tab/>
      </w:r>
      <w:r>
        <w:t xml:space="preserve">Study 2</w:t>
      </w:r>
    </w:p>
    <w:bookmarkStart w:id="25" w:name="methods-1"/>
    <w:p>
      <w:pPr>
        <w:pStyle w:val="Heading3"/>
      </w:pPr>
      <w:r>
        <w:rPr>
          <w:rStyle w:val="SectionNumber"/>
        </w:rPr>
        <w:t xml:space="preserve">1.3.1</w:t>
      </w:r>
      <w:r>
        <w:tab/>
      </w:r>
      <w:r>
        <w:t xml:space="preserve">Methods</w:t>
      </w:r>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1088 participants (50.64% women), with an average age of 38.54 (</w:t>
      </w:r>
      <w:r>
        <w:rPr>
          <w:iCs/>
          <w:i/>
        </w:rPr>
        <w:t xml:space="preserve">SD</w:t>
      </w:r>
      <w:r>
        <w:t xml:space="preserve"> </w:t>
      </w:r>
      <w:r>
        <w:t xml:space="preserve">= 12.5)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et al.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and Leslie 2015)</w:t>
      </w:r>
      <w:r>
        <w:t xml:space="preserve">.</w:t>
      </w:r>
    </w:p>
    <w:bookmarkEnd w:id="25"/>
    <w:bookmarkStart w:id="26" w:name="results-1"/>
    <w:p>
      <w:pPr>
        <w:pStyle w:val="Heading3"/>
      </w:pPr>
      <w:r>
        <w:rPr>
          <w:rStyle w:val="SectionNumber"/>
        </w:rPr>
        <w:t xml:space="preserve">1.3.2</w:t>
      </w:r>
      <w:r>
        <w:tab/>
      </w:r>
      <w:r>
        <w:t xml:space="preserve">Results</w:t>
      </w:r>
    </w:p>
    <w:p>
      <w:pPr>
        <w:pStyle w:val="FirstParagraph"/>
      </w:pPr>
      <w:r>
        <w:t xml:space="preserve">An equal number of participants were assigned to both conditions (control= 50.05%). Of the males who completed the study, 50.09% were assigned to the control condition and of the females who completed the study, 50% were assigned to the control condition.</w:t>
      </w:r>
    </w:p>
    <w:p>
      <w:pPr>
        <w:pStyle w:val="BodyText"/>
      </w:pPr>
      <w:r>
        <w:t xml:space="preserve">We replicated the effect of gender on the choice to compete: 19.18% of men chose to compete compared to 13.43% of women. However, we do not find evidence of a significant effect of condition on the choice to compete among women,</w:t>
      </w:r>
      <w:r>
        <w:t xml:space="preserve"> </w:t>
      </w:r>
      <m:oMath>
        <m:r>
          <m:t>b</m:t>
        </m:r>
        <m:r>
          <m:rPr>
            <m:sty m:val="p"/>
          </m:rPr>
          <m:t>=</m:t>
        </m:r>
        <m:r>
          <m:rPr>
            <m:sty m:val="p"/>
          </m:rPr>
          <m:t>−</m:t>
        </m:r>
        <m:r>
          <m:t>0.29</m:t>
        </m:r>
      </m:oMath>
      <w:r>
        <w:t xml:space="preserve">, 95% CI</w:t>
      </w:r>
      <w:r>
        <w:t xml:space="preserve"> </w:t>
      </w:r>
      <m:oMath>
        <m:r>
          <m:rPr>
            <m:sty m:val="p"/>
          </m:rPr>
          <m:t>[</m:t>
        </m:r>
        <m:r>
          <m:rPr>
            <m:sty m:val="p"/>
          </m:rPr>
          <m:t>−</m:t>
        </m:r>
        <m:r>
          <m:t>0.79</m:t>
        </m:r>
      </m:oMath>
      <w:r>
        <w:t xml:space="preserve">,</w:t>
      </w:r>
      <w:r>
        <w:t xml:space="preserve"> </w:t>
      </w:r>
      <m:oMath>
        <m:r>
          <m:t>0.21</m:t>
        </m:r>
        <m:r>
          <m:rPr>
            <m:sty m:val="p"/>
          </m:rPr>
          <m:t>]</m:t>
        </m:r>
      </m:oMath>
      <w:r>
        <w:t xml:space="preserve">,</w:t>
      </w:r>
      <w:r>
        <w:t xml:space="preserve"> </w:t>
      </w:r>
      <m:oMath>
        <m:r>
          <m:t>z</m:t>
        </m:r>
        <m:r>
          <m:rPr>
            <m:sty m:val="p"/>
          </m:rPr>
          <m:t>=</m:t>
        </m:r>
        <m:r>
          <m:rPr>
            <m:sty m:val="p"/>
          </m:rPr>
          <m:t>−</m:t>
        </m:r>
        <m:r>
          <m:t>1.14</m:t>
        </m:r>
      </m:oMath>
      <w:r>
        <w:t xml:space="preserve">,</w:t>
      </w:r>
      <w:r>
        <w:t xml:space="preserve"> </w:t>
      </w:r>
      <m:oMath>
        <m:r>
          <m:t>p</m:t>
        </m:r>
        <m:r>
          <m:rPr>
            <m:sty m:val="p"/>
          </m:rPr>
          <m:t>=</m:t>
        </m:r>
        <m:r>
          <m:t>.255</m:t>
        </m:r>
      </m:oMath>
      <w:r>
        <w:t xml:space="preserve"> </w:t>
      </w:r>
      <w:r>
        <w:t xml:space="preserve">(see Figure</w:t>
      </w:r>
      <w:r>
        <w:t xml:space="preserve"> </w:t>
      </w:r>
      <w:r>
        <w:t xml:space="preserve">1.8</w:t>
      </w:r>
      <w:r>
        <w:t xml:space="preserve">), contrary to our hypotheses.</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1.12</w:t>
      </w:r>
      <w:r>
        <w:t xml:space="preserve">). Women were 18.57% more likely to take advantage of the opportunity to prepare relative to men</w:t>
      </w:r>
      <w:r>
        <w:t xml:space="preserve"> </w:t>
      </w:r>
      <m:oMath>
        <m:r>
          <m:t>b</m:t>
        </m:r>
        <m:r>
          <m:rPr>
            <m:sty m:val="p"/>
          </m:rPr>
          <m:t>=</m:t>
        </m:r>
        <m:r>
          <m:t>0.17</m:t>
        </m:r>
      </m:oMath>
      <w:r>
        <w:t xml:space="preserve">, 95% CI</w:t>
      </w:r>
      <w:r>
        <w:t xml:space="preserve"> </w:t>
      </w:r>
      <m:oMath>
        <m:r>
          <m:rPr>
            <m:sty m:val="p"/>
          </m:rPr>
          <m:t>[</m:t>
        </m:r>
        <m:r>
          <m:t>0.00</m:t>
        </m:r>
      </m:oMath>
      <w:r>
        <w:t xml:space="preserve">,</w:t>
      </w:r>
      <w:r>
        <w:t xml:space="preserve"> </w:t>
      </w:r>
      <m:oMath>
        <m:r>
          <m:t>0.34</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while controlling for the decision to compete (see Figure</w:t>
      </w:r>
      <w:r>
        <w:t xml:space="preserve"> </w:t>
      </w:r>
      <w:r>
        <w:t xml:space="preserve">1.12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1.11</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1.10</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1.9</w:t>
      </w:r>
      <w:r>
        <w:t xml:space="preserve">).</w:t>
      </w:r>
    </w:p>
    <w:bookmarkEnd w:id="26"/>
    <w:bookmarkEnd w:id="27"/>
    <w:bookmarkStart w:id="30" w:name="study-3"/>
    <w:p>
      <w:pPr>
        <w:pStyle w:val="Heading2"/>
      </w:pPr>
      <w:r>
        <w:rPr>
          <w:rStyle w:val="SectionNumber"/>
        </w:rPr>
        <w:t xml:space="preserve">1.4</w:t>
      </w:r>
      <w:r>
        <w:tab/>
      </w:r>
      <w:r>
        <w:t xml:space="preserve">Study 3</w:t>
      </w:r>
    </w:p>
    <w:bookmarkStart w:id="28" w:name="methods-2"/>
    <w:p>
      <w:pPr>
        <w:pStyle w:val="Heading3"/>
      </w:pPr>
      <w:r>
        <w:rPr>
          <w:rStyle w:val="SectionNumber"/>
        </w:rPr>
        <w:t xml:space="preserve">1.4.1</w:t>
      </w:r>
      <w:r>
        <w:tab/>
      </w:r>
      <w:r>
        <w:t xml:space="preserve">Methods</w:t>
      </w:r>
    </w:p>
    <w:p>
      <w:pPr>
        <w:pStyle w:val="FirstParagraph"/>
      </w:pPr>
      <w:r>
        <w:t xml:space="preserve">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will exclude participants who have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1155 participants (47.01% women), with an average age of 38.92 (</w:t>
      </w:r>
      <w:r>
        <w:rPr>
          <w:iCs/>
          <w:i/>
        </w:rPr>
        <w:t xml:space="preserve">SD</w:t>
      </w:r>
      <w:r>
        <w:t xml:space="preserve"> </w:t>
      </w:r>
      <w:r>
        <w:t xml:space="preserve">= 11.83)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We will compare the effects while performing the pre-registered analyses both with and without the participants that were flagged by Qualtrics to ensure that the results hold despite possibly fraudulent responses.</w:t>
      </w:r>
    </w:p>
    <w:p>
      <w:pPr>
        <w:pStyle w:val="BodyText"/>
      </w:pPr>
      <w:r>
        <w:t xml:space="preserve">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49.96%), with even representation of men and women across conditions,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rounds participants completed and number of questions answered (as a proxy for number of problems practiced).</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End w:id="28"/>
    <w:bookmarkStart w:id="29" w:name="results-2"/>
    <w:p>
      <w:pPr>
        <w:pStyle w:val="Heading3"/>
      </w:pPr>
      <w:r>
        <w:rPr>
          <w:rStyle w:val="SectionNumber"/>
        </w:rPr>
        <w:t xml:space="preserve">1.4.2</w:t>
      </w:r>
      <w:r>
        <w:tab/>
      </w:r>
      <w:r>
        <w:t xml:space="preserve">Results</w:t>
      </w:r>
    </w:p>
    <w:bookmarkEnd w:id="29"/>
    <w:bookmarkEnd w:id="30"/>
    <w:bookmarkStart w:id="31" w:name="X4be9cb43eb9f01d271c07cfac8de9b24c6c085d"/>
    <w:p>
      <w:pPr>
        <w:pStyle w:val="Heading2"/>
      </w:pPr>
      <w:r>
        <w:rPr>
          <w:rStyle w:val="SectionNumber"/>
        </w:rPr>
        <w:t xml:space="preserve">1.5</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w:t>
      </w:r>
      <w:r>
        <w:t xml:space="preserve"> </w:t>
      </w:r>
      <m:oMath>
        <m:r>
          <m:t>b</m:t>
        </m:r>
        <m:r>
          <m:rPr>
            <m:sty m:val="p"/>
          </m:rPr>
          <m:t>=</m:t>
        </m:r>
        <m:r>
          <m:rPr>
            <m:sty m:val="p"/>
          </m:rPr>
          <m:t>−</m:t>
        </m:r>
        <m:r>
          <m:t>0.63</m:t>
        </m:r>
      </m:oMath>
      <w:r>
        <w:t xml:space="preserve">, 95% CI</w:t>
      </w:r>
      <w:r>
        <w:t xml:space="preserve"> </w:t>
      </w:r>
      <m:oMath>
        <m:r>
          <m:rPr>
            <m:sty m:val="p"/>
          </m:rPr>
          <m:t>[</m:t>
        </m:r>
        <m:r>
          <m:rPr>
            <m:sty m:val="p"/>
          </m:rPr>
          <m:t>−</m:t>
        </m:r>
        <m:r>
          <m:t>1.10</m:t>
        </m:r>
      </m:oMath>
      <w:r>
        <w:t xml:space="preserve">,</w:t>
      </w:r>
      <w:r>
        <w:t xml:space="preserve"> </w:t>
      </w:r>
      <m:oMath>
        <m:r>
          <m:rPr>
            <m:sty m:val="p"/>
          </m:rPr>
          <m:t>−</m:t>
        </m:r>
        <m:r>
          <m:t>0.17</m:t>
        </m:r>
        <m:r>
          <m:rPr>
            <m:sty m:val="p"/>
          </m:rPr>
          <m:t>]</m:t>
        </m:r>
      </m:oMath>
      <w:r>
        <w:t xml:space="preserve">,</w:t>
      </w:r>
      <w:r>
        <w:t xml:space="preserve"> </w:t>
      </w:r>
      <m:oMath>
        <m:r>
          <m:t>z</m:t>
        </m:r>
        <m:r>
          <m:rPr>
            <m:sty m:val="p"/>
          </m:rPr>
          <m:t>=</m:t>
        </m:r>
        <m:r>
          <m:rPr>
            <m:sty m:val="p"/>
          </m:rPr>
          <m:t>−</m:t>
        </m:r>
        <m:r>
          <m:t>2.67</m:t>
        </m:r>
      </m:oMath>
      <w:r>
        <w:t xml:space="preserve">,</w:t>
      </w:r>
      <w:r>
        <w:t xml:space="preserve"> </w:t>
      </w:r>
      <m:oMath>
        <m:r>
          <m:t>p</m:t>
        </m:r>
        <m:r>
          <m:rPr>
            <m:sty m:val="p"/>
          </m:rPr>
          <m:t>=</m:t>
        </m:r>
        <m:r>
          <m:t>.008</m:t>
        </m:r>
      </m:oMath>
      <w:r>
        <w:t xml:space="preserve">. However, like the previous two studies, when running regressions including control variables (i.e., task score, risk attitudes, confidence), we find that the effect of gender on the choice to compete is not significant,</w:t>
      </w:r>
      <w:r>
        <w:t xml:space="preserve"> </w:t>
      </w:r>
      <m:oMath>
        <m:r>
          <m:t>b</m:t>
        </m:r>
        <m:r>
          <m:rPr>
            <m:sty m:val="p"/>
          </m:rPr>
          <m:t>=</m:t>
        </m:r>
        <m:r>
          <m:rPr>
            <m:sty m:val="p"/>
          </m:rPr>
          <m:t>−</m:t>
        </m:r>
        <m:r>
          <m:t>0.14</m:t>
        </m:r>
      </m:oMath>
      <w:r>
        <w:t xml:space="preserve">, 95% CI</w:t>
      </w:r>
      <w:r>
        <w:t xml:space="preserve"> </w:t>
      </w:r>
      <m:oMath>
        <m:r>
          <m:rPr>
            <m:sty m:val="p"/>
          </m:rPr>
          <m:t>[</m:t>
        </m:r>
        <m:r>
          <m:rPr>
            <m:sty m:val="p"/>
          </m:rPr>
          <m:t>−</m:t>
        </m:r>
        <m:r>
          <m:t>0.66</m:t>
        </m:r>
      </m:oMath>
      <w:r>
        <w:t xml:space="preserve">,</w:t>
      </w:r>
      <w:r>
        <w:t xml:space="preserve"> </w:t>
      </w:r>
      <m:oMath>
        <m:r>
          <m:t>0.36</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.579</m:t>
        </m:r>
      </m:oMath>
      <w:r>
        <w:t xml:space="preserve">, suggesting the effect is explained fully by risk attitudes,</w:t>
      </w:r>
      <w:r>
        <w:t xml:space="preserve"> </w:t>
      </w:r>
      <m:oMath>
        <m:r>
          <m:t>b</m:t>
        </m:r>
        <m:r>
          <m:rPr>
            <m:sty m:val="p"/>
          </m:rPr>
          <m:t>=</m:t>
        </m:r>
        <m:r>
          <m:t>0.32</m:t>
        </m:r>
      </m:oMath>
      <w:r>
        <w:t xml:space="preserve">, 95% CI</w:t>
      </w:r>
      <w:r>
        <w:t xml:space="preserve"> </w:t>
      </w:r>
      <m:oMath>
        <m:r>
          <m:rPr>
            <m:sty m:val="p"/>
          </m:rPr>
          <m:t>[</m:t>
        </m:r>
        <m:r>
          <m:t>0.24</m:t>
        </m:r>
      </m:oMath>
      <w:r>
        <w:t xml:space="preserve">,</w:t>
      </w:r>
      <w:r>
        <w:t xml:space="preserve"> </w:t>
      </w:r>
      <m:oMath>
        <m:r>
          <m:t>0.40</m:t>
        </m:r>
        <m:r>
          <m:rPr>
            <m:sty m:val="p"/>
          </m:rPr>
          <m:t>]</m:t>
        </m:r>
      </m:oMath>
      <w:r>
        <w:t xml:space="preserve">,</w:t>
      </w:r>
      <w:r>
        <w:t xml:space="preserve"> </w:t>
      </w:r>
      <m:oMath>
        <m:r>
          <m:t>z</m:t>
        </m:r>
        <m:r>
          <m:rPr>
            <m:sty m:val="p"/>
          </m:rPr>
          <m:t>=</m:t>
        </m:r>
        <m:r>
          <m:t>8.10</m:t>
        </m:r>
      </m:oMath>
      <w:r>
        <w:t xml:space="preserve">,</w:t>
      </w:r>
      <w:r>
        <w:t xml:space="preserve"> </w:t>
      </w:r>
      <m:oMath>
        <m:r>
          <m:t>p</m:t>
        </m:r>
        <m:r>
          <m:rPr>
            <m:sty m:val="p"/>
          </m:rPr>
          <m:t>&lt;</m:t>
        </m:r>
        <m:r>
          <m:t>.001</m:t>
        </m:r>
      </m:oMath>
      <w:r>
        <w:t xml:space="preserve">, and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3.42</m:t>
        </m:r>
      </m:oMath>
      <w:r>
        <w:t xml:space="preserve">,</w:t>
      </w:r>
      <w:r>
        <w:t xml:space="preserve"> </w:t>
      </w:r>
      <m:oMath>
        <m:r>
          <m:t>p</m:t>
        </m:r>
        <m:r>
          <m:rPr>
            <m:sty m:val="p"/>
          </m:rPr>
          <m:t>=</m:t>
        </m:r>
        <m:r>
          <m:t>.001</m:t>
        </m:r>
      </m:oMath>
      <w:r>
        <w:t xml:space="preserve">.</w:t>
      </w:r>
    </w:p>
    <w:p>
      <w:pPr>
        <w:pStyle w:val="BodyText"/>
      </w:pPr>
      <w: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completely 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End w:id="31"/>
    <w:bookmarkStart w:id="32" w:name="Xa2a79b65c0ec475f2db4156efe663f3277aeb43"/>
    <w:p>
      <w:pPr>
        <w:pStyle w:val="Heading2"/>
      </w:pPr>
      <w:r>
        <w:rPr>
          <w:rStyle w:val="SectionNumber"/>
        </w:rPr>
        <w:t xml:space="preserve">1.6</w:t>
      </w:r>
      <w:r>
        <w:tab/>
      </w:r>
      <w:r>
        <w:t xml:space="preserve">Main effects of condition on choice to compete (both among women &amp; in general) &amp; related exploratory analyses</w:t>
      </w:r>
    </w:p>
    <w:p>
      <w:pPr>
        <w:pStyle w:val="FirstParagraph"/>
      </w:pPr>
      <w:r>
        <w:t xml:space="preserve">Contrary to our a priori hypotheses, we find evidence of a significant effect of condition on the choice to compete among women, INSERT MODEL (see Figure</w:t>
      </w:r>
      <w:r>
        <w:t xml:space="preserve"> </w:t>
      </w:r>
      <w:r>
        <w:t xml:space="preserve">1.13</w:t>
      </w:r>
      <w:r>
        <w:t xml:space="preserve">), such that women in the control condition are significantly more likely to compete, even after controlling for the effects of risk attitudes, confidence, and task score, INSERT MODEL. This effect holds when excluding potentially fraudulent responses based on the aforementioned criteria, INSERT MODEL.</w:t>
      </w:r>
    </w:p>
    <w:p>
      <w:pPr>
        <w:pStyle w:val="BodyText"/>
      </w:pPr>
      <w: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w:t>
      </w:r>
      <w:r>
        <w:t xml:space="preserve"> </w:t>
      </w:r>
      <w:r>
        <w:t xml:space="preserve">1.14</w:t>
      </w:r>
      <w:r>
        <w:t xml:space="preserve">).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pPr>
        <w:pStyle w:val="BodyText"/>
      </w:pPr>
      <w: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End w:id="32"/>
    <w:bookmarkStart w:id="33" w:name="X7de4243c1504477e1ca4229a48d0ca49f913433"/>
    <w:p>
      <w:pPr>
        <w:pStyle w:val="Heading2"/>
      </w:pPr>
      <w:r>
        <w:rPr>
          <w:rStyle w:val="SectionNumber"/>
        </w:rPr>
        <w:t xml:space="preserve">1.7</w:t>
      </w:r>
      <w:r>
        <w:tab/>
      </w:r>
      <w:r>
        <w:t xml:space="preserve">Gender differences in the decision to practice</w:t>
      </w:r>
    </w:p>
    <w:p>
      <w:pPr>
        <w:pStyle w:val="FirstParagraph"/>
      </w:pPr>
      <w:r>
        <w:t xml:space="preserve">Our next pre-registered hypothesis focused on the effects of gender on decisions to prepare. Thus, all subsequent analyses focus on the subset of participants that were assigned to the preparation condition (N = 571).</w:t>
      </w:r>
    </w:p>
    <w:p>
      <w:pPr>
        <w:pStyle w:val="BodyText"/>
      </w:pPr>
      <w:r>
        <w:t xml:space="preserve">We do not replicate the effect found in both previous studies of gender on the decision to practice multiplication problems, INSERT MODEL (03: exploratory2).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pPr>
        <w:pStyle w:val="BodyText"/>
      </w:pP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INSERT MODEL.</w:t>
      </w:r>
    </w:p>
    <w:p>
      <w:pPr>
        <w:pStyle w:val="BodyText"/>
      </w:pPr>
      <w:r>
        <w:t xml:space="preserve">Again, we contrast these results about gender differences in preparation with previous studies in the discussion section, with some possible explanation for the deviation from results found in previous studies.</w:t>
      </w:r>
    </w:p>
    <w:bookmarkEnd w:id="33"/>
    <w:bookmarkStart w:id="34" w:name="X9c0782826a932b9f0d8ef76bbb6ee4c62f961f0"/>
    <w:p>
      <w:pPr>
        <w:pStyle w:val="Heading2"/>
      </w:pPr>
      <w:r>
        <w:rPr>
          <w:rStyle w:val="SectionNumber"/>
        </w:rPr>
        <w:t xml:space="preserve">1.8</w:t>
      </w:r>
      <w:r>
        <w:tab/>
      </w:r>
      <w:r>
        <w:t xml:space="preserve">Perceptions of gender differences in performance, competition, and preparation</w:t>
      </w:r>
    </w:p>
    <w:p>
      <w:pPr>
        <w:pStyle w:val="FirstParagraph"/>
      </w:pPr>
      <w: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pPr>
        <w:pStyle w:val="BodyText"/>
      </w:pPr>
      <w:r>
        <w:t xml:space="preserve">First, participants were significantly more likely to choose</w:t>
      </w:r>
      <w:r>
        <w:t xml:space="preserve"> </w:t>
      </w:r>
      <w:r>
        <w:t xml:space="preserve">“</w:t>
      </w:r>
      <w:r>
        <w:t xml:space="preserve">women</w:t>
      </w:r>
      <w:r>
        <w:t xml:space="preserve">”</w:t>
      </w:r>
      <w:r>
        <w:t xml:space="preserve"> </w:t>
      </w:r>
      <w:r>
        <w:t xml:space="preserve">than</w:t>
      </w:r>
      <w:r>
        <w:t xml:space="preserve"> </w:t>
      </w:r>
      <w:r>
        <w:t xml:space="preserve">“</w:t>
      </w:r>
      <w:r>
        <w:t xml:space="preserve">men</w:t>
      </w:r>
      <w:r>
        <w:t xml:space="preserve">”</w:t>
      </w:r>
      <w:r>
        <w:t xml:space="preserve"> </w:t>
      </w:r>
      <w:r>
        <w:t xml:space="preserve">or</w:t>
      </w:r>
      <w:r>
        <w:t xml:space="preserve"> </w:t>
      </w:r>
      <w:r>
        <w:t xml:space="preserve">“</w:t>
      </w:r>
      <w:r>
        <w:t xml:space="preserve">no difference</w:t>
      </w:r>
      <w:r>
        <w:t xml:space="preserve">”</w:t>
      </w:r>
      <w:r>
        <w:t xml:space="preserve"> </w:t>
      </w:r>
      <w:r>
        <w:t xml:space="preserve">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w:t>
      </w:r>
      <w:r>
        <w:t xml:space="preserve"> </w:t>
      </w:r>
      <w:r>
        <w:t xml:space="preserve">“</w:t>
      </w:r>
      <w:r>
        <w:t xml:space="preserve">no difference</w:t>
      </w:r>
      <w:r>
        <w:t xml:space="preserve">”</w:t>
      </w:r>
      <w:r>
        <w:t xml:space="preserve"> </w:t>
      </w:r>
      <w:r>
        <w:t xml:space="preserve">compared to</w:t>
      </w:r>
      <w:r>
        <w:t xml:space="preserve"> </w:t>
      </w:r>
      <w:r>
        <w:t xml:space="preserve">“</w:t>
      </w:r>
      <w:r>
        <w:t xml:space="preserve">men</w:t>
      </w:r>
      <w:r>
        <w:t xml:space="preserve">”</w:t>
      </w:r>
      <w:r>
        <w:t xml:space="preserve"> </w:t>
      </w:r>
      <w:r>
        <w:t xml:space="preserve">or</w:t>
      </w:r>
      <w:r>
        <w:t xml:space="preserve"> </w:t>
      </w:r>
      <w:r>
        <w:t xml:space="preserve">“</w:t>
      </w:r>
      <w:r>
        <w:t xml:space="preserve">women</w:t>
      </w:r>
      <w:r>
        <w:t xml:space="preserve">”</w:t>
      </w:r>
      <w:r>
        <w:t xml:space="preserve"> </w:t>
      </w:r>
      <w:r>
        <w:t xml:space="preserve">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INSERT MODEL. Thus, these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 We discuss these findings about participants’ beliefs in light of the actual study results in the discussion section.</w:t>
      </w:r>
    </w:p>
    <w:bookmarkEnd w:id="34"/>
    <w:bookmarkStart w:id="35" w:name="discussion"/>
    <w:p>
      <w:pPr>
        <w:pStyle w:val="Heading2"/>
      </w:pPr>
      <w:r>
        <w:rPr>
          <w:rStyle w:val="SectionNumber"/>
        </w:rPr>
        <w:t xml:space="preserve">1.9</w:t>
      </w:r>
      <w:r>
        <w:tab/>
      </w:r>
      <w:r>
        <w:t xml:space="preserve">Discussion</w:t>
      </w:r>
    </w:p>
    <w:bookmarkEnd w:id="35"/>
    <w:bookmarkStart w:id="36" w:name="X15939205278955fd787db5f706bc793b288ded1"/>
    <w:p>
      <w:pPr>
        <w:pStyle w:val="Heading2"/>
      </w:pPr>
      <w:r>
        <w:rPr>
          <w:rStyle w:val="SectionNumber"/>
        </w:rPr>
        <w:t xml:space="preserve">1.10</w:t>
      </w:r>
      <w:r>
        <w:tab/>
      </w:r>
      <w:r>
        <w:t xml:space="preserve">Describing goals of research and main descriptive findings</w:t>
      </w:r>
    </w:p>
    <w:p>
      <w:pPr>
        <w:pStyle w:val="FirstParagraph"/>
      </w:pPr>
      <w:r>
        <w:t xml:space="preserve">Previous research suggests that women tend to be more risk-averse</w:t>
      </w:r>
      <w:r>
        <w:t xml:space="preserve"> </w:t>
      </w:r>
      <w:r>
        <w:t xml:space="preserve">(Croson and Gneezy 2009; Dohmen et al. 2011; Eckel and Grossman 2008; Bertrand 2010)</w:t>
      </w:r>
      <w:r>
        <w:t xml:space="preserve"> </w:t>
      </w:r>
      <w:r>
        <w:t xml:space="preserve">and less confident</w:t>
      </w:r>
      <w:r>
        <w:t xml:space="preserve"> </w:t>
      </w:r>
      <w:r>
        <w:t xml:space="preserve">(Bertrand, Goldin, and Katz 2010; Lundeberg, Fox, and Puncochaf 1994; Mobius et al. 2011; Barber and Odean 2001; Croson and Gneezy 2009)</w:t>
      </w:r>
      <w:r>
        <w:t xml:space="preserve">, which affects their decisions to compete. Since confidence and risk attitudes may be affected by the opportunity to prepare, women may be more likely to compete when they have the opportunity to prepare before entering a competition. Through three experiments, we explored whether the opportunity to prepare affects gender differences in competitiveness and whether there are gender differences in willingness to prepare.</w:t>
      </w:r>
    </w:p>
    <w:p>
      <w:pPr>
        <w:pStyle w:val="BodyText"/>
      </w:pPr>
      <w:r>
        <w:t xml:space="preserve">Within our design framework, we replicate the effect of gender on the choice to compete when gender is included as the only predictor in the model, but the gender difference in the choice to compete goes away when controlling for task score, risk, and confidence across all three studies. There are a couple of possible reasons we do not replicate the gender difference in competitiveness using our study design. There might be something unique about the task or online nature of the competition</w:t>
      </w:r>
      <w:r>
        <w:t xml:space="preserve"> </w:t>
      </w:r>
      <w:r>
        <w:t xml:space="preserve">(Apicella, Demiral, and Mollerstrom 2020;</w:t>
      </w:r>
      <w:r>
        <w:t xml:space="preserve"> </w:t>
      </w:r>
      <w:r>
        <w:rPr>
          <w:bCs/>
          <w:b/>
        </w:rPr>
        <w:t xml:space="preserve">Charness2021?</w:t>
      </w:r>
      <w:r>
        <w:t xml:space="preserve">; Apicella, Crittenden, and Tobolsky 2017)</w:t>
      </w:r>
      <w:r>
        <w:t xml:space="preserve"> </w:t>
      </w:r>
      <w:r>
        <w:t xml:space="preserve">that leads us to find different effects than the literature. In line with this possibility,</w:t>
      </w:r>
      <w:r>
        <w:t xml:space="preserve"> </w:t>
      </w:r>
      <w:r>
        <w:t xml:space="preserve">(</w:t>
      </w:r>
      <w:r>
        <w:rPr>
          <w:bCs/>
          <w:b/>
        </w:rPr>
        <w:t xml:space="preserve">Charness2021?</w:t>
      </w:r>
      <w:r>
        <w:t xml:space="preserve">)</w:t>
      </w:r>
      <w:r>
        <w:t xml:space="preserve"> </w:t>
      </w:r>
      <w:r>
        <w:t xml:space="preserve">suggest that gender gap in the choice to compete depends upon circumstances and beliefs.</w:t>
      </w:r>
    </w:p>
    <w:p>
      <w:pPr>
        <w:pStyle w:val="BodyText"/>
      </w:pPr>
      <w:r>
        <w:t xml:space="preserve">Though we do not consistently find evidence for the gender difference in competitiveness when controlling for other predictors, we find evidence that gender consistently predicts risk and confidence across studies, replicating previous effects found within the literature</w:t>
      </w:r>
      <w:r>
        <w:t xml:space="preserve"> </w:t>
      </w:r>
      <w:r>
        <w:t xml:space="preserve">(Croson and Gneezy 2009; Dohmen et al. 2011; Eckel and Grossman 2008; Bertrand 2010; Bertrand, Goldin, and Katz 2010; Lundeberg, Fox, and Puncochaf 1994; Mobius et al. 2011; Barber and Odean 2001)</w:t>
      </w:r>
      <w:r>
        <w:t xml:space="preserve">. Next, we explored the effects of our preparation manipulations on the choice to compete across studies.</w:t>
      </w:r>
    </w:p>
    <w:bookmarkEnd w:id="36"/>
    <w:bookmarkStart w:id="37" w:name="X7efd51cc6d5d6fc0e9fd9527d8513028d359ed5"/>
    <w:p>
      <w:pPr>
        <w:pStyle w:val="Heading2"/>
      </w:pPr>
      <w:r>
        <w:rPr>
          <w:rStyle w:val="SectionNumber"/>
        </w:rPr>
        <w:t xml:space="preserve">1.11</w:t>
      </w:r>
      <w:r>
        <w:tab/>
      </w:r>
      <w:r>
        <w:t xml:space="preserve">Summarizing effects of preparation condition on choice to compete</w:t>
      </w:r>
    </w:p>
    <w:p>
      <w:pPr>
        <w:pStyle w:val="FirstParagraph"/>
      </w:pPr>
      <w:r>
        <w:t xml:space="preserve">First, we find no evidence that preparation increases men or women’s willingness to compete. In fact, in Study 3 we find that women in the control condition were significantly</w:t>
      </w:r>
      <w:r>
        <w:t xml:space="preserve"> </w:t>
      </w:r>
      <w:r>
        <w:rPr>
          <w:iCs/>
          <w:i/>
        </w:rPr>
        <w:t xml:space="preserve">more</w:t>
      </w:r>
      <w:r>
        <w:t xml:space="preserve"> </w:t>
      </w:r>
      <w:r>
        <w:t xml:space="preserve">likely to compete than women in the control condition, despite believing that practicing helps performance on the main task both based on their behavior and their responses to the manipulation check question. We explored whether the unexpected effect in Study 3 was driven by increased perceptions of risk or reduced confidence when participants were assigned to the practice condition relative to the control condition, and did not find strong evidence for either of those possible explanations.</w:t>
      </w:r>
    </w:p>
    <w:p>
      <w:pPr>
        <w:pStyle w:val="BodyText"/>
      </w:pPr>
      <w:r>
        <w:t xml:space="preserve">One possible reason women assigned to the preparation condition competed less is that they did not feel as though they were practicing as much as others, leading them to avoid the competition altogether because they expected to be at a disadvantage if they were to have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(like in Study 2).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 because they felt more prepared than women in the preparation condition.</w:t>
      </w:r>
    </w:p>
    <w:p>
      <w:pPr>
        <w:pStyle w:val="BodyText"/>
      </w:pPr>
      <w:r>
        <w:t xml:space="preserve">Notably, this effect only holds among the subsample of participants that identify as women. When testing this hypothesis among the entire sample of participants, we do not find strong evidence that condition affects the decision to compete, similar to Studies 1 and 2. Thus, if the hypothesized explanation for the effect of condition on the choice to compete is valid, it is possible that women are especially susceptible to feelings of underpreparation relative to others when they have unlimited time to prepare, which may lead to a range of possible adverse outcomes, such as unnecessary overpreparation and a failure to enter competitive environments when they would otherwise outcompete others and earn more. Since we cannot directly test this hypothesis within the context of the current study, we include questions about perceptions of one’s own preparation in the study in Chapter 2 and explore how gender relates to perceptions of relative preparation within that chapter.</w:t>
      </w:r>
    </w:p>
    <w:bookmarkEnd w:id="37"/>
    <w:bookmarkStart w:id="41" w:name="X7d0a34eee1a955f6522aaf73decd490e652d620"/>
    <w:p>
      <w:pPr>
        <w:pStyle w:val="Heading2"/>
      </w:pPr>
      <w:r>
        <w:rPr>
          <w:rStyle w:val="SectionNumber"/>
        </w:rPr>
        <w:t xml:space="preserve">1.12</w:t>
      </w:r>
      <w:r>
        <w:tab/>
      </w:r>
      <w:r>
        <w:t xml:space="preserve">Summarizing effects of gender on practice</w:t>
      </w:r>
    </w:p>
    <w:p>
      <w:pPr>
        <w:pStyle w:val="FirstParagraph"/>
      </w:pPr>
      <w:r>
        <w:t xml:space="preserve">Despite the lack of evidence for the effect of preparation on the choice to compete, we discovered a sizable gender difference in preparation. Here, we focus on the decision to practice problems as our main dependent variable, because it is the most consistent measure of preparation across all studies and had the most power across studies relative to other means of quantifying preparation (e.g., the number of practice problems left empty and the number of practice rounds completed). In Study 1, we found that women were 75.47% [DOUBLE CHECK] more likely to choose to complete practice problems compared to men. We replicated this finding in Study 2, where women were 18.62% [DOUBLE CHECK] more likely to choose to practice problems, even though half of participants were required to prepare for several rounds of practice beforehand. This effect holds despite no strong evidence that there is a gender difference in performance on the multiplication task and after controlling for participants’ decision to compete. Importantly, across two out of the three studies, we find no gender difference in task performance when controlling for gender differences in risk and confidence, so the gender difference in the decision to practice does not seem to be driven by gender differences in the actual need to practice. Finding the effect of gender on the decision to practice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bookmarkStart w:id="38" w:name="possible-reasons-for-study-3-deviation"/>
    <w:p>
      <w:pPr>
        <w:pStyle w:val="Heading3"/>
      </w:pPr>
      <w:r>
        <w:rPr>
          <w:rStyle w:val="SectionNumber"/>
        </w:rPr>
        <w:t xml:space="preserve">1.12.1</w:t>
      </w:r>
      <w:r>
        <w:tab/>
      </w:r>
      <w:r>
        <w:t xml:space="preserve">Possible reasons for Study 3 deviation</w:t>
      </w:r>
    </w:p>
    <w:p>
      <w:pPr>
        <w:pStyle w:val="FirstParagraph"/>
      </w:pPr>
      <w:r>
        <w:t xml:space="preserve">Notably, we do not replicate the effect of gender on the choice to practice problems in Study 3. Although we cannot be completely certain what may be underlying our inability to replicate the effect from the previous studies, we describe a few possible explanations here. First, Studies 1 and 2 measured the decision to complete practice problems</w:t>
      </w:r>
      <w:r>
        <w:t xml:space="preserve"> </w:t>
      </w:r>
      <w:r>
        <w:rPr>
          <w:iCs/>
          <w:i/>
        </w:rPr>
        <w:t xml:space="preserve">after</w:t>
      </w:r>
      <w:r>
        <w:t xml:space="preserve"> </w:t>
      </w:r>
      <w:r>
        <w:t xml:space="preserve">participants chose to compete, while Study 3 measured the decision to practice problems</w:t>
      </w:r>
      <w:r>
        <w:t xml:space="preserve"> </w:t>
      </w:r>
      <w:r>
        <w:rPr>
          <w:iCs/>
          <w:i/>
        </w:rPr>
        <w:t xml:space="preserve">before</w:t>
      </w:r>
      <w:r>
        <w:t xml:space="preserve"> </w:t>
      </w:r>
      <w:r>
        <w:t xml:space="preserve">the decision to compete, as necessitated by the main manipulation within the study. Thus, the differences in the results across studies could be explained by the effects of the decision to compete on the choice to practice that are not captured in Study 3. There are also fewer participants that are offered the opportunity to practice in Study 3 (N = INSERT) relative to Studies 1 (N = INSERT) and 2 (N = INSERT) by nature of the study design (i.e., manipulating unlimited opportunity to prepare) so Study 3 likely had less power to detect the effect than previous studies. Finally, the structure of practicing itself varied across the three studies. For instance, Studies 1 and 2 did not offer participants the opportunity to study multiplication tables as a separate decision from the choice to practice problems, whereas in Study 3, participants were first asked whether they would like to study multiplication tables,</w:t>
      </w:r>
      <w:r>
        <w:t xml:space="preserve"> </w:t>
      </w:r>
      <w:r>
        <w:rPr>
          <w:iCs/>
          <w:i/>
        </w:rPr>
        <w:t xml:space="preserve">then</w:t>
      </w:r>
      <w:r>
        <w:t xml:space="preserve"> </w:t>
      </w:r>
      <w:r>
        <w:t xml:space="preserve">afterwards were asked whether they would like to practice problems. Perhaps being asked whether they would like to study before being asked whether they would like to practice problems reduced participants’ interest in completing practice problems. Thus, like the gender difference in the choice to compete, it is likely that gender differences in preparation are shaped by context, INSERT BASED ON RESULTS FROM CHAPTER 2: as suggested by the findings in Chapter 2.</w:t>
      </w:r>
    </w:p>
    <w:bookmarkEnd w:id="38"/>
    <w:bookmarkStart w:id="39" w:name="X123fd8113d5753b1ec908b2304a7af30fa89e35"/>
    <w:p>
      <w:pPr>
        <w:pStyle w:val="Heading3"/>
      </w:pPr>
      <w:r>
        <w:rPr>
          <w:rStyle w:val="SectionNumber"/>
        </w:rPr>
        <w:t xml:space="preserve">1.12.2</w:t>
      </w:r>
      <w:r>
        <w:tab/>
      </w:r>
      <w:r>
        <w:t xml:space="preserve">Describing previous literature with similar effects</w:t>
      </w:r>
    </w:p>
    <w:p>
      <w:pPr>
        <w:pStyle w:val="FirstParagraph"/>
      </w:pPr>
      <w: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w:t>
      </w:r>
      <w:r>
        <w:t xml:space="preserve"> </w:t>
      </w:r>
      <w:r>
        <w:t xml:space="preserve">(Leslie et al. 2015; Kenney-Benson et al. 2006)</w:t>
      </w:r>
      <w:r>
        <w:t xml:space="preserve">, emphasize the importance of hard work</w:t>
      </w:r>
      <w:r>
        <w:t xml:space="preserve"> </w:t>
      </w:r>
      <w:r>
        <w:t xml:space="preserve">(Mccrea, Hirt, and Milner 2008; Hirt and Mccrea 2009; Mccrea et al. 2008)</w:t>
      </w:r>
      <w:r>
        <w:t xml:space="preserve">, and spend more time preparing than men for an intellectual evaluation when they were told that practice improved future performance</w:t>
      </w:r>
      <w:r>
        <w:t xml:space="preserve"> </w:t>
      </w:r>
      <w:r>
        <w:t xml:space="preserve">(Kimble and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 In one study looking at whether delaying competition affects gender differences in the willingness to compete while providing opportunity to study,</w:t>
      </w:r>
      <w:r>
        <w:t xml:space="preserve"> </w:t>
      </w:r>
      <w:r>
        <w:t xml:space="preserve">(</w:t>
      </w:r>
      <w:r>
        <w:rPr>
          <w:bCs/>
          <w:b/>
        </w:rPr>
        <w:t xml:space="preserve">Charness2021?</w:t>
      </w:r>
      <w:r>
        <w:t xml:space="preserve">)</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t>
      </w:r>
    </w:p>
    <w:bookmarkEnd w:id="39"/>
    <w:bookmarkStart w:id="40" w:name="Xc3bfb9ebd469032324606e58874334c3884f2b5"/>
    <w:p>
      <w:pPr>
        <w:pStyle w:val="Heading3"/>
      </w:pPr>
      <w:r>
        <w:rPr>
          <w:rStyle w:val="SectionNumber"/>
        </w:rPr>
        <w:t xml:space="preserve">1.12.3</w:t>
      </w:r>
      <w:r>
        <w:tab/>
      </w:r>
      <w:r>
        <w:t xml:space="preserve">Possible explanations for the gender difference in preparation</w:t>
      </w:r>
    </w:p>
    <w:p>
      <w:pPr>
        <w:pStyle w:val="FirstParagraph"/>
      </w:pPr>
      <w:r>
        <w:t xml:space="preserve">The observed gender difference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 and Mitchell 1992; Usher and Pajares 2008)</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w:t>
      </w:r>
    </w:p>
    <w:bookmarkEnd w:id="40"/>
    <w:bookmarkEnd w:id="41"/>
    <w:bookmarkStart w:id="42" w:name="X10e9d0d79e8ebc62989af54a978f6ccfde19ebc"/>
    <w:p>
      <w:pPr>
        <w:pStyle w:val="Heading2"/>
      </w:pPr>
      <w:r>
        <w:rPr>
          <w:rStyle w:val="SectionNumber"/>
        </w:rPr>
        <w:t xml:space="preserve">1.13</w:t>
      </w:r>
      <w:r>
        <w:tab/>
      </w:r>
      <w:r>
        <w:t xml:space="preserve">Summary of effects of perceptions of gender differences</w:t>
      </w:r>
    </w:p>
    <w:p>
      <w:pPr>
        <w:pStyle w:val="FirstParagraph"/>
      </w:pPr>
      <w:r>
        <w:t xml:space="preserve">Finally, we showed that participants accurately predicted the observed gender differences in preparation, regardless of their own choice to prepare or compete and despite thinking women and men perform equally well on the multiplication task, suggesting that they observe these gender differences in preparation directly in their own lives and/or have learned about stereotypes surrounding gender differences in preparation. There is extensive work suggesting that beliefs about identity-based behavior affect subsequent behavior</w:t>
      </w:r>
      <w:r>
        <w:t xml:space="preserve"> </w:t>
      </w:r>
      <w:r>
        <w:t xml:space="preserve">(Babcock, Bowles, and Bear 2012; Bowles, Babcock, and Lai 2007; Toosi et al. 2019; Smith and Huntoon 2014; Benjamin, Choi, and Strickland 2010; Bertrand, Kamenica, and Pan 2015; Akerlof and Kranton 2000)</w:t>
      </w:r>
      <w:r>
        <w:t xml:space="preserve">. Thus, if future work confirms our hypothesis that women may be overpreparing (relative to their actual skill level) before performing, especially in competitive environments, it would be important to consider interventions that focus on changing beliefs about gender differences in preparation, perhaps by changing norms</w:t>
      </w:r>
      <w:r>
        <w:t xml:space="preserve"> </w:t>
      </w:r>
      <w:r>
        <w:t xml:space="preserve">(Miller and Prentice 2016)</w:t>
      </w:r>
      <w:r>
        <w:t xml:space="preserve">, which has been shown to be an effective strategy for affecting subsequent behavior.</w:t>
      </w:r>
    </w:p>
    <w:bookmarkEnd w:id="42"/>
    <w:bookmarkStart w:id="43" w:name="summary"/>
    <w:p>
      <w:pPr>
        <w:pStyle w:val="Heading2"/>
      </w:pPr>
      <w:r>
        <w:rPr>
          <w:rStyle w:val="SectionNumber"/>
        </w:rPr>
        <w:t xml:space="preserve">1.14</w:t>
      </w:r>
      <w:r>
        <w:tab/>
      </w:r>
      <w:r>
        <w:t xml:space="preserve">Summary</w:t>
      </w:r>
    </w:p>
    <w:p>
      <w:pPr>
        <w:pStyle w:val="FirstParagraph"/>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of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BodyText"/>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along with robust perceptions of gender differences in preparation. Future work should explore the implications of these findings further in organizational contexts, where these effects may have a long-lasting impact on gender differences in economic outcomes.</w:t>
      </w:r>
    </w:p>
    <w:p>
      <w:pPr>
        <w:pStyle w:val="BodyText"/>
      </w:pPr>
      <w:r>
        <w:t xml:space="preserve">We also find evidence that competition choice is related to the decision to spend extra time practicing, such that participants across both genders included in the study who chose to compete are more likely to choose to practice relative to participants who chose the piece rate payment scheme. Thus, it is possible that the observed gender difference in preparation could be exacerbated when participants are required to compete, which we experimentally test in Chapter 2 of this dissertation.</w:t>
      </w:r>
    </w:p>
    <w:bookmarkEnd w:id="43"/>
    <w:bookmarkStart w:id="44" w:name="figures"/>
    <w:p>
      <w:pPr>
        <w:pStyle w:val="Heading2"/>
      </w:pPr>
      <w:r>
        <w:rPr>
          <w:rStyle w:val="SectionNumber"/>
        </w:rPr>
        <w:t xml:space="preserve">1.15</w:t>
      </w:r>
      <w:r>
        <w:tab/>
      </w:r>
      <w:r>
        <w:t xml:space="preserve">Figures</w:t>
      </w:r>
    </w:p>
    <w:bookmarkEnd w:id="44"/>
    <w:bookmarkStart w:id="52" w:name="study-1-1"/>
    <w:p>
      <w:pPr>
        <w:pStyle w:val="Heading2"/>
      </w:pPr>
      <w:r>
        <w:rPr>
          <w:rStyle w:val="SectionNumber"/>
        </w:rPr>
        <w:t xml:space="preserve">1.16</w:t>
      </w:r>
      <w:r>
        <w:tab/>
      </w:r>
      <w:r>
        <w:t xml:space="preserve">Study 1</w:t>
      </w:r>
    </w:p>
    <w:p>
      <w:pPr>
        <w:pStyle w:val="CaptionedFigure"/>
      </w:pPr>
      <w:r>
        <w:drawing>
          <wp:inline>
            <wp:extent cx="5334000" cy="5334000"/>
            <wp:effectExtent b="0" l="0" r="0" t="0"/>
            <wp:doc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334000" cy="5334000"/>
            <wp:effectExtent b="0" l="0" r="0" t="0"/>
            <wp:doc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w:t>
      </w:r>
    </w:p>
    <w:p>
      <w:pPr>
        <w:pStyle w:val="CaptionedFigure"/>
      </w:pPr>
      <w:r>
        <w:drawing>
          <wp:inline>
            <wp:extent cx="5334000" cy="5334000"/>
            <wp:effectExtent b="0" l="0" r="0" t="0"/>
            <wp:doc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334000" cy="5334000"/>
            <wp:effectExtent b="0" l="0" r="0" t="0"/>
            <wp:doc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334000" cy="5334000"/>
            <wp:effectExtent b="0" l="0" r="0" t="0"/>
            <wp:doc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334000" cy="5334000"/>
            <wp:effectExtent b="0" l="0" r="0" t="0"/>
            <wp:doc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334000" cy="5334000"/>
            <wp:effectExtent b="0" l="0" r="0" t="0"/>
            <wp:doc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bookmarkEnd w:id="52"/>
    <w:bookmarkStart w:id="58" w:name="study-2-1"/>
    <w:p>
      <w:pPr>
        <w:pStyle w:val="Heading2"/>
      </w:pPr>
      <w:r>
        <w:rPr>
          <w:rStyle w:val="SectionNumber"/>
        </w:rPr>
        <w:t xml:space="preserve">1.17</w:t>
      </w:r>
      <w:r>
        <w:tab/>
      </w:r>
      <w:r>
        <w:t xml:space="preserve">Study 2</w:t>
      </w:r>
    </w:p>
    <w:p>
      <w:pPr>
        <w:pStyle w:val="CaptionedFigure"/>
      </w:pPr>
      <w:r>
        <w:drawing>
          <wp:inline>
            <wp:extent cx="5334000" cy="5334000"/>
            <wp:effectExtent b="0" l="0" r="0" t="0"/>
            <wp:doc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End w:id="58"/>
    <w:bookmarkStart w:id="180" w:name="study-3-1"/>
    <w:p>
      <w:pPr>
        <w:pStyle w:val="Heading2"/>
      </w:pPr>
      <w:r>
        <w:rPr>
          <w:rStyle w:val="SectionNumber"/>
        </w:rPr>
        <w:t xml:space="preserve">1.18</w:t>
      </w:r>
      <w:r>
        <w:tab/>
      </w:r>
      <w:r>
        <w:t xml:space="preserve">Study 3</w:t>
      </w:r>
    </w:p>
    <w:p>
      <w:pPr>
        <w:pStyle w:val="CaptionedFigure"/>
      </w:pPr>
      <w:r>
        <w:drawing>
          <wp:inline>
            <wp:extent cx="5334000" cy="5334000"/>
            <wp:effectExtent b="0" l="0" r="0" t="0"/>
            <wp:doc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4/figs/fig00_comp-choice-women-by-cond.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w:t>
      </w:r>
    </w:p>
    <w:p>
      <w:pPr>
        <w:pStyle w:val="CaptionedFigure"/>
      </w:pPr>
      <w:r>
        <w:drawing>
          <wp:inline>
            <wp:extent cx="5334000" cy="5334000"/>
            <wp:effectExtent b="0" l="0" r="0" t="0"/>
            <wp:docPr descr="Figure 1.14: Proportion of participants who chose to compete by condition and gender. We do not find evidence of the hypothesized interaction effect between condition and gender on the choice to compete. Error bars represent standard errors." title="" id="1" name="Picture"/>
            <a:graphic>
              <a:graphicData uri="http://schemas.openxmlformats.org/drawingml/2006/picture">
                <pic:pic>
                  <pic:nvPicPr>
                    <pic:cNvPr descr="C:/Users/keana/OneDrive%20-%20PennO365/Comp_transfer2018/Penn/practice_study/gender-practice/study4/figs/fig01_pract-choice-by-gender-and-cond-bar.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1.14: Proportion of participants who chose to compete by condition and gender. We do not find evidence of the hypothesized interaction effect between condition and gender on the choice to compete. Error bars represent standard errors.</w:t>
      </w:r>
    </w:p>
    <w:bookmarkStart w:id="179" w:name="refs"/>
    <w:bookmarkStart w:id="61" w:name="ref-Akerlof2000"/>
    <w:p>
      <w:pPr>
        <w:pStyle w:val="Bibliography"/>
      </w:pPr>
      <w:r>
        <w:t xml:space="preserve">Akerlof, George A., and Rachel E. Kranton. 2000.</w:t>
      </w:r>
      <w:r>
        <w:t xml:space="preserve"> </w:t>
      </w:r>
      <w:r>
        <w:t xml:space="preserve">“</w:t>
      </w:r>
      <w:r>
        <w:t xml:space="preserve">Economics and identity</w:t>
      </w:r>
      <w:r>
        <w:t xml:space="preserve">.”</w:t>
      </w:r>
      <w:r>
        <w:t xml:space="preserve"> </w:t>
      </w:r>
      <w:r>
        <w:rPr>
          <w:iCs/>
          <w:i/>
        </w:rPr>
        <w:t xml:space="preserve">The Quarterly Journal of Economics</w:t>
      </w:r>
      <w:r>
        <w:t xml:space="preserve"> </w:t>
      </w:r>
      <w:r>
        <w:t xml:space="preserve">115 (3): 715–53.</w:t>
      </w:r>
    </w:p>
    <w:bookmarkEnd w:id="61"/>
    <w:bookmarkStart w:id="62" w:name="ref-Andersen2013"/>
    <w:p>
      <w:pPr>
        <w:pStyle w:val="Bibliography"/>
      </w:pPr>
      <w:r>
        <w:t xml:space="preserve">Andersen, Steffen, Seda Ertac, Uri Gneezy, John A List, and Sandra Maximiano. 2013.</w:t>
      </w:r>
      <w:r>
        <w:t xml:space="preserve"> </w:t>
      </w:r>
      <w:r>
        <w:t xml:space="preserve">“</w:t>
      </w:r>
      <w:r>
        <w:t xml:space="preserve">Gender, competitiveness, and socialization at a young age: Evidence from a matrilineal and a patriarchal society</w:t>
      </w:r>
      <w:r>
        <w:t xml:space="preserve">.”</w:t>
      </w:r>
      <w:r>
        <w:t xml:space="preserve"> </w:t>
      </w:r>
      <w:r>
        <w:rPr>
          <w:iCs/>
          <w:i/>
        </w:rPr>
        <w:t xml:space="preserve">Review of Economics and Statistics</w:t>
      </w:r>
      <w:r>
        <w:t xml:space="preserve"> </w:t>
      </w:r>
      <w:r>
        <w:t xml:space="preserve">95 (4): 1438–43.</w:t>
      </w:r>
    </w:p>
    <w:bookmarkEnd w:id="62"/>
    <w:bookmarkStart w:id="63" w:name="ref-Apicella2017"/>
    <w:p>
      <w:pPr>
        <w:pStyle w:val="Bibliography"/>
      </w:pPr>
      <w:r>
        <w:t xml:space="preserve">Apicella, Coren L., Alyssa N. Crittenden, and Victoria A. Tobolsky. 2017.</w:t>
      </w:r>
      <w:r>
        <w:t xml:space="preserve"> </w:t>
      </w:r>
      <w:r>
        <w:t xml:space="preserve">“</w:t>
      </w:r>
      <w:r>
        <w:t xml:space="preserve">Hunter-gatherer males are more risk-seeking than females, even in late childhood</w:t>
      </w:r>
      <w:r>
        <w:t xml:space="preserve">.”</w:t>
      </w:r>
      <w:r>
        <w:t xml:space="preserve"> </w:t>
      </w:r>
      <w:r>
        <w:rPr>
          <w:iCs/>
          <w:i/>
        </w:rPr>
        <w:t xml:space="preserve">Evolution and Human Behavior</w:t>
      </w:r>
      <w:r>
        <w:t xml:space="preserve"> </w:t>
      </w:r>
      <w:r>
        <w:t xml:space="preserve">38: 592–603.</w:t>
      </w:r>
    </w:p>
    <w:bookmarkEnd w:id="63"/>
    <w:bookmarkStart w:id="64" w:name="ref-Apicella2017a"/>
    <w:p>
      <w:pPr>
        <w:pStyle w:val="Bibliography"/>
      </w:pPr>
      <w:r>
        <w:t xml:space="preserve">Apicella, Coren L., Elif E. Demiral, and Johanna Mollerstrom. 2017.</w:t>
      </w:r>
      <w:r>
        <w:t xml:space="preserve"> </w:t>
      </w:r>
      <w:r>
        <w:t xml:space="preserve">“</w:t>
      </w:r>
      <w:r>
        <w:t xml:space="preserve">No gender difference in willingness to compete when competing against self</w:t>
      </w:r>
      <w:r>
        <w:t xml:space="preserve">.”</w:t>
      </w:r>
      <w:r>
        <w:t xml:space="preserve"> </w:t>
      </w:r>
      <w:r>
        <w:rPr>
          <w:iCs/>
          <w:i/>
        </w:rPr>
        <w:t xml:space="preserve">DIW Discussion Papers</w:t>
      </w:r>
      <w:r>
        <w:t xml:space="preserve">.</w:t>
      </w:r>
    </w:p>
    <w:bookmarkEnd w:id="64"/>
    <w:bookmarkStart w:id="65" w:name="ref-Apicella2020"/>
    <w:p>
      <w:pPr>
        <w:pStyle w:val="Bibliography"/>
      </w:pPr>
      <w:r>
        <w:t xml:space="preserve">———. 2020.</w:t>
      </w:r>
      <w:r>
        <w:t xml:space="preserve"> </w:t>
      </w:r>
      <w:r>
        <w:t xml:space="preserve">“</w:t>
      </w:r>
      <w:r>
        <w:t xml:space="preserve">Compete with others? No, thanks. With myself? Yes, please !</w:t>
      </w:r>
      <w:r>
        <w:t xml:space="preserve">”</w:t>
      </w:r>
      <w:r>
        <w:t xml:space="preserve"> </w:t>
      </w:r>
      <w:r>
        <w:rPr>
          <w:iCs/>
          <w:i/>
        </w:rPr>
        <w:t xml:space="preserve">Economic Letters</w:t>
      </w:r>
      <w:r>
        <w:t xml:space="preserve"> </w:t>
      </w:r>
      <w:r>
        <w:t xml:space="preserve">187: 1–3.</w:t>
      </w:r>
    </w:p>
    <w:bookmarkEnd w:id="65"/>
    <w:bookmarkStart w:id="67" w:name="ref-Apicella2015"/>
    <w:p>
      <w:pPr>
        <w:pStyle w:val="Bibliography"/>
      </w:pPr>
      <w:r>
        <w:t xml:space="preserve">Apicella, Coren L., and Anna Dreber. 2015.</w:t>
      </w:r>
      <w:r>
        <w:t xml:space="preserve"> </w:t>
      </w:r>
      <w:r>
        <w:t xml:space="preserve">“</w:t>
      </w:r>
      <w:r>
        <w:t xml:space="preserve">Sex differences in competitiveness: Hunter-gatherer women and girls compete less in gender-neutral and male-centric tasks</w:t>
      </w:r>
      <w:r>
        <w:t xml:space="preserve">.”</w:t>
      </w:r>
      <w:r>
        <w:t xml:space="preserve"> </w:t>
      </w:r>
      <w:r>
        <w:rPr>
          <w:iCs/>
          <w:i/>
        </w:rPr>
        <w:t xml:space="preserve">Adaptive Human Behavior and Physiology</w:t>
      </w:r>
      <w:r>
        <w:t xml:space="preserve"> </w:t>
      </w:r>
      <w:r>
        <w:t xml:space="preserve">1 (3): 247–69.</w:t>
      </w:r>
      <w:r>
        <w:t xml:space="preserve"> </w:t>
      </w:r>
      <w:hyperlink r:id="rId66">
        <w:r>
          <w:rPr>
            <w:rStyle w:val="Hyperlink"/>
          </w:rPr>
          <w:t xml:space="preserve">https://doi.org/10.1007/s40750-014-0015-z</w:t>
        </w:r>
      </w:hyperlink>
      <w:r>
        <w:t xml:space="preserve">.</w:t>
      </w:r>
    </w:p>
    <w:bookmarkEnd w:id="67"/>
    <w:bookmarkStart w:id="69" w:name="ref-Babcock2012"/>
    <w:p>
      <w:pPr>
        <w:pStyle w:val="Bibliography"/>
      </w:pPr>
      <w:r>
        <w:t xml:space="preserve">Babcock, Linda, Hannah Riley Bowles, and Julia Bear. 2012.</w:t>
      </w:r>
      <w:r>
        <w:t xml:space="preserve"> </w:t>
      </w:r>
      <w:r>
        <w:t xml:space="preserve">“</w:t>
      </w:r>
      <w:r>
        <w:t xml:space="preserve">A model of when to negotiate: Why women don’t ask</w:t>
      </w:r>
      <w:r>
        <w:t xml:space="preserve">.”</w:t>
      </w:r>
      <w:r>
        <w:t xml:space="preserve"> </w:t>
      </w:r>
      <w:r>
        <w:t xml:space="preserve">In</w:t>
      </w:r>
      <w:r>
        <w:t xml:space="preserve"> </w:t>
      </w:r>
      <w:r>
        <w:rPr>
          <w:iCs/>
          <w:i/>
        </w:rPr>
        <w:t xml:space="preserve">The Oxford Handbook of Economic Conflict Resolution</w:t>
      </w:r>
      <w:r>
        <w:t xml:space="preserve">, 313–31.</w:t>
      </w:r>
      <w:r>
        <w:t xml:space="preserve"> </w:t>
      </w:r>
      <w:hyperlink r:id="rId68">
        <w:r>
          <w:rPr>
            <w:rStyle w:val="Hyperlink"/>
          </w:rPr>
          <w:t xml:space="preserve">https://doi.org/10.1093/oxfordhb/9780199730858.013.0022</w:t>
        </w:r>
      </w:hyperlink>
      <w:r>
        <w:t xml:space="preserve">.</w:t>
      </w:r>
    </w:p>
    <w:bookmarkEnd w:id="69"/>
    <w:bookmarkStart w:id="70" w:name="ref-Bandura1977a"/>
    <w:p>
      <w:pPr>
        <w:pStyle w:val="Bibliography"/>
      </w:pPr>
      <w:r>
        <w:t xml:space="preserve">Bandura, Albert, Nancy E Adams, and Janice Beyer. 1977.</w:t>
      </w:r>
      <w:r>
        <w:t xml:space="preserve"> </w:t>
      </w:r>
      <w:r>
        <w:t xml:space="preserve">“</w:t>
      </w:r>
      <w:r>
        <w:t xml:space="preserve">Cognitive processes mediating behavioral change</w:t>
      </w:r>
      <w:r>
        <w:t xml:space="preserve">.”</w:t>
      </w:r>
      <w:r>
        <w:t xml:space="preserve"> </w:t>
      </w:r>
      <w:r>
        <w:rPr>
          <w:iCs/>
          <w:i/>
        </w:rPr>
        <w:t xml:space="preserve">Journal of Personality and Social Psychology</w:t>
      </w:r>
      <w:r>
        <w:t xml:space="preserve"> </w:t>
      </w:r>
      <w:r>
        <w:t xml:space="preserve">35 (3): 125–39.</w:t>
      </w:r>
    </w:p>
    <w:bookmarkEnd w:id="70"/>
    <w:bookmarkStart w:id="71" w:name="ref-Barber2001"/>
    <w:p>
      <w:pPr>
        <w:pStyle w:val="Bibliography"/>
      </w:pPr>
      <w:r>
        <w:t xml:space="preserve">Barber, Brad M., and Terrance Odean. 2001.</w:t>
      </w:r>
      <w:r>
        <w:t xml:space="preserve"> </w:t>
      </w:r>
      <w:r>
        <w:t xml:space="preserve">“</w:t>
      </w:r>
      <w:r>
        <w:t xml:space="preserve">Boys will be boys: Gender, overconfidence, and common stock investment</w:t>
      </w:r>
      <w:r>
        <w:t xml:space="preserve">.”</w:t>
      </w:r>
      <w:r>
        <w:t xml:space="preserve"> </w:t>
      </w:r>
      <w:r>
        <w:rPr>
          <w:iCs/>
          <w:i/>
        </w:rPr>
        <w:t xml:space="preserve">The Quarterly Journal of Economics</w:t>
      </w:r>
      <w:r>
        <w:t xml:space="preserve"> </w:t>
      </w:r>
      <w:r>
        <w:t xml:space="preserve">116 (1): 261–92.</w:t>
      </w:r>
    </w:p>
    <w:bookmarkEnd w:id="71"/>
    <w:bookmarkStart w:id="73" w:name="ref-Benjamin2010c"/>
    <w:p>
      <w:pPr>
        <w:pStyle w:val="Bibliography"/>
      </w:pPr>
      <w:r>
        <w:t xml:space="preserve">Benjamin, Daniel J., James J. Choi, and A. Joshua Strickland. 2010.</w:t>
      </w:r>
      <w:r>
        <w:t xml:space="preserve"> </w:t>
      </w:r>
      <w:r>
        <w:t xml:space="preserve">“</w:t>
      </w:r>
      <w:r>
        <w:t xml:space="preserve">Social identity and preferences</w:t>
      </w:r>
      <w:r>
        <w:t xml:space="preserve">.”</w:t>
      </w:r>
      <w:r>
        <w:t xml:space="preserve"> </w:t>
      </w:r>
      <w:r>
        <w:rPr>
          <w:iCs/>
          <w:i/>
        </w:rPr>
        <w:t xml:space="preserve">American Economic Review</w:t>
      </w:r>
      <w:r>
        <w:t xml:space="preserve"> </w:t>
      </w:r>
      <w:r>
        <w:t xml:space="preserve">100 (4): 1913–28.</w:t>
      </w:r>
      <w:r>
        <w:t xml:space="preserve"> </w:t>
      </w:r>
      <w:hyperlink r:id="rId72">
        <w:r>
          <w:rPr>
            <w:rStyle w:val="Hyperlink"/>
          </w:rPr>
          <w:t xml:space="preserve">https://doi.org/10.1257/aer.100.4.1913</w:t>
        </w:r>
      </w:hyperlink>
      <w:r>
        <w:t xml:space="preserve">.</w:t>
      </w:r>
    </w:p>
    <w:bookmarkEnd w:id="73"/>
    <w:bookmarkStart w:id="75" w:name="ref-Berge2015"/>
    <w:p>
      <w:pPr>
        <w:pStyle w:val="Bibliography"/>
      </w:pPr>
      <w:r>
        <w:t xml:space="preserve">Berge, Lars Ivar Oppedal, Kjetil Bjorvatn, Armando Jose Garcia Pires, and Bertil Tungodden. 2015.</w:t>
      </w:r>
      <w:r>
        <w:t xml:space="preserve"> </w:t>
      </w:r>
      <w:r>
        <w:t xml:space="preserve">“</w:t>
      </w:r>
      <w:r>
        <w:t xml:space="preserve">Competitive in the lab, successful in the field?</w:t>
      </w:r>
      <w:r>
        <w:t xml:space="preserve">”</w:t>
      </w:r>
      <w:r>
        <w:t xml:space="preserve"> </w:t>
      </w:r>
      <w:r>
        <w:rPr>
          <w:iCs/>
          <w:i/>
        </w:rPr>
        <w:t xml:space="preserve">Journal of Economic Behavior and Organization</w:t>
      </w:r>
      <w:r>
        <w:t xml:space="preserve"> </w:t>
      </w:r>
      <w:r>
        <w:t xml:space="preserve">118: 303–17.</w:t>
      </w:r>
      <w:r>
        <w:t xml:space="preserve"> </w:t>
      </w:r>
      <w:hyperlink r:id="rId74">
        <w:r>
          <w:rPr>
            <w:rStyle w:val="Hyperlink"/>
          </w:rPr>
          <w:t xml:space="preserve">https://doi.org/10.1016/j.jebo.2014.11.014</w:t>
        </w:r>
      </w:hyperlink>
      <w:r>
        <w:t xml:space="preserve">.</w:t>
      </w:r>
    </w:p>
    <w:bookmarkEnd w:id="75"/>
    <w:bookmarkStart w:id="76" w:name="ref-Bertrand2010a"/>
    <w:p>
      <w:pPr>
        <w:pStyle w:val="Bibliography"/>
      </w:pPr>
      <w:r>
        <w:t xml:space="preserve">Bertrand, Marianne. 2010.</w:t>
      </w:r>
      <w:r>
        <w:t xml:space="preserve"> </w:t>
      </w:r>
      <w:r>
        <w:t xml:space="preserve">“</w:t>
      </w:r>
      <w:r>
        <w:t xml:space="preserve">New Perspectives on Gender</w:t>
      </w:r>
      <w:r>
        <w:t xml:space="preserve">.”</w:t>
      </w:r>
      <w:r>
        <w:t xml:space="preserve"> </w:t>
      </w:r>
      <w:r>
        <w:t xml:space="preserve">In</w:t>
      </w:r>
      <w:r>
        <w:t xml:space="preserve"> </w:t>
      </w:r>
      <w:r>
        <w:rPr>
          <w:iCs/>
          <w:i/>
        </w:rPr>
        <w:t xml:space="preserve">Handbook of Labor Economics</w:t>
      </w:r>
      <w:r>
        <w:t xml:space="preserve">, 4b:1545–92.</w:t>
      </w:r>
    </w:p>
    <w:bookmarkEnd w:id="76"/>
    <w:bookmarkStart w:id="77" w:name="ref-Bertrand2010"/>
    <w:p>
      <w:pPr>
        <w:pStyle w:val="Bibliography"/>
      </w:pPr>
      <w:r>
        <w:t xml:space="preserve">Bertrand, Marianne, Claudia Goldin, and Lawrence F. Katz. 2010.</w:t>
      </w:r>
      <w:r>
        <w:t xml:space="preserve"> </w:t>
      </w:r>
      <w:r>
        <w:t xml:space="preserve">“</w:t>
      </w:r>
      <w:r>
        <w:t xml:space="preserve">Dynamics of the gender gap for young professionals in the financial and corporate sectors</w:t>
      </w:r>
      <w:r>
        <w:t xml:space="preserve">.”</w:t>
      </w:r>
      <w:r>
        <w:t xml:space="preserve"> </w:t>
      </w:r>
      <w:r>
        <w:rPr>
          <w:iCs/>
          <w:i/>
        </w:rPr>
        <w:t xml:space="preserve">American Economic Review</w:t>
      </w:r>
      <w:r>
        <w:t xml:space="preserve"> </w:t>
      </w:r>
      <w:r>
        <w:t xml:space="preserve">2 (3): 228–55.</w:t>
      </w:r>
    </w:p>
    <w:bookmarkEnd w:id="77"/>
    <w:bookmarkStart w:id="78" w:name="ref-Bertrand2001"/>
    <w:p>
      <w:pPr>
        <w:pStyle w:val="Bibliography"/>
      </w:pPr>
      <w:r>
        <w:t xml:space="preserve">Bertrand, Marianne, and Kevin F Hallock. 2001.</w:t>
      </w:r>
      <w:r>
        <w:t xml:space="preserve"> </w:t>
      </w:r>
      <w:r>
        <w:t xml:space="preserve">“</w:t>
      </w:r>
      <w:r>
        <w:t xml:space="preserve">The gender gap in top corporate jobs</w:t>
      </w:r>
      <w:r>
        <w:t xml:space="preserve">.”</w:t>
      </w:r>
      <w:r>
        <w:t xml:space="preserve"> </w:t>
      </w:r>
      <w:r>
        <w:rPr>
          <w:iCs/>
          <w:i/>
        </w:rPr>
        <w:t xml:space="preserve">Industrial and Labor Relations Review</w:t>
      </w:r>
      <w:r>
        <w:t xml:space="preserve"> </w:t>
      </w:r>
      <w:r>
        <w:t xml:space="preserve">55: 3–21.</w:t>
      </w:r>
    </w:p>
    <w:bookmarkEnd w:id="78"/>
    <w:bookmarkStart w:id="80" w:name="ref-Bertrand2015"/>
    <w:p>
      <w:pPr>
        <w:pStyle w:val="Bibliography"/>
      </w:pPr>
      <w:r>
        <w:t xml:space="preserve">Bertrand, Marianne, Emir Kamenica, and Jessica Pan. 2015.</w:t>
      </w:r>
      <w:r>
        <w:t xml:space="preserve"> </w:t>
      </w:r>
      <w:r>
        <w:t xml:space="preserve">“</w:t>
      </w:r>
      <w:r>
        <w:t xml:space="preserve">Gender identity and relative income within households</w:t>
      </w:r>
      <w:r>
        <w:t xml:space="preserve">.”</w:t>
      </w:r>
      <w:r>
        <w:t xml:space="preserve"> </w:t>
      </w:r>
      <w:r>
        <w:rPr>
          <w:iCs/>
          <w:i/>
        </w:rPr>
        <w:t xml:space="preserve">Quarterly Journal of Economics</w:t>
      </w:r>
      <w:r>
        <w:t xml:space="preserve">, 571–614.</w:t>
      </w:r>
      <w:r>
        <w:t xml:space="preserve"> </w:t>
      </w:r>
      <w:hyperlink r:id="rId79">
        <w:r>
          <w:rPr>
            <w:rStyle w:val="Hyperlink"/>
          </w:rPr>
          <w:t xml:space="preserve">https://doi.org/10.1093/qje/qjv001.Advance</w:t>
        </w:r>
      </w:hyperlink>
      <w:r>
        <w:t xml:space="preserve">.</w:t>
      </w:r>
    </w:p>
    <w:bookmarkEnd w:id="80"/>
    <w:bookmarkStart w:id="82" w:name="ref-Beyer1990"/>
    <w:p>
      <w:pPr>
        <w:pStyle w:val="Bibliography"/>
      </w:pPr>
      <w:r>
        <w:t xml:space="preserve">Beyer, Sylvia. 1990.</w:t>
      </w:r>
      <w:r>
        <w:t xml:space="preserve"> </w:t>
      </w:r>
      <w:r>
        <w:t xml:space="preserve">“</w:t>
      </w:r>
      <w:r>
        <w:t xml:space="preserve">Gender differences in the accuracy of self-evaluations of performance</w:t>
      </w:r>
      <w:r>
        <w:t xml:space="preserve">.”</w:t>
      </w:r>
      <w:r>
        <w:t xml:space="preserve"> </w:t>
      </w:r>
      <w:r>
        <w:rPr>
          <w:iCs/>
          <w:i/>
        </w:rPr>
        <w:t xml:space="preserve">Journal of Personality and Social Psychology</w:t>
      </w:r>
      <w:r>
        <w:t xml:space="preserve"> </w:t>
      </w:r>
      <w:r>
        <w:t xml:space="preserve">59 (5): 960–70.</w:t>
      </w:r>
      <w:r>
        <w:t xml:space="preserve"> </w:t>
      </w:r>
      <w:hyperlink r:id="rId81">
        <w:r>
          <w:rPr>
            <w:rStyle w:val="Hyperlink"/>
          </w:rPr>
          <w:t xml:space="preserve">https://doi.org/10.1037/0022-3514.59.5.960</w:t>
        </w:r>
      </w:hyperlink>
      <w:r>
        <w:t xml:space="preserve">.</w:t>
      </w:r>
    </w:p>
    <w:bookmarkEnd w:id="82"/>
    <w:bookmarkStart w:id="83" w:name="ref-Beyer1997"/>
    <w:p>
      <w:pPr>
        <w:pStyle w:val="Bibliography"/>
      </w:pPr>
      <w:r>
        <w:t xml:space="preserve">Beyer, Sylvia, and Edward M. Bowden. 1997.</w:t>
      </w:r>
      <w:r>
        <w:t xml:space="preserve"> </w:t>
      </w:r>
      <w:r>
        <w:t xml:space="preserve">“</w:t>
      </w:r>
      <w:r>
        <w:t xml:space="preserve">Gender differences in self-perceptions: Convergent evidence from three measures of accuracy and bias</w:t>
      </w:r>
      <w:r>
        <w:t xml:space="preserve">.”</w:t>
      </w:r>
      <w:r>
        <w:t xml:space="preserve"> </w:t>
      </w:r>
      <w:r>
        <w:rPr>
          <w:iCs/>
          <w:i/>
        </w:rPr>
        <w:t xml:space="preserve">Personality and Social Psychology Bulletin</w:t>
      </w:r>
      <w:r>
        <w:t xml:space="preserve"> </w:t>
      </w:r>
      <w:r>
        <w:t xml:space="preserve">23 (2): 157–72.</w:t>
      </w:r>
    </w:p>
    <w:bookmarkEnd w:id="83"/>
    <w:bookmarkStart w:id="84" w:name="ref-Bjorvatn2016"/>
    <w:p>
      <w:pPr>
        <w:pStyle w:val="Bibliography"/>
      </w:pPr>
      <w:r>
        <w:t xml:space="preserve">Bjorvatn, Kjetil, Ranveig Falch, and Ulrikke Hernæs. 2016.</w:t>
      </w:r>
      <w:r>
        <w:t xml:space="preserve"> </w:t>
      </w:r>
      <w:r>
        <w:t xml:space="preserve">“</w:t>
      </w:r>
      <w:r>
        <w:t xml:space="preserve">Gender, context and competition: Experimental evidence from rural Uganda</w:t>
      </w:r>
      <w:r>
        <w:t xml:space="preserve">.”</w:t>
      </w:r>
      <w:r>
        <w:t xml:space="preserve"> </w:t>
      </w:r>
      <w:r>
        <w:rPr>
          <w:iCs/>
          <w:i/>
        </w:rPr>
        <w:t xml:space="preserve">Journal of Behavioral and Experimental Economics</w:t>
      </w:r>
      <w:r>
        <w:t xml:space="preserve"> </w:t>
      </w:r>
      <w:r>
        <w:t xml:space="preserve">61: 31–37.</w:t>
      </w:r>
    </w:p>
    <w:bookmarkEnd w:id="84"/>
    <w:bookmarkStart w:id="86" w:name="ref-Blau2017"/>
    <w:p>
      <w:pPr>
        <w:pStyle w:val="Bibliography"/>
      </w:pPr>
      <w:r>
        <w:t xml:space="preserve">Blau, Francine D., and Lawrence M Kahn. 2017.</w:t>
      </w:r>
      <w:r>
        <w:t xml:space="preserve"> </w:t>
      </w:r>
      <w:r>
        <w:t xml:space="preserve">“</w:t>
      </w:r>
      <w:r>
        <w:t xml:space="preserve">The gender wage gap: Extent, trends, and explanations</w:t>
      </w:r>
      <w:r>
        <w:t xml:space="preserve">.”</w:t>
      </w:r>
      <w:r>
        <w:t xml:space="preserve"> </w:t>
      </w:r>
      <w:r>
        <w:rPr>
          <w:iCs/>
          <w:i/>
        </w:rPr>
        <w:t xml:space="preserve">Journal of Economic Literature</w:t>
      </w:r>
      <w:r>
        <w:t xml:space="preserve"> </w:t>
      </w:r>
      <w:r>
        <w:t xml:space="preserve">55 (3): 789–865.</w:t>
      </w:r>
      <w:r>
        <w:t xml:space="preserve"> </w:t>
      </w:r>
      <w:hyperlink r:id="rId85">
        <w:r>
          <w:rPr>
            <w:rStyle w:val="Hyperlink"/>
          </w:rPr>
          <w:t xml:space="preserve">https://doi.org/10.1257/jel.20160995</w:t>
        </w:r>
      </w:hyperlink>
      <w:r>
        <w:t xml:space="preserve">.</w:t>
      </w:r>
    </w:p>
    <w:bookmarkEnd w:id="86"/>
    <w:bookmarkStart w:id="88" w:name="ref-Boschini2019"/>
    <w:p>
      <w:pPr>
        <w:pStyle w:val="Bibliography"/>
      </w:pPr>
      <w:r>
        <w:t xml:space="preserve">Boschini, Anne, Anna Dreber, Emma Von Essen, Astri Muren, and Eva Ranehill. 2019.</w:t>
      </w:r>
      <w:r>
        <w:t xml:space="preserve"> </w:t>
      </w:r>
      <w:r>
        <w:t xml:space="preserve">“</w:t>
      </w:r>
      <w:r>
        <w:t xml:space="preserve">Gender, risk preferences and willingness to compete in a random sample of the Swedish population</w:t>
      </w:r>
      <w:r>
        <w:t xml:space="preserve">.”</w:t>
      </w:r>
      <w:r>
        <w:t xml:space="preserve"> </w:t>
      </w:r>
      <w:r>
        <w:rPr>
          <w:iCs/>
          <w:i/>
        </w:rPr>
        <w:t xml:space="preserve">Journal of Behavioral and Experimental Economics</w:t>
      </w:r>
      <w:r>
        <w:t xml:space="preserve"> </w:t>
      </w:r>
      <w:r>
        <w:t xml:space="preserve">83 (September): 101467.</w:t>
      </w:r>
      <w:r>
        <w:t xml:space="preserve"> </w:t>
      </w:r>
      <w:hyperlink r:id="rId87">
        <w:r>
          <w:rPr>
            <w:rStyle w:val="Hyperlink"/>
          </w:rPr>
          <w:t xml:space="preserve">https://doi.org/10.1016/j.socec.2019.101467</w:t>
        </w:r>
      </w:hyperlink>
      <w:r>
        <w:t xml:space="preserve">.</w:t>
      </w:r>
    </w:p>
    <w:bookmarkEnd w:id="88"/>
    <w:bookmarkStart w:id="90" w:name="ref-Boschini2014"/>
    <w:p>
      <w:pPr>
        <w:pStyle w:val="Bibliography"/>
      </w:pPr>
      <w:r>
        <w:t xml:space="preserve">Boschini, Anne, Anna Dreber, Emma von Essen, Astri Muren, and Eva Ranehill. 2014.</w:t>
      </w:r>
      <w:r>
        <w:t xml:space="preserve"> </w:t>
      </w:r>
      <w:r>
        <w:t xml:space="preserve">“</w:t>
      </w:r>
      <w:r>
        <w:t xml:space="preserve">Gender and economic preferences in a large random and representative sample</w:t>
      </w:r>
      <w:r>
        <w:t xml:space="preserve">.”</w:t>
      </w:r>
      <w:r>
        <w:t xml:space="preserve"> </w:t>
      </w:r>
      <w:r>
        <w:rPr>
          <w:iCs/>
          <w:i/>
        </w:rPr>
        <w:t xml:space="preserve">SSRN Electronic Journal</w:t>
      </w:r>
      <w:r>
        <w:t xml:space="preserve">.</w:t>
      </w:r>
      <w:r>
        <w:t xml:space="preserve"> </w:t>
      </w:r>
      <w:hyperlink r:id="rId89">
        <w:r>
          <w:rPr>
            <w:rStyle w:val="Hyperlink"/>
          </w:rPr>
          <w:t xml:space="preserve">https://doi.org/10.2139/ssrn.2443315</w:t>
        </w:r>
      </w:hyperlink>
      <w:r>
        <w:t xml:space="preserve">.</w:t>
      </w:r>
    </w:p>
    <w:bookmarkEnd w:id="90"/>
    <w:bookmarkStart w:id="92" w:name="ref-Bowles2007"/>
    <w:p>
      <w:pPr>
        <w:pStyle w:val="Bibliography"/>
      </w:pPr>
      <w:r>
        <w:t xml:space="preserve">Bowles, Hannah Riley, Linda Babcock, and Lei Lai. 2007.</w:t>
      </w:r>
      <w:r>
        <w:t xml:space="preserve"> </w:t>
      </w:r>
      <w:r>
        <w:t xml:space="preserve">“</w:t>
      </w:r>
      <w:r>
        <w:t xml:space="preserve">Social incentives for gender differences in the propensity to initiate negotiations: Sometimes it does hurt to ask</w:t>
      </w:r>
      <w:r>
        <w:t xml:space="preserve">.”</w:t>
      </w:r>
      <w:r>
        <w:t xml:space="preserve"> </w:t>
      </w:r>
      <w:r>
        <w:rPr>
          <w:iCs/>
          <w:i/>
        </w:rPr>
        <w:t xml:space="preserve">Organizational Behavior and Human Decision Processes</w:t>
      </w:r>
      <w:r>
        <w:t xml:space="preserve"> </w:t>
      </w:r>
      <w:r>
        <w:t xml:space="preserve">103: 84–103.</w:t>
      </w:r>
      <w:r>
        <w:t xml:space="preserve"> </w:t>
      </w:r>
      <w:hyperlink r:id="rId91">
        <w:r>
          <w:rPr>
            <w:rStyle w:val="Hyperlink"/>
          </w:rPr>
          <w:t xml:space="preserve">https://doi.org/10.1016/j.obhdp.2006.09.001</w:t>
        </w:r>
      </w:hyperlink>
      <w:r>
        <w:t xml:space="preserve">.</w:t>
      </w:r>
    </w:p>
    <w:bookmarkEnd w:id="92"/>
    <w:bookmarkStart w:id="94" w:name="ref-Buser2014"/>
    <w:p>
      <w:pPr>
        <w:pStyle w:val="Bibliography"/>
      </w:pPr>
      <w:r>
        <w:t xml:space="preserve">Buser, Thomas, Muriel Niederle, and Hessel Oosterbeek. 2014.</w:t>
      </w:r>
      <w:r>
        <w:t xml:space="preserve"> </w:t>
      </w:r>
      <w:r>
        <w:t xml:space="preserve">“</w:t>
      </w:r>
      <w:r>
        <w:t xml:space="preserve">Gender, competition and career choices</w:t>
      </w:r>
      <w:r>
        <w:t xml:space="preserve">.”</w:t>
      </w:r>
      <w:r>
        <w:t xml:space="preserve"> </w:t>
      </w:r>
      <w:r>
        <w:rPr>
          <w:iCs/>
          <w:i/>
        </w:rPr>
        <w:t xml:space="preserve">The Quarterly Journal of Economics</w:t>
      </w:r>
      <w:r>
        <w:t xml:space="preserve"> </w:t>
      </w:r>
      <w:r>
        <w:t xml:space="preserve">129 (3): 1409–47.</w:t>
      </w:r>
      <w:r>
        <w:t xml:space="preserve"> </w:t>
      </w:r>
      <w:hyperlink r:id="rId93">
        <w:r>
          <w:rPr>
            <w:rStyle w:val="Hyperlink"/>
          </w:rPr>
          <w:t xml:space="preserve">https://doi.org/10.1093/qje/qju009.Advance</w:t>
        </w:r>
      </w:hyperlink>
      <w:r>
        <w:t xml:space="preserve">.</w:t>
      </w:r>
    </w:p>
    <w:bookmarkEnd w:id="94"/>
    <w:bookmarkStart w:id="95" w:name="ref-Buser2017b"/>
    <w:p>
      <w:pPr>
        <w:pStyle w:val="Bibliography"/>
      </w:pPr>
      <w:r>
        <w:t xml:space="preserve">Buser, Thomas, Noemi Peter, and Stefan C Wolter. 2017.</w:t>
      </w:r>
      <w:r>
        <w:t xml:space="preserve"> </w:t>
      </w:r>
      <w:r>
        <w:t xml:space="preserve">“</w:t>
      </w:r>
      <w:r>
        <w:t xml:space="preserve">Gender, competitiveness, and study choices in high school: Evidence from Switzerland</w:t>
      </w:r>
      <w:r>
        <w:t xml:space="preserve">.”</w:t>
      </w:r>
      <w:r>
        <w:t xml:space="preserve"> </w:t>
      </w:r>
      <w:r>
        <w:rPr>
          <w:iCs/>
          <w:i/>
        </w:rPr>
        <w:t xml:space="preserve">American Economic Review: Papers</w:t>
      </w:r>
      <w:r>
        <w:rPr>
          <w:iCs/>
          <w:i/>
        </w:rPr>
        <w:t xml:space="preserve"> </w:t>
      </w:r>
      <w:r>
        <w:rPr>
          <w:iCs/>
          <w:i/>
        </w:rPr>
        <w:t xml:space="preserve">&amp;</w:t>
      </w:r>
      <w:r>
        <w:rPr>
          <w:iCs/>
          <w:i/>
        </w:rPr>
        <w:t xml:space="preserve"> </w:t>
      </w:r>
      <w:r>
        <w:rPr>
          <w:iCs/>
          <w:i/>
        </w:rPr>
        <w:t xml:space="preserve">Proceedings</w:t>
      </w:r>
      <w:r>
        <w:t xml:space="preserve"> </w:t>
      </w:r>
      <w:r>
        <w:t xml:space="preserve">107 (5): 125–30.</w:t>
      </w:r>
    </w:p>
    <w:bookmarkEnd w:id="95"/>
    <w:bookmarkStart w:id="97" w:name="ref-Charness2012"/>
    <w:p>
      <w:pPr>
        <w:pStyle w:val="Bibliography"/>
      </w:pPr>
      <w:r>
        <w:t xml:space="preserve">Charness, Gary, and Uri Gneezy. 2012.</w:t>
      </w:r>
      <w:r>
        <w:t xml:space="preserve"> </w:t>
      </w:r>
      <w:r>
        <w:t xml:space="preserve">“</w:t>
      </w:r>
      <w:r>
        <w:t xml:space="preserve">Strong Evidence for Gender Differences in Risk Taking</w:t>
      </w:r>
      <w:r>
        <w:t xml:space="preserve">.”</w:t>
      </w:r>
      <w:r>
        <w:t xml:space="preserve"> </w:t>
      </w:r>
      <w:r>
        <w:rPr>
          <w:iCs/>
          <w:i/>
        </w:rPr>
        <w:t xml:space="preserve">Journal of Economic Behavior and Organization</w:t>
      </w:r>
      <w:r>
        <w:t xml:space="preserve"> </w:t>
      </w:r>
      <w:r>
        <w:t xml:space="preserve">83 (1): 50–58.</w:t>
      </w:r>
      <w:r>
        <w:t xml:space="preserve"> </w:t>
      </w:r>
      <w:hyperlink r:id="rId96">
        <w:r>
          <w:rPr>
            <w:rStyle w:val="Hyperlink"/>
          </w:rPr>
          <w:t xml:space="preserve">https://doi.org/10.1016/j.jebo.2011.06.007</w:t>
        </w:r>
      </w:hyperlink>
      <w:r>
        <w:t xml:space="preserve">.</w:t>
      </w:r>
    </w:p>
    <w:bookmarkEnd w:id="97"/>
    <w:bookmarkStart w:id="99" w:name="ref-Croson2009"/>
    <w:p>
      <w:pPr>
        <w:pStyle w:val="Bibliography"/>
      </w:pPr>
      <w:r>
        <w:t xml:space="preserve">Croson, Rachel, and Uri Gneezy. 2009.</w:t>
      </w:r>
      <w:r>
        <w:t xml:space="preserve"> </w:t>
      </w:r>
      <w:r>
        <w:t xml:space="preserve">“</w:t>
      </w:r>
      <w:r>
        <w:t xml:space="preserve">Gender differences in preferences</w:t>
      </w:r>
      <w:r>
        <w:t xml:space="preserve">.”</w:t>
      </w:r>
      <w:r>
        <w:t xml:space="preserve"> </w:t>
      </w:r>
      <w:r>
        <w:rPr>
          <w:iCs/>
          <w:i/>
        </w:rPr>
        <w:t xml:space="preserve">Journal of Economic Literature</w:t>
      </w:r>
      <w:r>
        <w:t xml:space="preserve"> </w:t>
      </w:r>
      <w:r>
        <w:t xml:space="preserve">47 (2): 448–74.</w:t>
      </w:r>
      <w:r>
        <w:t xml:space="preserve"> </w:t>
      </w:r>
      <w:hyperlink r:id="rId98">
        <w:r>
          <w:rPr>
            <w:rStyle w:val="Hyperlink"/>
          </w:rPr>
          <w:t xml:space="preserve">https://doi.org/10.1257/jel.47.2.448</w:t>
        </w:r>
      </w:hyperlink>
      <w:r>
        <w:t xml:space="preserve">.</w:t>
      </w:r>
    </w:p>
    <w:bookmarkEnd w:id="99"/>
    <w:bookmarkStart w:id="101" w:name="ref-DattaGupta2013"/>
    <w:p>
      <w:pPr>
        <w:pStyle w:val="Bibliography"/>
      </w:pPr>
      <w:r>
        <w:t xml:space="preserve">Datta Gupta, Nabanita, Anders Poulsen, and Marie Claire Villeval. 2013.</w:t>
      </w:r>
      <w:r>
        <w:t xml:space="preserve"> </w:t>
      </w:r>
      <w:r>
        <w:t xml:space="preserve">“</w:t>
      </w:r>
      <w:r>
        <w:t xml:space="preserve">Gender matching and competitiveness: Experimental evidence</w:t>
      </w:r>
      <w:r>
        <w:t xml:space="preserve">.”</w:t>
      </w:r>
      <w:r>
        <w:t xml:space="preserve"> </w:t>
      </w:r>
      <w:r>
        <w:rPr>
          <w:iCs/>
          <w:i/>
        </w:rPr>
        <w:t xml:space="preserve">Economic Inquiry</w:t>
      </w:r>
      <w:r>
        <w:t xml:space="preserve"> </w:t>
      </w:r>
      <w:r>
        <w:t xml:space="preserve">51 (1): 816–35.</w:t>
      </w:r>
      <w:r>
        <w:t xml:space="preserve"> </w:t>
      </w:r>
      <w:hyperlink r:id="rId100">
        <w:r>
          <w:rPr>
            <w:rStyle w:val="Hyperlink"/>
          </w:rPr>
          <w:t xml:space="preserve">https://doi.org/10.1111/j.1465-7295.2011.00378.x</w:t>
        </w:r>
      </w:hyperlink>
      <w:r>
        <w:t xml:space="preserve">.</w:t>
      </w:r>
    </w:p>
    <w:bookmarkEnd w:id="101"/>
    <w:bookmarkStart w:id="103" w:name="ref-Dohmen2011"/>
    <w:p>
      <w:pPr>
        <w:pStyle w:val="Bibliography"/>
      </w:pPr>
      <w:r>
        <w:t xml:space="preserve">Dohmen, Thomas, and Armin Falk. 2011.</w:t>
      </w:r>
      <w:r>
        <w:t xml:space="preserve"> </w:t>
      </w:r>
      <w:r>
        <w:t xml:space="preserve">“</w:t>
      </w:r>
      <w:r>
        <w:t xml:space="preserve">Performance pay and multidimensional sorting: Productivity, preferences, and gender</w:t>
      </w:r>
      <w:r>
        <w:t xml:space="preserve">.”</w:t>
      </w:r>
      <w:r>
        <w:t xml:space="preserve"> </w:t>
      </w:r>
      <w:r>
        <w:rPr>
          <w:iCs/>
          <w:i/>
        </w:rPr>
        <w:t xml:space="preserve">American Economic Association</w:t>
      </w:r>
      <w:r>
        <w:t xml:space="preserve"> </w:t>
      </w:r>
      <w:r>
        <w:t xml:space="preserve">101 (2): 556–90. https://doi.org/</w:t>
      </w:r>
      <w:hyperlink r:id="rId102">
        <w:r>
          <w:rPr>
            <w:rStyle w:val="Hyperlink"/>
          </w:rPr>
          <w:t xml:space="preserve">http://dx.doi.org/10.1016/j.poly.2014.08.015</w:t>
        </w:r>
      </w:hyperlink>
      <w:r>
        <w:t xml:space="preserve">.</w:t>
      </w:r>
    </w:p>
    <w:bookmarkEnd w:id="103"/>
    <w:bookmarkStart w:id="105" w:name="ref-Dohmen2011b"/>
    <w:p>
      <w:pPr>
        <w:pStyle w:val="Bibliography"/>
      </w:pPr>
      <w:r>
        <w:t xml:space="preserve">Dohmen, Thomas, Armin Falk, David Huffman, Uwe Sunde, Jürgen Schupp, and Gert G. Wagner. 2011.</w:t>
      </w:r>
      <w:r>
        <w:t xml:space="preserve"> </w:t>
      </w:r>
      <w:r>
        <w:t xml:space="preserve">“</w:t>
      </w:r>
      <w:r>
        <w:t xml:space="preserve">Individual risk attitudes: Measurement, determinants, and behavioral consequences</w:t>
      </w:r>
      <w:r>
        <w:t xml:space="preserve">.”</w:t>
      </w:r>
      <w:r>
        <w:t xml:space="preserve"> </w:t>
      </w:r>
      <w:r>
        <w:rPr>
          <w:iCs/>
          <w:i/>
        </w:rPr>
        <w:t xml:space="preserve">Journal of the European Economic Association</w:t>
      </w:r>
      <w:r>
        <w:t xml:space="preserve"> </w:t>
      </w:r>
      <w:r>
        <w:t xml:space="preserve">9 (3): 522–50.</w:t>
      </w:r>
      <w:r>
        <w:t xml:space="preserve"> </w:t>
      </w:r>
      <w:hyperlink r:id="rId104">
        <w:r>
          <w:rPr>
            <w:rStyle w:val="Hyperlink"/>
          </w:rPr>
          <w:t xml:space="preserve">https://doi.org/10.1111/j.1542-4774.2011.01015.x</w:t>
        </w:r>
      </w:hyperlink>
      <w:r>
        <w:t xml:space="preserve">.</w:t>
      </w:r>
    </w:p>
    <w:bookmarkEnd w:id="105"/>
    <w:bookmarkStart w:id="107" w:name="ref-Dreber2011"/>
    <w:p>
      <w:pPr>
        <w:pStyle w:val="Bibliography"/>
      </w:pPr>
      <w:r>
        <w:t xml:space="preserve">Dreber, Anna, Emma Von Essen, and Eva Ranehill. 2011.</w:t>
      </w:r>
      <w:r>
        <w:t xml:space="preserve"> </w:t>
      </w:r>
      <w:r>
        <w:t xml:space="preserve">“</w:t>
      </w:r>
      <w:r>
        <w:t xml:space="preserve">Outrunning the gender gap — boys and girls compete equally</w:t>
      </w:r>
      <w:r>
        <w:t xml:space="preserve">.”</w:t>
      </w:r>
      <w:r>
        <w:t xml:space="preserve"> </w:t>
      </w:r>
      <w:r>
        <w:rPr>
          <w:iCs/>
          <w:i/>
        </w:rPr>
        <w:t xml:space="preserve">Experimental Economics</w:t>
      </w:r>
      <w:r>
        <w:t xml:space="preserve"> </w:t>
      </w:r>
      <w:r>
        <w:t xml:space="preserve">14 (4): 567–82.</w:t>
      </w:r>
      <w:r>
        <w:t xml:space="preserve"> </w:t>
      </w:r>
      <w:hyperlink r:id="rId106">
        <w:r>
          <w:rPr>
            <w:rStyle w:val="Hyperlink"/>
          </w:rPr>
          <w:t xml:space="preserve">https://doi.org/10.1007/s10683-011-9282-8</w:t>
        </w:r>
      </w:hyperlink>
      <w:r>
        <w:t xml:space="preserve">.</w:t>
      </w:r>
    </w:p>
    <w:bookmarkEnd w:id="107"/>
    <w:bookmarkStart w:id="109" w:name="ref-Dreber2014"/>
    <w:p>
      <w:pPr>
        <w:pStyle w:val="Bibliography"/>
      </w:pPr>
      <w:r>
        <w:t xml:space="preserve">———. 2014.</w:t>
      </w:r>
      <w:r>
        <w:t xml:space="preserve"> </w:t>
      </w:r>
      <w:r>
        <w:t xml:space="preserve">“</w:t>
      </w:r>
      <w:r>
        <w:t xml:space="preserve">Gender and competition in adolescence: Task matters</w:t>
      </w:r>
      <w:r>
        <w:t xml:space="preserve">.”</w:t>
      </w:r>
      <w:r>
        <w:t xml:space="preserve"> </w:t>
      </w:r>
      <w:r>
        <w:rPr>
          <w:iCs/>
          <w:i/>
        </w:rPr>
        <w:t xml:space="preserve">Experimental Economics</w:t>
      </w:r>
      <w:r>
        <w:t xml:space="preserve"> </w:t>
      </w:r>
      <w:r>
        <w:t xml:space="preserve">17: 154–72.</w:t>
      </w:r>
      <w:r>
        <w:t xml:space="preserve"> </w:t>
      </w:r>
      <w:hyperlink r:id="rId108">
        <w:r>
          <w:rPr>
            <w:rStyle w:val="Hyperlink"/>
          </w:rPr>
          <w:t xml:space="preserve">https://doi.org/10.1007/s10683-013-9361-0</w:t>
        </w:r>
      </w:hyperlink>
      <w:r>
        <w:t xml:space="preserve">.</w:t>
      </w:r>
    </w:p>
    <w:bookmarkEnd w:id="109"/>
    <w:bookmarkStart w:id="111" w:name="ref-Eckel2008"/>
    <w:p>
      <w:pPr>
        <w:pStyle w:val="Bibliography"/>
      </w:pPr>
      <w:r>
        <w:t xml:space="preserve">Eckel, Catherine C, and Philip J Grossman. 2008.</w:t>
      </w:r>
      <w:r>
        <w:t xml:space="preserve"> </w:t>
      </w:r>
      <w:r>
        <w:t xml:space="preserve">“</w:t>
      </w:r>
      <w:r>
        <w:t xml:space="preserve">Men, women, and risk aversion: Experimental evidence</w:t>
      </w:r>
      <w:r>
        <w:t xml:space="preserve">.”</w:t>
      </w:r>
      <w:r>
        <w:t xml:space="preserve"> </w:t>
      </w:r>
      <w:r>
        <w:t xml:space="preserve">In</w:t>
      </w:r>
      <w:r>
        <w:t xml:space="preserve"> </w:t>
      </w:r>
      <w:r>
        <w:rPr>
          <w:iCs/>
          <w:i/>
        </w:rPr>
        <w:t xml:space="preserve">Handbook of Experimental Economics</w:t>
      </w:r>
      <w:r>
        <w:t xml:space="preserve">, 1:1061–73.</w:t>
      </w:r>
      <w:r>
        <w:t xml:space="preserve"> </w:t>
      </w:r>
      <w:hyperlink r:id="rId110">
        <w:r>
          <w:rPr>
            <w:rStyle w:val="Hyperlink"/>
          </w:rPr>
          <w:t xml:space="preserve">https://doi.org/10.1016/S1574-0722(07)00113-8</w:t>
        </w:r>
      </w:hyperlink>
      <w:r>
        <w:t xml:space="preserve">.</w:t>
      </w:r>
    </w:p>
    <w:bookmarkEnd w:id="111"/>
    <w:bookmarkStart w:id="113" w:name="ref-Frick2011"/>
    <w:p>
      <w:pPr>
        <w:pStyle w:val="Bibliography"/>
      </w:pPr>
      <w:r>
        <w:t xml:space="preserve">Frick, Bernd. 2011.</w:t>
      </w:r>
      <w:r>
        <w:t xml:space="preserve"> </w:t>
      </w:r>
      <w:r>
        <w:t xml:space="preserve">“</w:t>
      </w:r>
      <w:r>
        <w:t xml:space="preserve">Gender differences in competitiveness: Empirical evidence from professional distance running</w:t>
      </w:r>
      <w:r>
        <w:t xml:space="preserve">.”</w:t>
      </w:r>
      <w:r>
        <w:t xml:space="preserve"> </w:t>
      </w:r>
      <w:r>
        <w:rPr>
          <w:iCs/>
          <w:i/>
        </w:rPr>
        <w:t xml:space="preserve">Labour Economics</w:t>
      </w:r>
      <w:r>
        <w:t xml:space="preserve"> </w:t>
      </w:r>
      <w:r>
        <w:t xml:space="preserve">18 (3): 389–98.</w:t>
      </w:r>
      <w:r>
        <w:t xml:space="preserve"> </w:t>
      </w:r>
      <w:hyperlink r:id="rId112">
        <w:r>
          <w:rPr>
            <w:rStyle w:val="Hyperlink"/>
          </w:rPr>
          <w:t xml:space="preserve">https://doi.org/10.1016/j.labeco.2010.11.004</w:t>
        </w:r>
      </w:hyperlink>
      <w:r>
        <w:t xml:space="preserve">.</w:t>
      </w:r>
    </w:p>
    <w:bookmarkEnd w:id="113"/>
    <w:bookmarkStart w:id="114" w:name="ref-Gillen2019"/>
    <w:p>
      <w:pPr>
        <w:pStyle w:val="Bibliography"/>
      </w:pPr>
      <w:r>
        <w:t xml:space="preserve">Gillen, Ben, Erik Snowberg, and Leeat Yariv. 2019.</w:t>
      </w:r>
      <w:r>
        <w:t xml:space="preserve"> </w:t>
      </w:r>
      <w:r>
        <w:t xml:space="preserve">“</w:t>
      </w:r>
      <w:r>
        <w:t xml:space="preserve">Experimenting with measurement error: Techniques with applications to the Caltech cohort study</w:t>
      </w:r>
      <w:r>
        <w:t xml:space="preserve">.”</w:t>
      </w:r>
      <w:r>
        <w:t xml:space="preserve"> </w:t>
      </w:r>
      <w:r>
        <w:rPr>
          <w:iCs/>
          <w:i/>
        </w:rPr>
        <w:t xml:space="preserve">Journal of Political Economy</w:t>
      </w:r>
      <w:r>
        <w:t xml:space="preserve"> </w:t>
      </w:r>
      <w:r>
        <w:t xml:space="preserve">127 (4): 1826–63.</w:t>
      </w:r>
    </w:p>
    <w:bookmarkEnd w:id="114"/>
    <w:bookmarkStart w:id="115" w:name="ref-Gist1992"/>
    <w:p>
      <w:pPr>
        <w:pStyle w:val="Bibliography"/>
      </w:pPr>
      <w:r>
        <w:t xml:space="preserve">Gist, Marilyn E, and Terence R Mitchell. 1992.</w:t>
      </w:r>
      <w:r>
        <w:t xml:space="preserve"> </w:t>
      </w:r>
      <w:r>
        <w:t xml:space="preserve">“</w:t>
      </w:r>
      <w:r>
        <w:t xml:space="preserve">Self-efficacy: A theoretical analysis of its determinants and malleability</w:t>
      </w:r>
      <w:r>
        <w:t xml:space="preserve">.”</w:t>
      </w:r>
      <w:r>
        <w:t xml:space="preserve"> </w:t>
      </w:r>
      <w:r>
        <w:rPr>
          <w:iCs/>
          <w:i/>
        </w:rPr>
        <w:t xml:space="preserve">The Academy of Management Review</w:t>
      </w:r>
      <w:r>
        <w:t xml:space="preserve"> </w:t>
      </w:r>
      <w:r>
        <w:t xml:space="preserve">17 (2): 183–211.</w:t>
      </w:r>
    </w:p>
    <w:bookmarkEnd w:id="115"/>
    <w:bookmarkStart w:id="117" w:name="ref-Gneezy2009"/>
    <w:p>
      <w:pPr>
        <w:pStyle w:val="Bibliography"/>
      </w:pPr>
      <w:r>
        <w:t xml:space="preserve">Gneezy, By Uri, Kenneth L Leonard, and John A List. 2009.</w:t>
      </w:r>
      <w:r>
        <w:t xml:space="preserve"> </w:t>
      </w:r>
      <w:r>
        <w:t xml:space="preserve">“</w:t>
      </w:r>
      <w:r>
        <w:t xml:space="preserve">Gender differences in competition: Evidence from a matrilineal and a patriarchal society</w:t>
      </w:r>
      <w:r>
        <w:t xml:space="preserve">.”</w:t>
      </w:r>
      <w:r>
        <w:t xml:space="preserve"> </w:t>
      </w:r>
      <w:r>
        <w:rPr>
          <w:iCs/>
          <w:i/>
        </w:rPr>
        <w:t xml:space="preserve">Econometrica</w:t>
      </w:r>
      <w:r>
        <w:t xml:space="preserve"> </w:t>
      </w:r>
      <w:r>
        <w:t xml:space="preserve">77 (5): 1637–64.</w:t>
      </w:r>
      <w:r>
        <w:t xml:space="preserve"> </w:t>
      </w:r>
      <w:hyperlink r:id="rId116">
        <w:r>
          <w:rPr>
            <w:rStyle w:val="Hyperlink"/>
          </w:rPr>
          <w:t xml:space="preserve">https://doi.org/10.3982/ECTA6690</w:t>
        </w:r>
      </w:hyperlink>
      <w:r>
        <w:t xml:space="preserve">.</w:t>
      </w:r>
    </w:p>
    <w:bookmarkEnd w:id="117"/>
    <w:bookmarkStart w:id="119" w:name="ref-Goldin2006"/>
    <w:p>
      <w:pPr>
        <w:pStyle w:val="Bibliography"/>
      </w:pPr>
      <w:r>
        <w:t xml:space="preserve">Goldin, Claudia. 2006.</w:t>
      </w:r>
      <w:r>
        <w:t xml:space="preserve"> </w:t>
      </w:r>
      <w:r>
        <w:t xml:space="preserve">“</w:t>
      </w:r>
      <w:r>
        <w:t xml:space="preserve">The rising (And then declining) Significance of gender</w:t>
      </w:r>
      <w:r>
        <w:t xml:space="preserve">.”</w:t>
      </w:r>
      <w:r>
        <w:t xml:space="preserve"> </w:t>
      </w:r>
      <w:r>
        <w:t xml:space="preserve">In</w:t>
      </w:r>
      <w:r>
        <w:t xml:space="preserve"> </w:t>
      </w:r>
      <w:r>
        <w:rPr>
          <w:iCs/>
          <w:i/>
        </w:rPr>
        <w:t xml:space="preserve">The Declining Significance of Gender?</w:t>
      </w:r>
      <w:r>
        <w:t xml:space="preserve">, 67–101.</w:t>
      </w:r>
      <w:r>
        <w:t xml:space="preserve"> </w:t>
      </w:r>
      <w:hyperlink r:id="rId118">
        <w:r>
          <w:rPr>
            <w:rStyle w:val="Hyperlink"/>
          </w:rPr>
          <w:t xml:space="preserve">https://doi.org/10.1177/009430610703600317</w:t>
        </w:r>
      </w:hyperlink>
      <w:r>
        <w:t xml:space="preserve">.</w:t>
      </w:r>
    </w:p>
    <w:bookmarkEnd w:id="119"/>
    <w:bookmarkStart w:id="120" w:name="ref-Grosse2010"/>
    <w:p>
      <w:pPr>
        <w:pStyle w:val="Bibliography"/>
      </w:pPr>
      <w:r>
        <w:t xml:space="preserve">Grosse, Niels, and Gerhard Riener. 2010.</w:t>
      </w:r>
      <w:r>
        <w:t xml:space="preserve"> </w:t>
      </w:r>
      <w:r>
        <w:t xml:space="preserve">“</w:t>
      </w:r>
      <w:r>
        <w:t xml:space="preserve">Explaining gender differences in competitiveness: Gender-task stereotypes</w:t>
      </w:r>
      <w:r>
        <w:t xml:space="preserve">.”</w:t>
      </w:r>
      <w:r>
        <w:t xml:space="preserve"> </w:t>
      </w:r>
      <w:r>
        <w:rPr>
          <w:iCs/>
          <w:i/>
        </w:rPr>
        <w:t xml:space="preserve">Jena Economic Research Papers</w:t>
      </w:r>
      <w:r>
        <w:t xml:space="preserve">.</w:t>
      </w:r>
    </w:p>
    <w:bookmarkEnd w:id="120"/>
    <w:bookmarkStart w:id="122" w:name="ref-Gunther2010"/>
    <w:p>
      <w:pPr>
        <w:pStyle w:val="Bibliography"/>
      </w:pPr>
      <w:r>
        <w:t xml:space="preserve">Günther, Christina, Neslihan Arslan Ekinci, Christiane Schwieren, and Martin Strobel. 2010.</w:t>
      </w:r>
      <w:r>
        <w:t xml:space="preserve"> </w:t>
      </w:r>
      <w:r>
        <w:t xml:space="preserve">“</w:t>
      </w:r>
      <w:r>
        <w:t xml:space="preserve">Women can’t jump?-An experiment on competitive attitudes and stereotype threat</w:t>
      </w:r>
      <w:r>
        <w:t xml:space="preserve">.”</w:t>
      </w:r>
      <w:r>
        <w:t xml:space="preserve"> </w:t>
      </w:r>
      <w:r>
        <w:rPr>
          <w:iCs/>
          <w:i/>
        </w:rPr>
        <w:t xml:space="preserve">Journal of Economic Behavior and Organization</w:t>
      </w:r>
      <w:r>
        <w:t xml:space="preserve"> </w:t>
      </w:r>
      <w:r>
        <w:t xml:space="preserve">75 (3): 395–401.</w:t>
      </w:r>
      <w:r>
        <w:t xml:space="preserve"> </w:t>
      </w:r>
      <w:hyperlink r:id="rId121">
        <w:r>
          <w:rPr>
            <w:rStyle w:val="Hyperlink"/>
          </w:rPr>
          <w:t xml:space="preserve">https://doi.org/10.1016/j.jebo.2010.05.003</w:t>
        </w:r>
      </w:hyperlink>
      <w:r>
        <w:t xml:space="preserve">.</w:t>
      </w:r>
    </w:p>
    <w:bookmarkEnd w:id="122"/>
    <w:bookmarkStart w:id="123" w:name="ref-Hirt2009"/>
    <w:p>
      <w:pPr>
        <w:pStyle w:val="Bibliography"/>
      </w:pPr>
      <w:r>
        <w:t xml:space="preserve">Hirt, Edward R, and Sean M Mccrea. 2009.</w:t>
      </w:r>
      <w:r>
        <w:t xml:space="preserve"> </w:t>
      </w:r>
      <w:r>
        <w:t xml:space="preserve">“</w:t>
      </w:r>
      <w:r>
        <w:t xml:space="preserve">Man smart, woman smarter ? Getting to the root of gender differences in self-handicapping</w:t>
      </w:r>
      <w:r>
        <w:t xml:space="preserve">.”</w:t>
      </w:r>
      <w:r>
        <w:t xml:space="preserve"> </w:t>
      </w:r>
      <w:r>
        <w:rPr>
          <w:iCs/>
          <w:i/>
        </w:rPr>
        <w:t xml:space="preserve">Social and Personality Psychology Compass</w:t>
      </w:r>
      <w:r>
        <w:t xml:space="preserve"> </w:t>
      </w:r>
      <w:r>
        <w:t xml:space="preserve">3: 260–74.</w:t>
      </w:r>
    </w:p>
    <w:bookmarkEnd w:id="123"/>
    <w:bookmarkStart w:id="124" w:name="ref-Iriberri2017"/>
    <w:p>
      <w:pPr>
        <w:pStyle w:val="Bibliography"/>
      </w:pPr>
      <w:r>
        <w:t xml:space="preserve">Iriberri, Nagore, and Pedro Rey-Biel. 2017.</w:t>
      </w:r>
      <w:r>
        <w:t xml:space="preserve"> </w:t>
      </w:r>
      <w:r>
        <w:t xml:space="preserve">“</w:t>
      </w:r>
      <w:r>
        <w:t xml:space="preserve">Stereotypes are only a threat when beliefs are reinforced: On the sensitivity of gender differences in performance under competition to information provision</w:t>
      </w:r>
      <w:r>
        <w:t xml:space="preserve">.”</w:t>
      </w:r>
      <w:r>
        <w:t xml:space="preserve"> </w:t>
      </w:r>
      <w:r>
        <w:rPr>
          <w:iCs/>
          <w:i/>
        </w:rPr>
        <w:t xml:space="preserve">Journal of Economic Behavior and Organization</w:t>
      </w:r>
      <w:r>
        <w:t xml:space="preserve"> </w:t>
      </w:r>
      <w:r>
        <w:t xml:space="preserve">135: 99–111.</w:t>
      </w:r>
    </w:p>
    <w:bookmarkEnd w:id="124"/>
    <w:bookmarkStart w:id="125" w:name="ref-Kahneman1982"/>
    <w:p>
      <w:pPr>
        <w:pStyle w:val="Bibliography"/>
      </w:pPr>
      <w:r>
        <w:t xml:space="preserve">Kahneman, Daniel, and Amos Tversky. 1982.</w:t>
      </w:r>
      <w:r>
        <w:t xml:space="preserve"> </w:t>
      </w:r>
      <w:r>
        <w:t xml:space="preserve">“</w:t>
      </w:r>
      <w:r>
        <w:t xml:space="preserve">The psychology of preferences</w:t>
      </w:r>
      <w:r>
        <w:t xml:space="preserve">.”</w:t>
      </w:r>
      <w:r>
        <w:t xml:space="preserve"> </w:t>
      </w:r>
      <w:r>
        <w:rPr>
          <w:iCs/>
          <w:i/>
        </w:rPr>
        <w:t xml:space="preserve">Scientific American</w:t>
      </w:r>
      <w:r>
        <w:t xml:space="preserve"> </w:t>
      </w:r>
      <w:r>
        <w:t xml:space="preserve">246 (1): 160–73.</w:t>
      </w:r>
    </w:p>
    <w:bookmarkEnd w:id="125"/>
    <w:bookmarkStart w:id="127" w:name="ref-Kenney-Benson2006"/>
    <w:p>
      <w:pPr>
        <w:pStyle w:val="Bibliography"/>
      </w:pPr>
      <w:r>
        <w:t xml:space="preserve">Kenney-Benson, Gwen A, Eva M Pomerantz, Allison M Ryan, and Helen Patrick. 2006.</w:t>
      </w:r>
      <w:r>
        <w:t xml:space="preserve"> </w:t>
      </w:r>
      <w:r>
        <w:t xml:space="preserve">“</w:t>
      </w:r>
      <w:r>
        <w:t xml:space="preserve">Sex differences in math performance: The role of children’s approach to schoolwork</w:t>
      </w:r>
      <w:r>
        <w:t xml:space="preserve">.”</w:t>
      </w:r>
      <w:r>
        <w:t xml:space="preserve"> </w:t>
      </w:r>
      <w:r>
        <w:rPr>
          <w:iCs/>
          <w:i/>
        </w:rPr>
        <w:t xml:space="preserve">Developmental Psychology</w:t>
      </w:r>
      <w:r>
        <w:t xml:space="preserve"> </w:t>
      </w:r>
      <w:r>
        <w:t xml:space="preserve">42 (1): 11–26.</w:t>
      </w:r>
      <w:r>
        <w:t xml:space="preserve"> </w:t>
      </w:r>
      <w:hyperlink r:id="rId126">
        <w:r>
          <w:rPr>
            <w:rStyle w:val="Hyperlink"/>
          </w:rPr>
          <w:t xml:space="preserve">https://doi.org/10.1037/0012-1649.42.1.11</w:t>
        </w:r>
      </w:hyperlink>
      <w:r>
        <w:t xml:space="preserve">.</w:t>
      </w:r>
    </w:p>
    <w:bookmarkEnd w:id="127"/>
    <w:bookmarkStart w:id="128" w:name="ref-Kimble2005"/>
    <w:p>
      <w:pPr>
        <w:pStyle w:val="Bibliography"/>
      </w:pPr>
      <w:r>
        <w:t xml:space="preserve">Kimble, Charles E, and Edward R Hirt. 2005.</w:t>
      </w:r>
      <w:r>
        <w:t xml:space="preserve"> </w:t>
      </w:r>
      <w:r>
        <w:t xml:space="preserve">“</w:t>
      </w:r>
      <w:r>
        <w:t xml:space="preserve">Self-focus, gender, and habitual self-handicapping: Do they make a difference in behavioral self-handicapping?</w:t>
      </w:r>
      <w:r>
        <w:t xml:space="preserve">”</w:t>
      </w:r>
      <w:r>
        <w:t xml:space="preserve"> </w:t>
      </w:r>
      <w:r>
        <w:rPr>
          <w:iCs/>
          <w:i/>
        </w:rPr>
        <w:t xml:space="preserve">Social Behavior and Personality</w:t>
      </w:r>
      <w:r>
        <w:t xml:space="preserve"> </w:t>
      </w:r>
      <w:r>
        <w:t xml:space="preserve">33 (1): 43–56.</w:t>
      </w:r>
    </w:p>
    <w:bookmarkEnd w:id="128"/>
    <w:bookmarkStart w:id="130" w:name="ref-Lent1996"/>
    <w:p>
      <w:pPr>
        <w:pStyle w:val="Bibliography"/>
      </w:pPr>
      <w:r>
        <w:t xml:space="preserve">Lent, Robert W., Steven D. Brown, Mark R. Gover, and Sukhvender K. Nijjer. 1996.</w:t>
      </w:r>
      <w:r>
        <w:t xml:space="preserve"> </w:t>
      </w:r>
      <w:r>
        <w:t xml:space="preserve">“</w:t>
      </w:r>
      <w:r>
        <w:t xml:space="preserve">Cognitive assessment of the sources of mathematics self-efficacy: A thought-listing analysis</w:t>
      </w:r>
      <w:r>
        <w:t xml:space="preserve">.”</w:t>
      </w:r>
      <w:r>
        <w:t xml:space="preserve"> </w:t>
      </w:r>
      <w:r>
        <w:rPr>
          <w:iCs/>
          <w:i/>
        </w:rPr>
        <w:t xml:space="preserve">Journal of Career Assessment</w:t>
      </w:r>
      <w:r>
        <w:t xml:space="preserve"> </w:t>
      </w:r>
      <w:r>
        <w:t xml:space="preserve">4 (1): 33–46.</w:t>
      </w:r>
      <w:r>
        <w:t xml:space="preserve"> </w:t>
      </w:r>
      <w:hyperlink r:id="rId129">
        <w:r>
          <w:rPr>
            <w:rStyle w:val="Hyperlink"/>
          </w:rPr>
          <w:t xml:space="preserve">https://doi.org/10.1177/106907279600400102</w:t>
        </w:r>
      </w:hyperlink>
      <w:r>
        <w:t xml:space="preserve">.</w:t>
      </w:r>
    </w:p>
    <w:bookmarkEnd w:id="130"/>
    <w:bookmarkStart w:id="132" w:name="ref-Leslie2015"/>
    <w:p>
      <w:pPr>
        <w:pStyle w:val="Bibliography"/>
      </w:pPr>
      <w:r>
        <w:t xml:space="preserve">Leslie, Sarah-Jane, Andrei Cimpian, Meredith Meyer, and Edward Freeland. 2015.</w:t>
      </w:r>
      <w:r>
        <w:t xml:space="preserve"> </w:t>
      </w:r>
      <w:r>
        <w:t xml:space="preserve">“</w:t>
      </w:r>
      <w:r>
        <w:t xml:space="preserve">Expectations of brilliance underlie gender distributions across academic disciplines</w:t>
      </w:r>
      <w:r>
        <w:t xml:space="preserve">.”</w:t>
      </w:r>
      <w:r>
        <w:t xml:space="preserve"> </w:t>
      </w:r>
      <w:r>
        <w:rPr>
          <w:iCs/>
          <w:i/>
        </w:rPr>
        <w:t xml:space="preserve">Science</w:t>
      </w:r>
      <w:r>
        <w:t xml:space="preserve"> </w:t>
      </w:r>
      <w:r>
        <w:t xml:space="preserve">347 (6219): 23–34.</w:t>
      </w:r>
      <w:r>
        <w:t xml:space="preserve"> </w:t>
      </w:r>
      <w:hyperlink r:id="rId131">
        <w:r>
          <w:rPr>
            <w:rStyle w:val="Hyperlink"/>
          </w:rPr>
          <w:t xml:space="preserve">https://doi.org/10.1081/E-EWS</w:t>
        </w:r>
      </w:hyperlink>
      <w:r>
        <w:t xml:space="preserve">.</w:t>
      </w:r>
    </w:p>
    <w:bookmarkEnd w:id="132"/>
    <w:bookmarkStart w:id="133" w:name="ref-Lundeberg1994"/>
    <w:p>
      <w:pPr>
        <w:pStyle w:val="Bibliography"/>
      </w:pPr>
      <w:r>
        <w:t xml:space="preserve">Lundeberg, Mary A, Paul W Fox, and Judith Puncochaf. 1994.</w:t>
      </w:r>
      <w:r>
        <w:t xml:space="preserve"> </w:t>
      </w:r>
      <w:r>
        <w:t xml:space="preserve">“</w:t>
      </w:r>
      <w:r>
        <w:t xml:space="preserve">Highly confident but wrong: Gender differences and similarities in confidence judgments</w:t>
      </w:r>
      <w:r>
        <w:t xml:space="preserve">.”</w:t>
      </w:r>
      <w:r>
        <w:t xml:space="preserve"> </w:t>
      </w:r>
      <w:r>
        <w:rPr>
          <w:iCs/>
          <w:i/>
        </w:rPr>
        <w:t xml:space="preserve">Journal of Educational Psychology</w:t>
      </w:r>
      <w:r>
        <w:t xml:space="preserve"> </w:t>
      </w:r>
      <w:r>
        <w:t xml:space="preserve">86 (1): 114–21.</w:t>
      </w:r>
    </w:p>
    <w:bookmarkEnd w:id="133"/>
    <w:bookmarkStart w:id="135" w:name="ref-Mayr2012"/>
    <w:p>
      <w:pPr>
        <w:pStyle w:val="Bibliography"/>
      </w:pPr>
      <w:r>
        <w:t xml:space="preserve">Mayr, Ulrich, Dave Wozniak, Casey Davidson, David Kuhns, and William T. Harbaugh. 2012.</w:t>
      </w:r>
      <w:r>
        <w:t xml:space="preserve"> </w:t>
      </w:r>
      <w:r>
        <w:t xml:space="preserve">“</w:t>
      </w:r>
      <w:r>
        <w:t xml:space="preserve">Competitiveness across the life span: The feisty fifties</w:t>
      </w:r>
      <w:r>
        <w:t xml:space="preserve">.”</w:t>
      </w:r>
      <w:r>
        <w:t xml:space="preserve"> </w:t>
      </w:r>
      <w:r>
        <w:rPr>
          <w:iCs/>
          <w:i/>
        </w:rPr>
        <w:t xml:space="preserve">Psychology and Aging</w:t>
      </w:r>
      <w:r>
        <w:t xml:space="preserve"> </w:t>
      </w:r>
      <w:r>
        <w:t xml:space="preserve">27 (2): 278–85.</w:t>
      </w:r>
      <w:r>
        <w:t xml:space="preserve"> </w:t>
      </w:r>
      <w:hyperlink r:id="rId134">
        <w:r>
          <w:rPr>
            <w:rStyle w:val="Hyperlink"/>
          </w:rPr>
          <w:t xml:space="preserve">https://doi.org/10.1037/a0025655</w:t>
        </w:r>
      </w:hyperlink>
      <w:r>
        <w:t xml:space="preserve">.</w:t>
      </w:r>
    </w:p>
    <w:bookmarkEnd w:id="135"/>
    <w:bookmarkStart w:id="137" w:name="ref-Mccrea2008a"/>
    <w:p>
      <w:pPr>
        <w:pStyle w:val="Bibliography"/>
      </w:pPr>
      <w:r>
        <w:t xml:space="preserve">Mccrea, Sean M, Edward R Hirt, Kristin L Hendrix, Bridgett J Milner, and Nathan L Steele. 2008.</w:t>
      </w:r>
      <w:r>
        <w:t xml:space="preserve"> </w:t>
      </w:r>
      <w:r>
        <w:t xml:space="preserve">“</w:t>
      </w:r>
      <w:r>
        <w:t xml:space="preserve">The worker scale: Developing a measure to explain gender differences in behavioral self-handicapping</w:t>
      </w:r>
      <w:r>
        <w:t xml:space="preserve">.”</w:t>
      </w:r>
      <w:r>
        <w:t xml:space="preserve"> </w:t>
      </w:r>
      <w:r>
        <w:rPr>
          <w:iCs/>
          <w:i/>
        </w:rPr>
        <w:t xml:space="preserve">Journal of Research in Personality</w:t>
      </w:r>
      <w:r>
        <w:t xml:space="preserve"> </w:t>
      </w:r>
      <w:r>
        <w:t xml:space="preserve">42: 949–70.</w:t>
      </w:r>
      <w:r>
        <w:t xml:space="preserve"> </w:t>
      </w:r>
      <w:hyperlink r:id="rId136">
        <w:r>
          <w:rPr>
            <w:rStyle w:val="Hyperlink"/>
          </w:rPr>
          <w:t xml:space="preserve">https://doi.org/10.1016/j.jrp.2007.12.005</w:t>
        </w:r>
      </w:hyperlink>
      <w:r>
        <w:t xml:space="preserve">.</w:t>
      </w:r>
    </w:p>
    <w:bookmarkEnd w:id="137"/>
    <w:bookmarkStart w:id="139" w:name="ref-Mccrea2008"/>
    <w:p>
      <w:pPr>
        <w:pStyle w:val="Bibliography"/>
      </w:pPr>
      <w:r>
        <w:t xml:space="preserve">Mccrea, Sean M, Edward R Hirt, and Bridgett J Milner. 2008.</w:t>
      </w:r>
      <w:r>
        <w:t xml:space="preserve"> </w:t>
      </w:r>
      <w:r>
        <w:t xml:space="preserve">“</w:t>
      </w:r>
      <w:r>
        <w:t xml:space="preserve">She works hard for the money: Valuing effort underlies gender differences in behavioral self-handicapping</w:t>
      </w:r>
      <w:r>
        <w:t xml:space="preserve">.”</w:t>
      </w:r>
      <w:r>
        <w:t xml:space="preserve"> </w:t>
      </w:r>
      <w:r>
        <w:rPr>
          <w:iCs/>
          <w:i/>
        </w:rPr>
        <w:t xml:space="preserve">Journal of Experimental Social Psychology</w:t>
      </w:r>
      <w:r>
        <w:t xml:space="preserve"> </w:t>
      </w:r>
      <w:r>
        <w:t xml:space="preserve">44: 292–311.</w:t>
      </w:r>
      <w:r>
        <w:t xml:space="preserve"> </w:t>
      </w:r>
      <w:hyperlink r:id="rId138">
        <w:r>
          <w:rPr>
            <w:rStyle w:val="Hyperlink"/>
          </w:rPr>
          <w:t xml:space="preserve">https://doi.org/10.1016/j.jesp.2007.05.006</w:t>
        </w:r>
      </w:hyperlink>
      <w:r>
        <w:t xml:space="preserve">.</w:t>
      </w:r>
    </w:p>
    <w:bookmarkEnd w:id="139"/>
    <w:bookmarkStart w:id="141" w:name="ref-Meyer2015"/>
    <w:p>
      <w:pPr>
        <w:pStyle w:val="Bibliography"/>
      </w:pPr>
      <w:r>
        <w:t xml:space="preserve">Meyer, Meredith, Andrei Cimpian, and Sarah-Jane Leslie. 2015.</w:t>
      </w:r>
      <w:r>
        <w:t xml:space="preserve"> </w:t>
      </w:r>
      <w:r>
        <w:t xml:space="preserve">“</w:t>
      </w:r>
      <w:r>
        <w:t xml:space="preserve">Women are underrepresented in fields where success is believed to require brilliance</w:t>
      </w:r>
      <w:r>
        <w:t xml:space="preserve">.”</w:t>
      </w:r>
      <w:r>
        <w:t xml:space="preserve"> </w:t>
      </w:r>
      <w:r>
        <w:rPr>
          <w:iCs/>
          <w:i/>
        </w:rPr>
        <w:t xml:space="preserve">Frontiers in Psychology</w:t>
      </w:r>
      <w:r>
        <w:t xml:space="preserve"> </w:t>
      </w:r>
      <w:r>
        <w:t xml:space="preserve">6: 1–12.</w:t>
      </w:r>
      <w:r>
        <w:t xml:space="preserve"> </w:t>
      </w:r>
      <w:hyperlink r:id="rId140">
        <w:r>
          <w:rPr>
            <w:rStyle w:val="Hyperlink"/>
          </w:rPr>
          <w:t xml:space="preserve">https://doi.org/10.3389/fpsyg.2015.00235</w:t>
        </w:r>
      </w:hyperlink>
      <w:r>
        <w:t xml:space="preserve">.</w:t>
      </w:r>
    </w:p>
    <w:bookmarkEnd w:id="141"/>
    <w:bookmarkStart w:id="143" w:name="ref-Miller2016"/>
    <w:p>
      <w:pPr>
        <w:pStyle w:val="Bibliography"/>
      </w:pPr>
      <w:r>
        <w:t xml:space="preserve">Miller, Dale T., and Deborah Prentice. 2016.</w:t>
      </w:r>
      <w:r>
        <w:t xml:space="preserve"> </w:t>
      </w:r>
      <w:r>
        <w:t xml:space="preserve">“</w:t>
      </w:r>
      <w:r>
        <w:t xml:space="preserve">Changing Norms to Change Behavior</w:t>
      </w:r>
      <w:r>
        <w:t xml:space="preserve">.”</w:t>
      </w:r>
      <w:r>
        <w:t xml:space="preserve"> </w:t>
      </w:r>
      <w:r>
        <w:rPr>
          <w:iCs/>
          <w:i/>
        </w:rPr>
        <w:t xml:space="preserve">Ssrn</w:t>
      </w:r>
      <w:r>
        <w:t xml:space="preserve">, 339–63.</w:t>
      </w:r>
      <w:r>
        <w:t xml:space="preserve"> </w:t>
      </w:r>
      <w:hyperlink r:id="rId142">
        <w:r>
          <w:rPr>
            <w:rStyle w:val="Hyperlink"/>
          </w:rPr>
          <w:t xml:space="preserve">https://doi.org/10.1146/annurev-psych-010814-015013</w:t>
        </w:r>
      </w:hyperlink>
      <w:r>
        <w:t xml:space="preserve">.</w:t>
      </w:r>
    </w:p>
    <w:bookmarkEnd w:id="143"/>
    <w:bookmarkStart w:id="144" w:name="ref-Milyavskaya2018"/>
    <w:p>
      <w:pPr>
        <w:pStyle w:val="Bibliography"/>
      </w:pPr>
      <w:r>
        <w:t xml:space="preserve">Milyavskaya, Marina, Brian M Galla, Michael Inzlicht, and Angela Duckworth. 2018.</w:t>
      </w:r>
      <w:r>
        <w:t xml:space="preserve"> </w:t>
      </w:r>
      <w:r>
        <w:t xml:space="preserve">“</w:t>
      </w:r>
      <w:r>
        <w:t xml:space="preserve">More effort, less fatigue: How interest increases effort and reduces mental fatigue</w:t>
      </w:r>
      <w:r>
        <w:t xml:space="preserve">.”</w:t>
      </w:r>
    </w:p>
    <w:bookmarkEnd w:id="144"/>
    <w:bookmarkStart w:id="145" w:name="ref-Mobius2011"/>
    <w:p>
      <w:pPr>
        <w:pStyle w:val="Bibliography"/>
      </w:pPr>
      <w:r>
        <w:t xml:space="preserve">Mobius, Markus M, Muriel Niederle, Paul Niehaus, and Tanya S Rosenblat. 2011.</w:t>
      </w:r>
      <w:r>
        <w:t xml:space="preserve"> </w:t>
      </w:r>
      <w:r>
        <w:t xml:space="preserve">“</w:t>
      </w:r>
      <w:r>
        <w:t xml:space="preserve">Managing self-confidence: Theory and experimental evidence</w:t>
      </w:r>
      <w:r>
        <w:t xml:space="preserve">.”</w:t>
      </w:r>
      <w:r>
        <w:t xml:space="preserve"> </w:t>
      </w:r>
      <w:r>
        <w:rPr>
          <w:iCs/>
          <w:i/>
        </w:rPr>
        <w:t xml:space="preserve">NBER Working Paper</w:t>
      </w:r>
      <w:r>
        <w:t xml:space="preserve">.</w:t>
      </w:r>
    </w:p>
    <w:bookmarkEnd w:id="145"/>
    <w:bookmarkStart w:id="147" w:name="ref-Niederle2007"/>
    <w:p>
      <w:pPr>
        <w:pStyle w:val="Bibliography"/>
      </w:pPr>
      <w:r>
        <w:t xml:space="preserve">Niederle, Muriel, and Lise Vesterlund. 2007.</w:t>
      </w:r>
      <w:r>
        <w:t xml:space="preserve"> </w:t>
      </w:r>
      <w:r>
        <w:t xml:space="preserve">“</w:t>
      </w:r>
      <w:r>
        <w:t xml:space="preserve">Do women shy away from competition? Do men compete too much?</w:t>
      </w:r>
      <w:r>
        <w:t xml:space="preserve">”</w:t>
      </w:r>
      <w:r>
        <w:t xml:space="preserve"> </w:t>
      </w:r>
      <w:r>
        <w:rPr>
          <w:iCs/>
          <w:i/>
        </w:rPr>
        <w:t xml:space="preserve">The Quarterly Journal of Economics</w:t>
      </w:r>
      <w:r>
        <w:t xml:space="preserve"> </w:t>
      </w:r>
      <w:r>
        <w:t xml:space="preserve">122 (3): 1067–1101.</w:t>
      </w:r>
      <w:r>
        <w:t xml:space="preserve"> </w:t>
      </w:r>
      <w:hyperlink r:id="rId146">
        <w:r>
          <w:rPr>
            <w:rStyle w:val="Hyperlink"/>
          </w:rPr>
          <w:t xml:space="preserve">https://web.stanford.edu/{~}niederle/Niederle.Vesterlund.QJE.2007.pdf</w:t>
        </w:r>
      </w:hyperlink>
      <w:r>
        <w:t xml:space="preserve">.</w:t>
      </w:r>
    </w:p>
    <w:bookmarkEnd w:id="147"/>
    <w:bookmarkStart w:id="149" w:name="ref-Niederle2011"/>
    <w:p>
      <w:pPr>
        <w:pStyle w:val="Bibliography"/>
      </w:pPr>
      <w:r>
        <w:t xml:space="preserve">———. 2011.</w:t>
      </w:r>
      <w:r>
        <w:t xml:space="preserve"> </w:t>
      </w:r>
      <w:r>
        <w:t xml:space="preserve">“</w:t>
      </w:r>
      <w:r>
        <w:t xml:space="preserve">Gender and competition</w:t>
      </w:r>
      <w:r>
        <w:t xml:space="preserve">.”</w:t>
      </w:r>
      <w:r>
        <w:t xml:space="preserve"> </w:t>
      </w:r>
      <w:r>
        <w:rPr>
          <w:iCs/>
          <w:i/>
        </w:rPr>
        <w:t xml:space="preserve">Annual Review of Economics</w:t>
      </w:r>
      <w:r>
        <w:t xml:space="preserve"> </w:t>
      </w:r>
      <w:r>
        <w:t xml:space="preserve">3: 601–30.</w:t>
      </w:r>
      <w:r>
        <w:t xml:space="preserve"> </w:t>
      </w:r>
      <w:hyperlink r:id="rId148">
        <w:r>
          <w:rPr>
            <w:rStyle w:val="Hyperlink"/>
          </w:rPr>
          <w:t xml:space="preserve">https://doi.org/10.1016/j.labeco.2009.08.002</w:t>
        </w:r>
      </w:hyperlink>
      <w:r>
        <w:t xml:space="preserve">.</w:t>
      </w:r>
    </w:p>
    <w:bookmarkEnd w:id="149"/>
    <w:bookmarkStart w:id="150" w:name="ref-Reuben2015"/>
    <w:p>
      <w:pPr>
        <w:pStyle w:val="Bibliography"/>
      </w:pPr>
      <w:r>
        <w:t xml:space="preserve">Reuben, Ernesto, Paola Sapienza, and Luigi Zingales. 2015.</w:t>
      </w:r>
      <w:r>
        <w:t xml:space="preserve"> </w:t>
      </w:r>
      <w:r>
        <w:t xml:space="preserve">“</w:t>
      </w:r>
      <w:r>
        <w:t xml:space="preserve">Taste for competition and the gender gap among young business professionals</w:t>
      </w:r>
      <w:r>
        <w:t xml:space="preserve">.”</w:t>
      </w:r>
      <w:r>
        <w:t xml:space="preserve"> </w:t>
      </w:r>
      <w:r>
        <w:rPr>
          <w:iCs/>
          <w:i/>
        </w:rPr>
        <w:t xml:space="preserve">NBER WORKING PAPER SERIES</w:t>
      </w:r>
      <w:r>
        <w:t xml:space="preserve">.</w:t>
      </w:r>
    </w:p>
    <w:bookmarkEnd w:id="150"/>
    <w:bookmarkStart w:id="151" w:name="ref-Rundus1971"/>
    <w:p>
      <w:pPr>
        <w:pStyle w:val="Bibliography"/>
      </w:pPr>
      <w:r>
        <w:t xml:space="preserve">Rundus, Dewey. 1971.</w:t>
      </w:r>
      <w:r>
        <w:t xml:space="preserve"> </w:t>
      </w:r>
      <w:r>
        <w:t xml:space="preserve">“</w:t>
      </w:r>
      <w:r>
        <w:t xml:space="preserve">Analysis of rehearsal processes in free recall</w:t>
      </w:r>
      <w:r>
        <w:t xml:space="preserve">.”</w:t>
      </w:r>
      <w:r>
        <w:t xml:space="preserve"> </w:t>
      </w:r>
      <w:r>
        <w:rPr>
          <w:iCs/>
          <w:i/>
        </w:rPr>
        <w:t xml:space="preserve">Journal of Experimental Psychology</w:t>
      </w:r>
      <w:r>
        <w:t xml:space="preserve"> </w:t>
      </w:r>
      <w:r>
        <w:t xml:space="preserve">89 (1): 63–77.</w:t>
      </w:r>
    </w:p>
    <w:bookmarkEnd w:id="151"/>
    <w:bookmarkStart w:id="152" w:name="ref-Saccardo2018"/>
    <w:p>
      <w:pPr>
        <w:pStyle w:val="Bibliography"/>
      </w:pPr>
      <w:r>
        <w:t xml:space="preserve">Saccardo, Silvia, Aniela Pietrasz, and Uri Gneezy. 2018.</w:t>
      </w:r>
      <w:r>
        <w:t xml:space="preserve"> </w:t>
      </w:r>
      <w:r>
        <w:t xml:space="preserve">“</w:t>
      </w:r>
      <w:r>
        <w:t xml:space="preserve">On the size of the gender difference in competitiveness</w:t>
      </w:r>
      <w:r>
        <w:t xml:space="preserve">.”</w:t>
      </w:r>
      <w:r>
        <w:t xml:space="preserve"> </w:t>
      </w:r>
      <w:r>
        <w:rPr>
          <w:iCs/>
          <w:i/>
        </w:rPr>
        <w:t xml:space="preserve">Management Science</w:t>
      </w:r>
      <w:r>
        <w:t xml:space="preserve"> </w:t>
      </w:r>
      <w:r>
        <w:t xml:space="preserve">64 (4): 1541–54.</w:t>
      </w:r>
    </w:p>
    <w:bookmarkEnd w:id="152"/>
    <w:bookmarkStart w:id="153" w:name="ref-Samek2019"/>
    <w:p>
      <w:pPr>
        <w:pStyle w:val="Bibliography"/>
      </w:pPr>
      <w:r>
        <w:t xml:space="preserve">Samek, Anya. 2019.</w:t>
      </w:r>
      <w:r>
        <w:t xml:space="preserve"> </w:t>
      </w:r>
      <w:r>
        <w:t xml:space="preserve">“</w:t>
      </w:r>
      <w:r>
        <w:t xml:space="preserve">Gender differences in job entry decisions: A university- wide field experiment</w:t>
      </w:r>
      <w:r>
        <w:t xml:space="preserve">.”</w:t>
      </w:r>
      <w:r>
        <w:t xml:space="preserve"> </w:t>
      </w:r>
      <w:r>
        <w:rPr>
          <w:iCs/>
          <w:i/>
        </w:rPr>
        <w:t xml:space="preserve">Management Science</w:t>
      </w:r>
      <w:r>
        <w:t xml:space="preserve"> </w:t>
      </w:r>
      <w:r>
        <w:t xml:space="preserve">65 (7): 3272–81.</w:t>
      </w:r>
    </w:p>
    <w:bookmarkEnd w:id="153"/>
    <w:bookmarkStart w:id="154" w:name="ref-Schunk1981"/>
    <w:p>
      <w:pPr>
        <w:pStyle w:val="Bibliography"/>
      </w:pPr>
      <w:r>
        <w:t xml:space="preserve">Schunk, Dale H. 1981.</w:t>
      </w:r>
      <w:r>
        <w:t xml:space="preserve"> </w:t>
      </w:r>
      <w:r>
        <w:t xml:space="preserve">“</w:t>
      </w:r>
      <w:r>
        <w:t xml:space="preserve">Modeling and Attributional Effects on Children’s Achievement: A Self-Efficacy Analysis</w:t>
      </w:r>
      <w:r>
        <w:t xml:space="preserve">.”</w:t>
      </w:r>
      <w:r>
        <w:t xml:space="preserve"> </w:t>
      </w:r>
      <w:r>
        <w:rPr>
          <w:iCs/>
          <w:i/>
        </w:rPr>
        <w:t xml:space="preserve">Journal of Educational Psychology</w:t>
      </w:r>
      <w:r>
        <w:t xml:space="preserve"> </w:t>
      </w:r>
      <w:r>
        <w:t xml:space="preserve">73 (1): 93–105.</w:t>
      </w:r>
    </w:p>
    <w:bookmarkEnd w:id="154"/>
    <w:bookmarkStart w:id="155" w:name="ref-Schunk1982"/>
    <w:p>
      <w:pPr>
        <w:pStyle w:val="Bibliography"/>
      </w:pPr>
      <w:r>
        <w:t xml:space="preserve">———. 1982.</w:t>
      </w:r>
      <w:r>
        <w:t xml:space="preserve"> </w:t>
      </w:r>
      <w:r>
        <w:t xml:space="preserve">“</w:t>
      </w:r>
      <w:r>
        <w:t xml:space="preserve">Progress Self-Monitoring: Effects on Children’s Self-Efficacy and Achievement</w:t>
      </w:r>
      <w:r>
        <w:t xml:space="preserve">.”</w:t>
      </w:r>
      <w:r>
        <w:t xml:space="preserve"> </w:t>
      </w:r>
      <w:r>
        <w:rPr>
          <w:iCs/>
          <w:i/>
        </w:rPr>
        <w:t xml:space="preserve">The Journal of Experimental Education</w:t>
      </w:r>
      <w:r>
        <w:t xml:space="preserve"> </w:t>
      </w:r>
      <w:r>
        <w:t xml:space="preserve">51 (2): 89–93.</w:t>
      </w:r>
    </w:p>
    <w:bookmarkEnd w:id="155"/>
    <w:bookmarkStart w:id="156" w:name="ref-Shurchkov2012"/>
    <w:p>
      <w:pPr>
        <w:pStyle w:val="Bibliography"/>
      </w:pPr>
      <w:r>
        <w:t xml:space="preserve">Shurchkov, Olga. 2012.</w:t>
      </w:r>
      <w:r>
        <w:t xml:space="preserve"> </w:t>
      </w:r>
      <w:r>
        <w:t xml:space="preserve">“</w:t>
      </w:r>
      <w:r>
        <w:t xml:space="preserve">Under pressure: Gender differences in output quality and quantity under competition and time constraints</w:t>
      </w:r>
      <w:r>
        <w:t xml:space="preserve">.”</w:t>
      </w:r>
      <w:r>
        <w:t xml:space="preserve"> </w:t>
      </w:r>
      <w:r>
        <w:rPr>
          <w:iCs/>
          <w:i/>
        </w:rPr>
        <w:t xml:space="preserve">Journal of the European Economic Association</w:t>
      </w:r>
      <w:r>
        <w:t xml:space="preserve"> </w:t>
      </w:r>
      <w:r>
        <w:t xml:space="preserve">10 (5): 1189–1213.</w:t>
      </w:r>
    </w:p>
    <w:bookmarkEnd w:id="156"/>
    <w:bookmarkStart w:id="158" w:name="ref-Smith2014"/>
    <w:p>
      <w:pPr>
        <w:pStyle w:val="Bibliography"/>
      </w:pPr>
      <w:r>
        <w:t xml:space="preserve">Smith, Jessi L, and Meghan Huntoon. 2014.</w:t>
      </w:r>
      <w:r>
        <w:t xml:space="preserve"> </w:t>
      </w:r>
      <w:r>
        <w:t xml:space="preserve">“</w:t>
      </w:r>
      <w:r>
        <w:t xml:space="preserve">Women’s Bragging Rights: Overcoming Modesty Norms to Facilitate Women’s</w:t>
      </w:r>
      <w:r>
        <w:t xml:space="preserve">.”</w:t>
      </w:r>
      <w:r>
        <w:t xml:space="preserve"> </w:t>
      </w:r>
      <w:r>
        <w:rPr>
          <w:iCs/>
          <w:i/>
        </w:rPr>
        <w:t xml:space="preserve">Psychology of Women Quarterly</w:t>
      </w:r>
      <w:r>
        <w:t xml:space="preserve"> </w:t>
      </w:r>
      <w:r>
        <w:t xml:space="preserve">38 (4): 447–59.</w:t>
      </w:r>
      <w:r>
        <w:t xml:space="preserve"> </w:t>
      </w:r>
      <w:hyperlink r:id="rId157">
        <w:r>
          <w:rPr>
            <w:rStyle w:val="Hyperlink"/>
          </w:rPr>
          <w:t xml:space="preserve">https://doi.org/10.1177/0361684313515840</w:t>
        </w:r>
      </w:hyperlink>
      <w:r>
        <w:t xml:space="preserve">.</w:t>
      </w:r>
    </w:p>
    <w:bookmarkEnd w:id="158"/>
    <w:bookmarkStart w:id="160" w:name="ref-Spencer2016"/>
    <w:p>
      <w:pPr>
        <w:pStyle w:val="Bibliography"/>
      </w:pPr>
      <w:r>
        <w:t xml:space="preserve">Spencer, Steven J., Christine Logel, and Paul G. Davies. 2016.</w:t>
      </w:r>
      <w:r>
        <w:t xml:space="preserve"> </w:t>
      </w:r>
      <w:r>
        <w:t xml:space="preserve">“</w:t>
      </w:r>
      <w:r>
        <w:t xml:space="preserve">Stereotype Threat</w:t>
      </w:r>
      <w:r>
        <w:t xml:space="preserve">.”</w:t>
      </w:r>
      <w:r>
        <w:t xml:space="preserve"> </w:t>
      </w:r>
      <w:r>
        <w:rPr>
          <w:iCs/>
          <w:i/>
        </w:rPr>
        <w:t xml:space="preserve">Annual Review of Psychology</w:t>
      </w:r>
      <w:r>
        <w:t xml:space="preserve"> </w:t>
      </w:r>
      <w:r>
        <w:t xml:space="preserve">67 (1): 415–37.</w:t>
      </w:r>
      <w:r>
        <w:t xml:space="preserve"> </w:t>
      </w:r>
      <w:hyperlink r:id="rId159">
        <w:r>
          <w:rPr>
            <w:rStyle w:val="Hyperlink"/>
          </w:rPr>
          <w:t xml:space="preserve">https://doi.org/10.1146/annurev-psych-073115-103235</w:t>
        </w:r>
      </w:hyperlink>
      <w:r>
        <w:t xml:space="preserve">.</w:t>
      </w:r>
    </w:p>
    <w:bookmarkEnd w:id="160"/>
    <w:bookmarkStart w:id="162" w:name="ref-Spencer1999"/>
    <w:p>
      <w:pPr>
        <w:pStyle w:val="Bibliography"/>
      </w:pPr>
      <w:r>
        <w:t xml:space="preserve">Spencer, Steven J., Claude M. Steele, and Diane M. Quinn. 1999.</w:t>
      </w:r>
      <w:r>
        <w:t xml:space="preserve"> </w:t>
      </w:r>
      <w:r>
        <w:t xml:space="preserve">“</w:t>
      </w:r>
      <w:r>
        <w:t xml:space="preserve">Stereotype threat and women’s math performance</w:t>
      </w:r>
      <w:r>
        <w:t xml:space="preserve">.”</w:t>
      </w:r>
      <w:r>
        <w:t xml:space="preserve"> </w:t>
      </w:r>
      <w:r>
        <w:rPr>
          <w:iCs/>
          <w:i/>
        </w:rPr>
        <w:t xml:space="preserve">Journal of Experimental Social Psychology</w:t>
      </w:r>
      <w:r>
        <w:t xml:space="preserve"> </w:t>
      </w:r>
      <w:r>
        <w:t xml:space="preserve">35 (1): 4–28.</w:t>
      </w:r>
      <w:r>
        <w:t xml:space="preserve"> </w:t>
      </w:r>
      <w:hyperlink r:id="rId161">
        <w:r>
          <w:rPr>
            <w:rStyle w:val="Hyperlink"/>
          </w:rPr>
          <w:t xml:space="preserve">https://doi.org/10.1006/jesp.1998.1373</w:t>
        </w:r>
      </w:hyperlink>
      <w:r>
        <w:t xml:space="preserve">.</w:t>
      </w:r>
    </w:p>
    <w:bookmarkEnd w:id="162"/>
    <w:bookmarkStart w:id="164" w:name="ref-Steele1997"/>
    <w:p>
      <w:pPr>
        <w:pStyle w:val="Bibliography"/>
      </w:pPr>
      <w:r>
        <w:t xml:space="preserve">Steele, Claude M. 1997.</w:t>
      </w:r>
      <w:r>
        <w:t xml:space="preserve"> </w:t>
      </w:r>
      <w:r>
        <w:t xml:space="preserve">“</w:t>
      </w:r>
      <w:r>
        <w:t xml:space="preserve">A threat in the air: How stereotypes shape intellectual identity and performance</w:t>
      </w:r>
      <w:r>
        <w:t xml:space="preserve">.”</w:t>
      </w:r>
      <w:r>
        <w:t xml:space="preserve"> </w:t>
      </w:r>
      <w:r>
        <w:rPr>
          <w:iCs/>
          <w:i/>
        </w:rPr>
        <w:t xml:space="preserve">American Psychologist</w:t>
      </w:r>
      <w:r>
        <w:t xml:space="preserve"> </w:t>
      </w:r>
      <w:r>
        <w:t xml:space="preserve">52 (6): 613–29.</w:t>
      </w:r>
      <w:r>
        <w:t xml:space="preserve"> </w:t>
      </w:r>
      <w:hyperlink r:id="rId163">
        <w:r>
          <w:rPr>
            <w:rStyle w:val="Hyperlink"/>
          </w:rPr>
          <w:t xml:space="preserve">https://doi.org/10.1037/0003-066X.52.6.613</w:t>
        </w:r>
      </w:hyperlink>
      <w:r>
        <w:t xml:space="preserve">.</w:t>
      </w:r>
    </w:p>
    <w:bookmarkEnd w:id="164"/>
    <w:bookmarkStart w:id="166" w:name="ref-Stoet2014"/>
    <w:p>
      <w:pPr>
        <w:pStyle w:val="Bibliography"/>
      </w:pPr>
      <w:r>
        <w:t xml:space="preserve">Stoet, Gijsbert, and David C Geary. 2014.</w:t>
      </w:r>
      <w:r>
        <w:t xml:space="preserve"> </w:t>
      </w:r>
      <w:r>
        <w:t xml:space="preserve">“</w:t>
      </w:r>
      <w:r>
        <w:t xml:space="preserve">Sex differences in academic achievement are not related to political, economic, or social equality</w:t>
      </w:r>
      <w:r>
        <w:t xml:space="preserve">.”</w:t>
      </w:r>
      <w:r>
        <w:t xml:space="preserve"> </w:t>
      </w:r>
      <w:r>
        <w:rPr>
          <w:iCs/>
          <w:i/>
        </w:rPr>
        <w:t xml:space="preserve">Intelligence</w:t>
      </w:r>
      <w:r>
        <w:t xml:space="preserve"> </w:t>
      </w:r>
      <w:r>
        <w:t xml:space="preserve">48: 137–51.</w:t>
      </w:r>
      <w:r>
        <w:t xml:space="preserve"> </w:t>
      </w:r>
      <w:hyperlink r:id="rId165">
        <w:r>
          <w:rPr>
            <w:rStyle w:val="Hyperlink"/>
          </w:rPr>
          <w:t xml:space="preserve">https://doi.org/10.1016/j.intell.2014.11.006</w:t>
        </w:r>
      </w:hyperlink>
      <w:r>
        <w:t xml:space="preserve">.</w:t>
      </w:r>
    </w:p>
    <w:bookmarkEnd w:id="166"/>
    <w:bookmarkStart w:id="168" w:name="ref-Sutter2015"/>
    <w:p>
      <w:pPr>
        <w:pStyle w:val="Bibliography"/>
      </w:pPr>
      <w:r>
        <w:t xml:space="preserve">Sutter, Matthias, and Daniela Glätzle-Rützler. 2015.</w:t>
      </w:r>
      <w:r>
        <w:t xml:space="preserve"> </w:t>
      </w:r>
      <w:r>
        <w:t xml:space="preserve">“</w:t>
      </w:r>
      <w:r>
        <w:t xml:space="preserve">Gender differences in the willingness to compete emerge early in life and persist</w:t>
      </w:r>
      <w:r>
        <w:t xml:space="preserve">.”</w:t>
      </w:r>
      <w:r>
        <w:t xml:space="preserve"> </w:t>
      </w:r>
      <w:r>
        <w:rPr>
          <w:iCs/>
          <w:i/>
        </w:rPr>
        <w:t xml:space="preserve">Management Science</w:t>
      </w:r>
      <w:r>
        <w:t xml:space="preserve"> </w:t>
      </w:r>
      <w:r>
        <w:t xml:space="preserve">61 (10): 2339–54.</w:t>
      </w:r>
      <w:r>
        <w:t xml:space="preserve"> </w:t>
      </w:r>
      <w:hyperlink r:id="rId167">
        <w:r>
          <w:rPr>
            <w:rStyle w:val="Hyperlink"/>
          </w:rPr>
          <w:t xml:space="preserve">https://doi.org/10.1287/mnsc.2014.1981</w:t>
        </w:r>
      </w:hyperlink>
      <w:r>
        <w:t xml:space="preserve">.</w:t>
      </w:r>
    </w:p>
    <w:bookmarkEnd w:id="168"/>
    <w:bookmarkStart w:id="170" w:name="ref-Sutter2016"/>
    <w:p>
      <w:pPr>
        <w:pStyle w:val="Bibliography"/>
      </w:pPr>
      <w:r>
        <w:t xml:space="preserve">Sutter, Matthias, Daniela Glätzle-Rützler, Loukas Balafoutas, and Simon Czermak. 2016.</w:t>
      </w:r>
      <w:r>
        <w:t xml:space="preserve"> </w:t>
      </w:r>
      <w:r>
        <w:t xml:space="preserve">“</w:t>
      </w:r>
      <w:r>
        <w:t xml:space="preserve">Cancelling out early age gender differences in competition: an analysis of policy interventions</w:t>
      </w:r>
      <w:r>
        <w:t xml:space="preserve">.”</w:t>
      </w:r>
      <w:r>
        <w:t xml:space="preserve"> </w:t>
      </w:r>
      <w:r>
        <w:rPr>
          <w:iCs/>
          <w:i/>
        </w:rPr>
        <w:t xml:space="preserve">Experimental Economics</w:t>
      </w:r>
      <w:r>
        <w:t xml:space="preserve"> </w:t>
      </w:r>
      <w:r>
        <w:t xml:space="preserve">19 (2): 412–32.</w:t>
      </w:r>
      <w:r>
        <w:t xml:space="preserve"> </w:t>
      </w:r>
      <w:hyperlink r:id="rId169">
        <w:r>
          <w:rPr>
            <w:rStyle w:val="Hyperlink"/>
          </w:rPr>
          <w:t xml:space="preserve">https://doi.org/10.1007/s10683-015-9447-y</w:t>
        </w:r>
      </w:hyperlink>
      <w:r>
        <w:t xml:space="preserve">.</w:t>
      </w:r>
    </w:p>
    <w:bookmarkEnd w:id="170"/>
    <w:bookmarkStart w:id="171" w:name="ref-Sutter2010"/>
    <w:p>
      <w:pPr>
        <w:pStyle w:val="Bibliography"/>
      </w:pPr>
      <w:r>
        <w:t xml:space="preserve">Sutter, Matthias, and Daniela Rutzler. 2010.</w:t>
      </w:r>
      <w:r>
        <w:t xml:space="preserve"> </w:t>
      </w:r>
      <w:r>
        <w:t xml:space="preserve">“</w:t>
      </w:r>
      <w:r>
        <w:t xml:space="preserve">Gender differences in competition emerge early in life</w:t>
      </w:r>
      <w:r>
        <w:t xml:space="preserve">.”</w:t>
      </w:r>
      <w:r>
        <w:t xml:space="preserve"> </w:t>
      </w:r>
      <w:r>
        <w:rPr>
          <w:iCs/>
          <w:i/>
        </w:rPr>
        <w:t xml:space="preserve">Working Papers in Economics and Statistics</w:t>
      </w:r>
      <w:r>
        <w:t xml:space="preserve">.</w:t>
      </w:r>
    </w:p>
    <w:bookmarkEnd w:id="171"/>
    <w:bookmarkStart w:id="173" w:name="ref-Toosi2019"/>
    <w:p>
      <w:pPr>
        <w:pStyle w:val="Bibliography"/>
      </w:pPr>
      <w:r>
        <w:t xml:space="preserve">Toosi, Negin R, Shira Mor, Zhaleh Semnani-Azad, Katherine W Phillips, and Emily T Amanatullah. 2019.</w:t>
      </w:r>
      <w:r>
        <w:t xml:space="preserve"> </w:t>
      </w:r>
      <w:r>
        <w:t xml:space="preserve">“</w:t>
      </w:r>
      <w:r>
        <w:t xml:space="preserve">Who can lean in? The intersecting role of race and gender in negotiations</w:t>
      </w:r>
      <w:r>
        <w:t xml:space="preserve">.”</w:t>
      </w:r>
      <w:r>
        <w:t xml:space="preserve"> </w:t>
      </w:r>
      <w:r>
        <w:rPr>
          <w:iCs/>
          <w:i/>
        </w:rPr>
        <w:t xml:space="preserve">Psychology of Women Quarterly</w:t>
      </w:r>
      <w:r>
        <w:t xml:space="preserve"> </w:t>
      </w:r>
      <w:r>
        <w:t xml:space="preserve">43 (1): 7–21.</w:t>
      </w:r>
      <w:r>
        <w:t xml:space="preserve"> </w:t>
      </w:r>
      <w:hyperlink r:id="rId172">
        <w:r>
          <w:rPr>
            <w:rStyle w:val="Hyperlink"/>
          </w:rPr>
          <w:t xml:space="preserve">https://doi.org/10.1177/0361684318800492</w:t>
        </w:r>
      </w:hyperlink>
      <w:r>
        <w:t xml:space="preserve">.</w:t>
      </w:r>
    </w:p>
    <w:bookmarkEnd w:id="173"/>
    <w:bookmarkStart w:id="175" w:name="ref-Usher2008"/>
    <w:p>
      <w:pPr>
        <w:pStyle w:val="Bibliography"/>
      </w:pPr>
      <w:r>
        <w:t xml:space="preserve">Usher, Ellen L, and Frank Pajares. 2008.</w:t>
      </w:r>
      <w:r>
        <w:t xml:space="preserve"> </w:t>
      </w:r>
      <w:r>
        <w:t xml:space="preserve">“</w:t>
      </w:r>
      <w:r>
        <w:t xml:space="preserve">Sources of self-efficacy in school: Critical review of the literature and future directions</w:t>
      </w:r>
      <w:r>
        <w:t xml:space="preserve">.”</w:t>
      </w:r>
      <w:r>
        <w:t xml:space="preserve"> </w:t>
      </w:r>
      <w:r>
        <w:rPr>
          <w:iCs/>
          <w:i/>
        </w:rPr>
        <w:t xml:space="preserve">Review of Educational Research</w:t>
      </w:r>
      <w:r>
        <w:t xml:space="preserve"> </w:t>
      </w:r>
      <w:r>
        <w:t xml:space="preserve">78 (4): 751–96.</w:t>
      </w:r>
      <w:r>
        <w:t xml:space="preserve"> </w:t>
      </w:r>
      <w:hyperlink r:id="rId174">
        <w:r>
          <w:rPr>
            <w:rStyle w:val="Hyperlink"/>
          </w:rPr>
          <w:t xml:space="preserve">https://doi.org/10.3102/0034654308321456</w:t>
        </w:r>
      </w:hyperlink>
      <w:r>
        <w:t xml:space="preserve">.</w:t>
      </w:r>
    </w:p>
    <w:bookmarkEnd w:id="175"/>
    <w:bookmarkStart w:id="176" w:name="ref-Veldhuizen2017"/>
    <w:p>
      <w:pPr>
        <w:pStyle w:val="Bibliography"/>
      </w:pPr>
      <w:r>
        <w:t xml:space="preserve">Veldhuizen, Roel van. 2017.</w:t>
      </w:r>
      <w:r>
        <w:t xml:space="preserve"> </w:t>
      </w:r>
      <w:r>
        <w:t xml:space="preserve">“</w:t>
      </w:r>
      <w:r>
        <w:t xml:space="preserve">Gender differences in tournament choices: Risk preferences, overconfidence or competitiveness?</w:t>
      </w:r>
      <w:r>
        <w:t xml:space="preserve">”</w:t>
      </w:r>
      <w:r>
        <w:t xml:space="preserve"> </w:t>
      </w:r>
      <w:r>
        <w:rPr>
          <w:iCs/>
          <w:i/>
        </w:rPr>
        <w:t xml:space="preserve">Dicussion Paper</w:t>
      </w:r>
      <w:r>
        <w:t xml:space="preserve"> </w:t>
      </w:r>
      <w:r>
        <w:t xml:space="preserve">14.</w:t>
      </w:r>
    </w:p>
    <w:bookmarkEnd w:id="176"/>
    <w:bookmarkStart w:id="178" w:name="ref-Zhang2012"/>
    <w:p>
      <w:pPr>
        <w:pStyle w:val="Bibliography"/>
      </w:pPr>
      <w:r>
        <w:t xml:space="preserve">Zhang, Y. Jane. 2012.</w:t>
      </w:r>
      <w:r>
        <w:t xml:space="preserve"> </w:t>
      </w:r>
      <w:r>
        <w:t xml:space="preserve">“</w:t>
      </w:r>
      <w:r>
        <w:t xml:space="preserve">Can experimental economics explain competitive behavior outside the lab?</w:t>
      </w:r>
      <w:r>
        <w:t xml:space="preserve">”</w:t>
      </w:r>
      <w:r>
        <w:t xml:space="preserve"> </w:t>
      </w:r>
      <w:r>
        <w:rPr>
          <w:iCs/>
          <w:i/>
        </w:rPr>
        <w:t xml:space="preserve">Unpublished Manuscript</w:t>
      </w:r>
      <w:r>
        <w:t xml:space="preserve">, 1–45.</w:t>
      </w:r>
      <w:r>
        <w:t xml:space="preserve"> </w:t>
      </w:r>
      <w:hyperlink r:id="rId177">
        <w:r>
          <w:rPr>
            <w:rStyle w:val="Hyperlink"/>
          </w:rPr>
          <w:t xml:space="preserve">https://doi.org/10.2139/ssrn.2292929</w:t>
        </w:r>
      </w:hyperlink>
      <w:r>
        <w:t xml:space="preserve">.</w:t>
      </w:r>
    </w:p>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102" Target="http://dx.doi.org/10.1016/j.poly.2014.08.015" TargetMode="External" /><Relationship Type="http://schemas.openxmlformats.org/officeDocument/2006/relationships/hyperlink" Id="rId161" Target="https://doi.org/10.1006/jesp.1998.1373" TargetMode="External" /><Relationship Type="http://schemas.openxmlformats.org/officeDocument/2006/relationships/hyperlink" Id="rId106" Target="https://doi.org/10.1007/s10683-011-9282-8" TargetMode="External" /><Relationship Type="http://schemas.openxmlformats.org/officeDocument/2006/relationships/hyperlink" Id="rId108" Target="https://doi.org/10.1007/s10683-013-9361-0" TargetMode="External" /><Relationship Type="http://schemas.openxmlformats.org/officeDocument/2006/relationships/hyperlink" Id="rId169" Target="https://doi.org/10.1007/s10683-015-9447-y" TargetMode="External" /><Relationship Type="http://schemas.openxmlformats.org/officeDocument/2006/relationships/hyperlink" Id="rId66" Target="https://doi.org/10.1007/s40750-014-0015-z" TargetMode="External" /><Relationship Type="http://schemas.openxmlformats.org/officeDocument/2006/relationships/hyperlink" Id="rId110" Target="https://doi.org/10.1016/S1574-0722(07)00113-8" TargetMode="External" /><Relationship Type="http://schemas.openxmlformats.org/officeDocument/2006/relationships/hyperlink" Id="rId165" Target="https://doi.org/10.1016/j.intell.2014.11.006" TargetMode="External" /><Relationship Type="http://schemas.openxmlformats.org/officeDocument/2006/relationships/hyperlink" Id="rId121" Target="https://doi.org/10.1016/j.jebo.2010.05.003" TargetMode="External" /><Relationship Type="http://schemas.openxmlformats.org/officeDocument/2006/relationships/hyperlink" Id="rId96" Target="https://doi.org/10.1016/j.jebo.2011.06.007" TargetMode="External" /><Relationship Type="http://schemas.openxmlformats.org/officeDocument/2006/relationships/hyperlink" Id="rId74" Target="https://doi.org/10.1016/j.jebo.2014.11.014" TargetMode="External" /><Relationship Type="http://schemas.openxmlformats.org/officeDocument/2006/relationships/hyperlink" Id="rId138" Target="https://doi.org/10.1016/j.jesp.2007.05.006" TargetMode="External" /><Relationship Type="http://schemas.openxmlformats.org/officeDocument/2006/relationships/hyperlink" Id="rId136" Target="https://doi.org/10.1016/j.jrp.2007.12.005" TargetMode="External" /><Relationship Type="http://schemas.openxmlformats.org/officeDocument/2006/relationships/hyperlink" Id="rId148" Target="https://doi.org/10.1016/j.labeco.2009.08.002" TargetMode="External" /><Relationship Type="http://schemas.openxmlformats.org/officeDocument/2006/relationships/hyperlink" Id="rId112" Target="https://doi.org/10.1016/j.labeco.2010.11.004" TargetMode="External" /><Relationship Type="http://schemas.openxmlformats.org/officeDocument/2006/relationships/hyperlink" Id="rId91" Target="https://doi.org/10.1016/j.obhdp.2006.09.001" TargetMode="External" /><Relationship Type="http://schemas.openxmlformats.org/officeDocument/2006/relationships/hyperlink" Id="rId87" Target="https://doi.org/10.1016/j.socec.2019.101467" TargetMode="External" /><Relationship Type="http://schemas.openxmlformats.org/officeDocument/2006/relationships/hyperlink" Id="rId163" Target="https://doi.org/10.1037/0003-066X.52.6.613" TargetMode="External" /><Relationship Type="http://schemas.openxmlformats.org/officeDocument/2006/relationships/hyperlink" Id="rId126" Target="https://doi.org/10.1037/0012-1649.42.1.11" TargetMode="External" /><Relationship Type="http://schemas.openxmlformats.org/officeDocument/2006/relationships/hyperlink" Id="rId81" Target="https://doi.org/10.1037/0022-3514.59.5.960" TargetMode="External" /><Relationship Type="http://schemas.openxmlformats.org/officeDocument/2006/relationships/hyperlink" Id="rId134" Target="https://doi.org/10.1037/a0025655" TargetMode="External" /><Relationship Type="http://schemas.openxmlformats.org/officeDocument/2006/relationships/hyperlink" Id="rId131" Target="https://doi.org/10.1081/E-EWS" TargetMode="External" /><Relationship Type="http://schemas.openxmlformats.org/officeDocument/2006/relationships/hyperlink" Id="rId68" Target="https://doi.org/10.1093/oxfordhb/9780199730858.013.0022" TargetMode="External" /><Relationship Type="http://schemas.openxmlformats.org/officeDocument/2006/relationships/hyperlink" Id="rId93" Target="https://doi.org/10.1093/qje/qju009.Advance" TargetMode="External" /><Relationship Type="http://schemas.openxmlformats.org/officeDocument/2006/relationships/hyperlink" Id="rId79" Target="https://doi.org/10.1093/qje/qjv001.Advance" TargetMode="External" /><Relationship Type="http://schemas.openxmlformats.org/officeDocument/2006/relationships/hyperlink" Id="rId100" Target="https://doi.org/10.1111/j.1465-7295.2011.00378.x" TargetMode="External" /><Relationship Type="http://schemas.openxmlformats.org/officeDocument/2006/relationships/hyperlink" Id="rId104" Target="https://doi.org/10.1111/j.1542-4774.2011.01015.x" TargetMode="External" /><Relationship Type="http://schemas.openxmlformats.org/officeDocument/2006/relationships/hyperlink" Id="rId142" Target="https://doi.org/10.1146/annurev-psych-010814-015013" TargetMode="External" /><Relationship Type="http://schemas.openxmlformats.org/officeDocument/2006/relationships/hyperlink" Id="rId159" Target="https://doi.org/10.1146/annurev-psych-073115-103235" TargetMode="External" /><Relationship Type="http://schemas.openxmlformats.org/officeDocument/2006/relationships/hyperlink" Id="rId118" Target="https://doi.org/10.1177/009430610703600317" TargetMode="External" /><Relationship Type="http://schemas.openxmlformats.org/officeDocument/2006/relationships/hyperlink" Id="rId157" Target="https://doi.org/10.1177/0361684313515840" TargetMode="External" /><Relationship Type="http://schemas.openxmlformats.org/officeDocument/2006/relationships/hyperlink" Id="rId172" Target="https://doi.org/10.1177/0361684318800492" TargetMode="External" /><Relationship Type="http://schemas.openxmlformats.org/officeDocument/2006/relationships/hyperlink" Id="rId129" Target="https://doi.org/10.1177/106907279600400102" TargetMode="External" /><Relationship Type="http://schemas.openxmlformats.org/officeDocument/2006/relationships/hyperlink" Id="rId72" Target="https://doi.org/10.1257/aer.100.4.1913" TargetMode="External" /><Relationship Type="http://schemas.openxmlformats.org/officeDocument/2006/relationships/hyperlink" Id="rId85" Target="https://doi.org/10.1257/jel.20160995" TargetMode="External" /><Relationship Type="http://schemas.openxmlformats.org/officeDocument/2006/relationships/hyperlink" Id="rId98" Target="https://doi.org/10.1257/jel.47.2.448" TargetMode="External" /><Relationship Type="http://schemas.openxmlformats.org/officeDocument/2006/relationships/hyperlink" Id="rId167" Target="https://doi.org/10.1287/mnsc.2014.1981" TargetMode="External" /><Relationship Type="http://schemas.openxmlformats.org/officeDocument/2006/relationships/hyperlink" Id="rId177" Target="https://doi.org/10.2139/ssrn.2292929" TargetMode="External" /><Relationship Type="http://schemas.openxmlformats.org/officeDocument/2006/relationships/hyperlink" Id="rId89" Target="https://doi.org/10.2139/ssrn.2443315" TargetMode="External" /><Relationship Type="http://schemas.openxmlformats.org/officeDocument/2006/relationships/hyperlink" Id="rId174" Target="https://doi.org/10.3102/0034654308321456" TargetMode="External" /><Relationship Type="http://schemas.openxmlformats.org/officeDocument/2006/relationships/hyperlink" Id="rId140" Target="https://doi.org/10.3389/fpsyg.2015.00235" TargetMode="External" /><Relationship Type="http://schemas.openxmlformats.org/officeDocument/2006/relationships/hyperlink" Id="rId116" Target="https://doi.org/10.3982/ECTA6690" TargetMode="External" /><Relationship Type="http://schemas.openxmlformats.org/officeDocument/2006/relationships/hyperlink" Id="rId146" Target="https://web.stanford.edu/{~}niederle/Niederle.Vesterlund.QJE.2007.pdf" TargetMode="External" /><Relationship Type="http://schemas.openxmlformats.org/officeDocument/2006/relationships/hyperlink" Id="rId20" Target="https://www.sciencedirect.com/science/article/pii/S0014292121001306?casa_token=-TmBt5-XsdMAAAAA:g-SfgLpuWqjY1lBKbp1xzp0lhj9Ibl9z6DCm-D3Xf6vRHGHHK_x_1ABc5Erf25FjdZ2Uf1NLpn4" TargetMode="External" /></Relationships>
</file>

<file path=word/_rels/footnotes.xml.rels><?xml version="1.0" encoding="UTF-8"?>
<Relationships xmlns="http://schemas.openxmlformats.org/package/2006/relationships"><Relationship Type="http://schemas.openxmlformats.org/officeDocument/2006/relationships/hyperlink" Id="rId102" Target="http://dx.doi.org/10.1016/j.poly.2014.08.015" TargetMode="External" /><Relationship Type="http://schemas.openxmlformats.org/officeDocument/2006/relationships/hyperlink" Id="rId161" Target="https://doi.org/10.1006/jesp.1998.1373" TargetMode="External" /><Relationship Type="http://schemas.openxmlformats.org/officeDocument/2006/relationships/hyperlink" Id="rId106" Target="https://doi.org/10.1007/s10683-011-9282-8" TargetMode="External" /><Relationship Type="http://schemas.openxmlformats.org/officeDocument/2006/relationships/hyperlink" Id="rId108" Target="https://doi.org/10.1007/s10683-013-9361-0" TargetMode="External" /><Relationship Type="http://schemas.openxmlformats.org/officeDocument/2006/relationships/hyperlink" Id="rId169" Target="https://doi.org/10.1007/s10683-015-9447-y" TargetMode="External" /><Relationship Type="http://schemas.openxmlformats.org/officeDocument/2006/relationships/hyperlink" Id="rId66" Target="https://doi.org/10.1007/s40750-014-0015-z" TargetMode="External" /><Relationship Type="http://schemas.openxmlformats.org/officeDocument/2006/relationships/hyperlink" Id="rId110" Target="https://doi.org/10.1016/S1574-0722(07)00113-8" TargetMode="External" /><Relationship Type="http://schemas.openxmlformats.org/officeDocument/2006/relationships/hyperlink" Id="rId165" Target="https://doi.org/10.1016/j.intell.2014.11.006" TargetMode="External" /><Relationship Type="http://schemas.openxmlformats.org/officeDocument/2006/relationships/hyperlink" Id="rId121" Target="https://doi.org/10.1016/j.jebo.2010.05.003" TargetMode="External" /><Relationship Type="http://schemas.openxmlformats.org/officeDocument/2006/relationships/hyperlink" Id="rId96" Target="https://doi.org/10.1016/j.jebo.2011.06.007" TargetMode="External" /><Relationship Type="http://schemas.openxmlformats.org/officeDocument/2006/relationships/hyperlink" Id="rId74" Target="https://doi.org/10.1016/j.jebo.2014.11.014" TargetMode="External" /><Relationship Type="http://schemas.openxmlformats.org/officeDocument/2006/relationships/hyperlink" Id="rId138" Target="https://doi.org/10.1016/j.jesp.2007.05.006" TargetMode="External" /><Relationship Type="http://schemas.openxmlformats.org/officeDocument/2006/relationships/hyperlink" Id="rId136" Target="https://doi.org/10.1016/j.jrp.2007.12.005" TargetMode="External" /><Relationship Type="http://schemas.openxmlformats.org/officeDocument/2006/relationships/hyperlink" Id="rId148" Target="https://doi.org/10.1016/j.labeco.2009.08.002" TargetMode="External" /><Relationship Type="http://schemas.openxmlformats.org/officeDocument/2006/relationships/hyperlink" Id="rId112" Target="https://doi.org/10.1016/j.labeco.2010.11.004" TargetMode="External" /><Relationship Type="http://schemas.openxmlformats.org/officeDocument/2006/relationships/hyperlink" Id="rId91" Target="https://doi.org/10.1016/j.obhdp.2006.09.001" TargetMode="External" /><Relationship Type="http://schemas.openxmlformats.org/officeDocument/2006/relationships/hyperlink" Id="rId87" Target="https://doi.org/10.1016/j.socec.2019.101467" TargetMode="External" /><Relationship Type="http://schemas.openxmlformats.org/officeDocument/2006/relationships/hyperlink" Id="rId163" Target="https://doi.org/10.1037/0003-066X.52.6.613" TargetMode="External" /><Relationship Type="http://schemas.openxmlformats.org/officeDocument/2006/relationships/hyperlink" Id="rId126" Target="https://doi.org/10.1037/0012-1649.42.1.11" TargetMode="External" /><Relationship Type="http://schemas.openxmlformats.org/officeDocument/2006/relationships/hyperlink" Id="rId81" Target="https://doi.org/10.1037/0022-3514.59.5.960" TargetMode="External" /><Relationship Type="http://schemas.openxmlformats.org/officeDocument/2006/relationships/hyperlink" Id="rId134" Target="https://doi.org/10.1037/a0025655" TargetMode="External" /><Relationship Type="http://schemas.openxmlformats.org/officeDocument/2006/relationships/hyperlink" Id="rId131" Target="https://doi.org/10.1081/E-EWS" TargetMode="External" /><Relationship Type="http://schemas.openxmlformats.org/officeDocument/2006/relationships/hyperlink" Id="rId68" Target="https://doi.org/10.1093/oxfordhb/9780199730858.013.0022" TargetMode="External" /><Relationship Type="http://schemas.openxmlformats.org/officeDocument/2006/relationships/hyperlink" Id="rId93" Target="https://doi.org/10.1093/qje/qju009.Advance" TargetMode="External" /><Relationship Type="http://schemas.openxmlformats.org/officeDocument/2006/relationships/hyperlink" Id="rId79" Target="https://doi.org/10.1093/qje/qjv001.Advance" TargetMode="External" /><Relationship Type="http://schemas.openxmlformats.org/officeDocument/2006/relationships/hyperlink" Id="rId100" Target="https://doi.org/10.1111/j.1465-7295.2011.00378.x" TargetMode="External" /><Relationship Type="http://schemas.openxmlformats.org/officeDocument/2006/relationships/hyperlink" Id="rId104" Target="https://doi.org/10.1111/j.1542-4774.2011.01015.x" TargetMode="External" /><Relationship Type="http://schemas.openxmlformats.org/officeDocument/2006/relationships/hyperlink" Id="rId142" Target="https://doi.org/10.1146/annurev-psych-010814-015013" TargetMode="External" /><Relationship Type="http://schemas.openxmlformats.org/officeDocument/2006/relationships/hyperlink" Id="rId159" Target="https://doi.org/10.1146/annurev-psych-073115-103235" TargetMode="External" /><Relationship Type="http://schemas.openxmlformats.org/officeDocument/2006/relationships/hyperlink" Id="rId118" Target="https://doi.org/10.1177/009430610703600317" TargetMode="External" /><Relationship Type="http://schemas.openxmlformats.org/officeDocument/2006/relationships/hyperlink" Id="rId157" Target="https://doi.org/10.1177/0361684313515840" TargetMode="External" /><Relationship Type="http://schemas.openxmlformats.org/officeDocument/2006/relationships/hyperlink" Id="rId172" Target="https://doi.org/10.1177/0361684318800492" TargetMode="External" /><Relationship Type="http://schemas.openxmlformats.org/officeDocument/2006/relationships/hyperlink" Id="rId129" Target="https://doi.org/10.1177/106907279600400102" TargetMode="External" /><Relationship Type="http://schemas.openxmlformats.org/officeDocument/2006/relationships/hyperlink" Id="rId72" Target="https://doi.org/10.1257/aer.100.4.1913" TargetMode="External" /><Relationship Type="http://schemas.openxmlformats.org/officeDocument/2006/relationships/hyperlink" Id="rId85" Target="https://doi.org/10.1257/jel.20160995" TargetMode="External" /><Relationship Type="http://schemas.openxmlformats.org/officeDocument/2006/relationships/hyperlink" Id="rId98" Target="https://doi.org/10.1257/jel.47.2.448" TargetMode="External" /><Relationship Type="http://schemas.openxmlformats.org/officeDocument/2006/relationships/hyperlink" Id="rId167" Target="https://doi.org/10.1287/mnsc.2014.1981" TargetMode="External" /><Relationship Type="http://schemas.openxmlformats.org/officeDocument/2006/relationships/hyperlink" Id="rId177" Target="https://doi.org/10.2139/ssrn.2292929" TargetMode="External" /><Relationship Type="http://schemas.openxmlformats.org/officeDocument/2006/relationships/hyperlink" Id="rId89" Target="https://doi.org/10.2139/ssrn.2443315" TargetMode="External" /><Relationship Type="http://schemas.openxmlformats.org/officeDocument/2006/relationships/hyperlink" Id="rId174" Target="https://doi.org/10.3102/0034654308321456" TargetMode="External" /><Relationship Type="http://schemas.openxmlformats.org/officeDocument/2006/relationships/hyperlink" Id="rId140" Target="https://doi.org/10.3389/fpsyg.2015.00235" TargetMode="External" /><Relationship Type="http://schemas.openxmlformats.org/officeDocument/2006/relationships/hyperlink" Id="rId116" Target="https://doi.org/10.3982/ECTA6690" TargetMode="External" /><Relationship Type="http://schemas.openxmlformats.org/officeDocument/2006/relationships/hyperlink" Id="rId146" Target="https://web.stanford.edu/{~}niederle/Niederle.Vesterlund.QJE.2007.pdf" TargetMode="External" /><Relationship Type="http://schemas.openxmlformats.org/officeDocument/2006/relationships/hyperlink" Id="rId20" Target="https://www.sciencedirect.com/science/article/pii/S0014292121001306?casa_token=-TmBt5-XsdMAAAAA:g-SfgLpuWqjY1lBKbp1xzp0lhj9Ibl9z6DCm-D3Xf6vRHGHHK_x_1ABc5Erf25FjdZ2Uf1NLpn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2022-03-08T04:58:53Z</dcterms:created>
  <dcterms:modified xsi:type="dcterms:W3CDTF">2022-03-08T04:58:53Z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ocumentclass">
    <vt:lpwstr>book</vt:lpwstr>
  </property>
  <property fmtid="{D5CDD505-2E9C-101B-9397-08002B2CF9AE}" pid="5" name="output">
    <vt:lpwstr/>
  </property>
</Properties>
</file>