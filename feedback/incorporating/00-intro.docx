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bookmark=id.gjdgxs" w:colFirst="0" w:colLast="0"/>
    <w:bookmarkEnd w:id="0"/>
    <w:p w14:paraId="6F502AB9" w14:textId="77777777" w:rsidR="00836FD6" w:rsidRDefault="00A827A4">
      <w:pPr>
        <w:pStyle w:val="Heading1"/>
      </w:pPr>
      <w:sdt>
        <w:sdtPr>
          <w:tag w:val="goog_rdk_0"/>
          <w:id w:val="-1616900952"/>
        </w:sdtPr>
        <w:sdtEndPr/>
        <w:sdtContent/>
      </w:sdt>
      <w:r w:rsidR="00F00CB7">
        <w:t>Introduction</w:t>
      </w:r>
    </w:p>
    <w:p w14:paraId="6F502ABA" w14:textId="77777777" w:rsidR="00836FD6" w:rsidRDefault="00F00CB7">
      <w:pPr>
        <w:pStyle w:val="Heading2"/>
      </w:pPr>
      <w:bookmarkStart w:id="1" w:name="bookmark=id.30j0zll" w:colFirst="0" w:colLast="0"/>
      <w:bookmarkEnd w:id="1"/>
      <w:r>
        <w:t>0.1</w:t>
      </w:r>
      <w:r>
        <w:tab/>
        <w:t>Description of big picture prob</w:t>
      </w:r>
    </w:p>
    <w:p w14:paraId="6F502ABB" w14:textId="77777777" w:rsidR="00836FD6" w:rsidRDefault="00F00CB7">
      <w:pPr>
        <w:pBdr>
          <w:top w:val="nil"/>
          <w:left w:val="nil"/>
          <w:bottom w:val="nil"/>
          <w:right w:val="nil"/>
          <w:between w:val="nil"/>
        </w:pBdr>
        <w:spacing w:before="180" w:after="180"/>
        <w:rPr>
          <w:color w:val="000000"/>
        </w:rPr>
      </w:pPr>
      <w:r>
        <w:rPr>
          <w:color w:val="000000"/>
        </w:rPr>
        <w:t xml:space="preserve">Women’s labor force participation has increased exponentially over the past several decades [@Goldin2006a; @Statistics2020], rising from 32% to 57% between 1960 and 2018 (where women here are defined as 16 years or older) [@Statistics2020; @Blau2017; @Eagly2019], while men’s participation has decreased over the same period (from 82% to 69%). As a result, the gender gap in labor force participation fell to a 12% difference. Additionally, women have been increasingly entering </w:t>
      </w:r>
      <w:sdt>
        <w:sdtPr>
          <w:tag w:val="goog_rdk_1"/>
          <w:id w:val="1025378525"/>
        </w:sdtPr>
        <w:sdtEndPr/>
        <w:sdtContent>
          <w:r>
            <w:rPr>
              <w:color w:val="000000"/>
            </w:rPr>
            <w:t xml:space="preserve">previously </w:t>
          </w:r>
        </w:sdtContent>
      </w:sdt>
      <w:r>
        <w:rPr>
          <w:color w:val="000000"/>
        </w:rPr>
        <w:t>male-dominated occupations [@Blau2013; @Reskin2009; @England2010].</w:t>
      </w:r>
    </w:p>
    <w:p w14:paraId="6F502ABC" w14:textId="15F7710A" w:rsidR="00836FD6" w:rsidRDefault="00F00CB7">
      <w:pPr>
        <w:pBdr>
          <w:top w:val="nil"/>
          <w:left w:val="nil"/>
          <w:bottom w:val="nil"/>
          <w:right w:val="nil"/>
          <w:between w:val="nil"/>
        </w:pBdr>
        <w:spacing w:before="180" w:after="180"/>
        <w:rPr>
          <w:color w:val="000000"/>
        </w:rPr>
      </w:pPr>
      <w:r>
        <w:rPr>
          <w:color w:val="000000"/>
        </w:rPr>
        <w:t xml:space="preserve">Despite </w:t>
      </w:r>
      <w:sdt>
        <w:sdtPr>
          <w:tag w:val="goog_rdk_2"/>
          <w:id w:val="1418442387"/>
          <w:showingPlcHdr/>
        </w:sdtPr>
        <w:sdtEndPr/>
        <w:sdtContent>
          <w:r w:rsidR="009A0EB5">
            <w:t xml:space="preserve">     </w:t>
          </w:r>
        </w:sdtContent>
      </w:sdt>
      <w:r>
        <w:rPr>
          <w:color w:val="000000"/>
        </w:rPr>
        <w:t>progress towards gender equality (e.g., women’s suffrage, a reversal of the gender education gap, women’s increased participation in the labor market) [@Goldin2014; @Goldin2006a; @Goldin2006; @Blau2010; @Blau2013; @Blau2014; @Bianchi2012; @Sayer2005], gender gaps in the labor market persist [@Blau2017; @Goldin2014; @Hegewisch2014; @Bertrand2001; @Blau2014; @Levanon2016; @Blau2006b; @Blau2006a]. One of the most highly cited and tangible metrics for gender disparities in the labor market is the gender wage gap [@Blau2000; @Blau2017; @Nyhus2012; @McGee2015; @Goldin2014; @Hegewisch2014; @Bertrand2001; @Blau2006b]. Recent unadjusted estimates suggest women earn only 79.3% of what men earn [@Blau2017].</w:t>
      </w:r>
    </w:p>
    <w:p w14:paraId="6F502ABD" w14:textId="159CB274" w:rsidR="00836FD6" w:rsidRDefault="00F00CB7">
      <w:pPr>
        <w:pBdr>
          <w:top w:val="nil"/>
          <w:left w:val="nil"/>
          <w:bottom w:val="nil"/>
          <w:right w:val="nil"/>
          <w:between w:val="nil"/>
        </w:pBdr>
        <w:spacing w:before="180" w:after="180"/>
        <w:rPr>
          <w:color w:val="000000"/>
        </w:rPr>
      </w:pPr>
      <w:r>
        <w:rPr>
          <w:color w:val="000000"/>
        </w:rPr>
        <w:t>In the past,</w:t>
      </w:r>
      <w:sdt>
        <w:sdtPr>
          <w:tag w:val="goog_rdk_3"/>
          <w:id w:val="-1876771826"/>
        </w:sdtPr>
        <w:sdtEndPr/>
        <w:sdtContent>
          <w:r>
            <w:rPr>
              <w:color w:val="000000"/>
            </w:rPr>
            <w:t xml:space="preserve"> other</w:t>
          </w:r>
        </w:sdtContent>
      </w:sdt>
      <w:sdt>
        <w:sdtPr>
          <w:tag w:val="goog_rdk_4"/>
          <w:id w:val="-688069273"/>
          <w:showingPlcHdr/>
        </w:sdtPr>
        <w:sdtEndPr/>
        <w:sdtContent>
          <w:r w:rsidR="00597EB7">
            <w:t xml:space="preserve">     </w:t>
          </w:r>
        </w:sdtContent>
      </w:sdt>
      <w:sdt>
        <w:sdtPr>
          <w:tag w:val="goog_rdk_5"/>
          <w:id w:val="31857554"/>
        </w:sdtPr>
        <w:sdtEndPr/>
        <w:sdtContent>
          <w:r>
            <w:rPr>
              <w:color w:val="000000"/>
            </w:rPr>
            <w:t xml:space="preserve"> </w:t>
          </w:r>
        </w:sdtContent>
      </w:sdt>
      <w:r>
        <w:rPr>
          <w:color w:val="000000"/>
        </w:rPr>
        <w:t xml:space="preserve">human capital variables (e.g., gender gaps in education and work experience) explained a large proportion of the gender wage gap (e.g., </w:t>
      </w:r>
      <w:sdt>
        <w:sdtPr>
          <w:tag w:val="goog_rdk_6"/>
          <w:id w:val="1810131032"/>
        </w:sdtPr>
        <w:sdtEndPr/>
        <w:sdtContent>
          <w:sdt>
            <w:sdtPr>
              <w:tag w:val="goog_rdk_7"/>
              <w:id w:val="-248965918"/>
            </w:sdtPr>
            <w:sdtEndPr/>
            <w:sdtContent>
              <w:commentRangeStart w:id="2"/>
              <w:commentRangeStart w:id="3"/>
            </w:sdtContent>
          </w:sdt>
          <w:r>
            <w:rPr>
              <w:color w:val="000000"/>
            </w:rPr>
            <w:t xml:space="preserve">XXX explained </w:t>
          </w:r>
        </w:sdtContent>
      </w:sdt>
      <w:commentRangeEnd w:id="3"/>
      <w:r>
        <w:commentReference w:id="3"/>
      </w:r>
      <w:commentRangeEnd w:id="2"/>
      <w:r w:rsidR="003D4382">
        <w:rPr>
          <w:rStyle w:val="CommentReference"/>
        </w:rPr>
        <w:commentReference w:id="2"/>
      </w:r>
      <w:r>
        <w:rPr>
          <w:color w:val="000000"/>
        </w:rPr>
        <w:t>27% in 1980). As women’s education and labor force experience has increased over time [@Goldin2006a], the impact of these variables on the gender wage gap has decreased (e.g., 8% in 2010) [@Blau2017]. Since women’s labor market progress</w:t>
      </w:r>
      <w:sdt>
        <w:sdtPr>
          <w:tag w:val="goog_rdk_8"/>
          <w:id w:val="-394434033"/>
        </w:sdtPr>
        <w:sdtEndPr/>
        <w:sdtContent>
          <w:r>
            <w:rPr>
              <w:color w:val="000000"/>
            </w:rPr>
            <w:t xml:space="preserve"> defined by XXX</w:t>
          </w:r>
        </w:sdtContent>
      </w:sdt>
      <w:r>
        <w:rPr>
          <w:color w:val="000000"/>
        </w:rPr>
        <w:t xml:space="preserve"> has stalled over the past two decades [@Blau2006b; @Goldin2014], identifying and understanding the factors that perpetuate gender differences in labor market outcomes is crucial for achieving gender equality in the long-term.</w:t>
      </w:r>
    </w:p>
    <w:p w14:paraId="6F502ABE" w14:textId="77777777" w:rsidR="00836FD6" w:rsidRDefault="00F00CB7">
      <w:pPr>
        <w:pStyle w:val="Heading2"/>
      </w:pPr>
      <w:bookmarkStart w:id="4" w:name="bookmark=id.1fob9te" w:colFirst="0" w:colLast="0"/>
      <w:bookmarkEnd w:id="4"/>
      <w:r>
        <w:t>0.2</w:t>
      </w:r>
      <w:r>
        <w:tab/>
        <w:t>Previous research and goals of the current dissertation</w:t>
      </w:r>
    </w:p>
    <w:p w14:paraId="6F502ABF" w14:textId="77777777" w:rsidR="00836FD6" w:rsidRDefault="00F00CB7">
      <w:pPr>
        <w:pStyle w:val="Heading3"/>
      </w:pPr>
      <w:bookmarkStart w:id="5" w:name="bookmark=id.3znysh7" w:colFirst="0" w:colLast="0"/>
      <w:bookmarkEnd w:id="5"/>
      <w:r>
        <w:t>0.2.1</w:t>
      </w:r>
      <w:r>
        <w:tab/>
        <w:t>Previous research</w:t>
      </w:r>
    </w:p>
    <w:sdt>
      <w:sdtPr>
        <w:tag w:val="goog_rdk_29"/>
        <w:id w:val="130372606"/>
      </w:sdtPr>
      <w:sdtEndPr/>
      <w:sdtContent>
        <w:p w14:paraId="6F502AC0" w14:textId="307AB5E6" w:rsidR="00836FD6" w:rsidRDefault="00A827A4">
          <w:pPr>
            <w:pBdr>
              <w:top w:val="nil"/>
              <w:left w:val="nil"/>
              <w:bottom w:val="nil"/>
              <w:right w:val="nil"/>
              <w:between w:val="nil"/>
            </w:pBdr>
            <w:spacing w:before="180" w:after="180"/>
            <w:rPr>
              <w:ins w:id="6" w:author="Emily Falk" w:date="2022-04-06T20:24:00Z"/>
              <w:color w:val="000000"/>
            </w:rPr>
          </w:pPr>
          <w:sdt>
            <w:sdtPr>
              <w:tag w:val="goog_rdk_10"/>
              <w:id w:val="166519208"/>
            </w:sdtPr>
            <w:sdtEndPr/>
            <w:sdtContent>
              <w:r w:rsidR="00F00CB7">
                <w:t>O</w:t>
              </w:r>
            </w:sdtContent>
          </w:sdt>
          <w:sdt>
            <w:sdtPr>
              <w:tag w:val="goog_rdk_11"/>
              <w:id w:val="1165207862"/>
              <w:showingPlcHdr/>
            </w:sdtPr>
            <w:sdtEndPr/>
            <w:sdtContent>
              <w:r w:rsidR="00372DE3">
                <w:t xml:space="preserve">     </w:t>
              </w:r>
            </w:sdtContent>
          </w:sdt>
          <w:r w:rsidR="00F00CB7">
            <w:rPr>
              <w:color w:val="000000"/>
            </w:rPr>
            <w:t xml:space="preserve">ne </w:t>
          </w:r>
          <w:sdt>
            <w:sdtPr>
              <w:tag w:val="goog_rdk_12"/>
              <w:id w:val="-608975419"/>
            </w:sdtPr>
            <w:sdtEndPr/>
            <w:sdtContent>
              <w:r w:rsidR="00F00CB7">
                <w:rPr>
                  <w:color w:val="000000"/>
                </w:rPr>
                <w:t>area</w:t>
              </w:r>
            </w:sdtContent>
          </w:sdt>
          <w:sdt>
            <w:sdtPr>
              <w:tag w:val="goog_rdk_13"/>
              <w:id w:val="1933315230"/>
              <w:showingPlcHdr/>
            </w:sdtPr>
            <w:sdtEndPr/>
            <w:sdtContent>
              <w:r w:rsidR="00372DE3">
                <w:t xml:space="preserve">     </w:t>
              </w:r>
            </w:sdtContent>
          </w:sdt>
          <w:r w:rsidR="00F00CB7">
            <w:rPr>
              <w:color w:val="000000"/>
            </w:rPr>
            <w:t xml:space="preserve"> that has been explored extensively within the economics literature is </w:t>
          </w:r>
          <w:sdt>
            <w:sdtPr>
              <w:tag w:val="goog_rdk_14"/>
              <w:id w:val="1179157396"/>
            </w:sdtPr>
            <w:sdtEndPr/>
            <w:sdtContent>
              <w:r w:rsidR="00F00CB7">
                <w:rPr>
                  <w:color w:val="000000"/>
                </w:rPr>
                <w:t xml:space="preserve">gender differences in </w:t>
              </w:r>
            </w:sdtContent>
          </w:sdt>
          <w:r w:rsidR="00F00CB7">
            <w:rPr>
              <w:color w:val="000000"/>
            </w:rPr>
            <w:t>competitiveness, both in terms of the choice to compete [cites] and</w:t>
          </w:r>
          <w:sdt>
            <w:sdtPr>
              <w:tag w:val="goog_rdk_15"/>
              <w:id w:val="517969263"/>
            </w:sdtPr>
            <w:sdtEndPr/>
            <w:sdtContent>
              <w:r w:rsidR="00F00CB7">
                <w:rPr>
                  <w:color w:val="000000"/>
                </w:rPr>
                <w:t>, to a lesser extent,</w:t>
              </w:r>
            </w:sdtContent>
          </w:sdt>
          <w:r w:rsidR="00F00CB7">
            <w:rPr>
              <w:color w:val="000000"/>
            </w:rPr>
            <w:t xml:space="preserve"> response to competitions (e.g., performance during competition) [@Gneezy2003; @Gneezy2004; @Gunther2010; @Samak2013]. These studies typically find that women choose to compete less than men</w:t>
          </w:r>
          <w:sdt>
            <w:sdtPr>
              <w:tag w:val="goog_rdk_16"/>
              <w:id w:val="908190386"/>
            </w:sdtPr>
            <w:sdtEndPr/>
            <w:sdtContent>
              <w:r w:rsidR="00F00CB7">
                <w:rPr>
                  <w:color w:val="000000"/>
                </w:rPr>
                <w:t>,</w:t>
              </w:r>
            </w:sdtContent>
          </w:sdt>
          <w:r w:rsidR="00F00CB7">
            <w:rPr>
              <w:color w:val="000000"/>
            </w:rPr>
            <w:t xml:space="preserve"> and that they tend to respond less to competition (that is, their performance does not significantly increase to the extent that men’s performance does</w:t>
          </w:r>
          <w:sdt>
            <w:sdtPr>
              <w:tag w:val="goog_rdk_17"/>
              <w:id w:val="571002847"/>
            </w:sdtPr>
            <w:sdtEndPr/>
            <w:sdtContent>
              <w:r w:rsidR="00F00CB7">
                <w:rPr>
                  <w:color w:val="000000"/>
                </w:rPr>
                <w:t xml:space="preserve"> in competitive contexts</w:t>
              </w:r>
            </w:sdtContent>
          </w:sdt>
          <w:r w:rsidR="00F00CB7">
            <w:rPr>
              <w:color w:val="000000"/>
            </w:rPr>
            <w:t xml:space="preserve">). </w:t>
          </w:r>
          <w:sdt>
            <w:sdtPr>
              <w:tag w:val="goog_rdk_18"/>
              <w:id w:val="110333504"/>
            </w:sdtPr>
            <w:sdtEndPr/>
            <w:sdtContent>
              <w:sdt>
                <w:sdtPr>
                  <w:tag w:val="goog_rdk_19"/>
                  <w:id w:val="5256318"/>
                </w:sdtPr>
                <w:sdtEndPr/>
                <w:sdtContent/>
              </w:sdt>
              <w:r w:rsidR="00F00CB7">
                <w:rPr>
                  <w:color w:val="000000"/>
                </w:rPr>
                <w:t>R</w:t>
              </w:r>
            </w:sdtContent>
          </w:sdt>
          <w:sdt>
            <w:sdtPr>
              <w:tag w:val="goog_rdk_20"/>
              <w:id w:val="-1647663057"/>
              <w:showingPlcHdr/>
            </w:sdtPr>
            <w:sdtEndPr/>
            <w:sdtContent>
              <w:r w:rsidR="00753CF3">
                <w:t xml:space="preserve">     </w:t>
              </w:r>
            </w:sdtContent>
          </w:sdt>
          <w:r w:rsidR="00F00CB7">
            <w:rPr>
              <w:color w:val="000000"/>
            </w:rPr>
            <w:t>esearch suggests these gender differences in competitiveness may have implications for real-world economic outcomes [cites]</w:t>
          </w:r>
          <w:sdt>
            <w:sdtPr>
              <w:tag w:val="goog_rdk_21"/>
              <w:id w:val="-346551154"/>
            </w:sdtPr>
            <w:sdtEndPr/>
            <w:sdtContent>
              <w:r w:rsidR="00F00CB7">
                <w:rPr>
                  <w:color w:val="000000"/>
                </w:rPr>
                <w:t xml:space="preserve">. </w:t>
              </w:r>
            </w:sdtContent>
          </w:sdt>
          <w:sdt>
            <w:sdtPr>
              <w:tag w:val="goog_rdk_22"/>
              <w:id w:val="-71593062"/>
            </w:sdtPr>
            <w:sdtEndPr/>
            <w:sdtContent>
              <w:sdt>
                <w:sdtPr>
                  <w:tag w:val="goog_rdk_23"/>
                  <w:id w:val="-71890332"/>
                </w:sdtPr>
                <w:sdtEndPr/>
                <w:sdtContent>
                  <w:r w:rsidR="00F00CB7" w:rsidRPr="00366F6E">
                    <w:t>As a result,</w:t>
                  </w:r>
                </w:sdtContent>
              </w:sdt>
            </w:sdtContent>
          </w:sdt>
          <w:sdt>
            <w:sdtPr>
              <w:tag w:val="goog_rdk_24"/>
              <w:id w:val="-576987090"/>
              <w:showingPlcHdr/>
            </w:sdtPr>
            <w:sdtEndPr/>
            <w:sdtContent>
              <w:r w:rsidR="00366F6E">
                <w:t xml:space="preserve">     </w:t>
              </w:r>
            </w:sdtContent>
          </w:sdt>
          <w:r w:rsidR="00F00CB7">
            <w:rPr>
              <w:color w:val="000000"/>
            </w:rPr>
            <w:t xml:space="preserve">researchers began exploring interventions to increase </w:t>
          </w:r>
          <w:r w:rsidR="00F00CB7">
            <w:rPr>
              <w:color w:val="000000"/>
            </w:rPr>
            <w:lastRenderedPageBreak/>
            <w:t xml:space="preserve">competitiveness, including enacting gender quotas [@Niederle2013; @Sutter2016], replacing </w:t>
          </w:r>
          <w:sdt>
            <w:sdtPr>
              <w:tag w:val="goog_rdk_25"/>
              <w:id w:val="-1556998240"/>
            </w:sdtPr>
            <w:sdtEndPr/>
            <w:sdtContent/>
          </w:sdt>
          <w:r w:rsidR="00F00CB7">
            <w:rPr>
              <w:color w:val="000000"/>
            </w:rPr>
            <w:t xml:space="preserve">other-competition with self-competition [cites], and relaxing pressure during competitions [@Shurchkov2012], among many others [see @Niederle2017b for a review]. </w:t>
          </w:r>
          <w:sdt>
            <w:sdtPr>
              <w:tag w:val="goog_rdk_26"/>
              <w:id w:val="-1988699666"/>
            </w:sdtPr>
            <w:sdtEndPr/>
            <w:sdtContent/>
          </w:sdt>
          <w:r w:rsidR="00F00CB7">
            <w:rPr>
              <w:color w:val="000000"/>
            </w:rPr>
            <w:t xml:space="preserve">However, </w:t>
          </w:r>
          <w:sdt>
            <w:sdtPr>
              <w:tag w:val="goog_rdk_27"/>
              <w:id w:val="-845941674"/>
            </w:sdtPr>
            <w:sdtEndPr/>
            <w:sdtContent>
              <w:r w:rsidR="00F00CB7">
                <w:rPr>
                  <w:color w:val="000000"/>
                </w:rPr>
                <w:t xml:space="preserve">other research suggests that simply making women compete might not achieve the desired outcomes.  </w:t>
              </w:r>
              <w:sdt>
                <w:sdtPr>
                  <w:tag w:val="goog_rdk_28"/>
                  <w:id w:val="499309366"/>
                </w:sdtPr>
                <w:sdtEndPr/>
                <w:sdtContent/>
              </w:sdt>
              <w:r w:rsidR="00F00CB7">
                <w:rPr>
                  <w:color w:val="000000"/>
                </w:rPr>
                <w:t>For example, [ADD MORE/REVIEW WHY PREPARATION MIGHT BE IMPORTANT VIS CONFIDENCE AND RISK].</w:t>
              </w:r>
            </w:sdtContent>
          </w:sdt>
        </w:p>
      </w:sdtContent>
    </w:sdt>
    <w:p w14:paraId="6F502AC1" w14:textId="78209593" w:rsidR="00836FD6" w:rsidRDefault="00A827A4">
      <w:pPr>
        <w:pBdr>
          <w:top w:val="nil"/>
          <w:left w:val="nil"/>
          <w:bottom w:val="nil"/>
          <w:right w:val="nil"/>
          <w:between w:val="nil"/>
        </w:pBdr>
        <w:spacing w:before="180" w:after="180"/>
        <w:rPr>
          <w:color w:val="000000"/>
        </w:rPr>
      </w:pPr>
      <w:sdt>
        <w:sdtPr>
          <w:tag w:val="goog_rdk_30"/>
          <w:id w:val="-1984995794"/>
        </w:sdtPr>
        <w:sdtEndPr/>
        <w:sdtContent>
          <w:r w:rsidR="00F00CB7">
            <w:rPr>
              <w:color w:val="000000"/>
            </w:rPr>
            <w:t>Thus, it is possible that giving people the chance to prepare would reduce gender disparities in competition, but might also result in opportunity costs for women.  Yet, prior interventions have not tested the effects of</w:t>
          </w:r>
        </w:sdtContent>
      </w:sdt>
      <w:sdt>
        <w:sdtPr>
          <w:tag w:val="goog_rdk_31"/>
          <w:id w:val="1615324278"/>
          <w:showingPlcHdr/>
        </w:sdtPr>
        <w:sdtEndPr/>
        <w:sdtContent>
          <w:r w:rsidR="00C57575">
            <w:t xml:space="preserve">     </w:t>
          </w:r>
        </w:sdtContent>
      </w:sdt>
      <w:r w:rsidR="00F00CB7">
        <w:rPr>
          <w:color w:val="000000"/>
        </w:rPr>
        <w:t xml:space="preserve"> offering individuals the opportunity to prepare before entering a competition. We expected that preparation may serve as a viable intervention for increasing women’s competitiveness (i.e., choice to compete), since </w:t>
      </w:r>
      <w:sdt>
        <w:sdtPr>
          <w:tag w:val="goog_rdk_32"/>
          <w:id w:val="-118143645"/>
          <w:showingPlcHdr/>
        </w:sdtPr>
        <w:sdtEndPr/>
        <w:sdtContent>
          <w:r w:rsidR="00CE0559">
            <w:t xml:space="preserve">     </w:t>
          </w:r>
        </w:sdtContent>
      </w:sdt>
      <w:r w:rsidR="00F00CB7">
        <w:rPr>
          <w:color w:val="000000"/>
        </w:rPr>
        <w:t>preparation may increase confidence in one’s performance and/or reduce perceptions of risk of competition entry, factors that have been well-established as contributors to the gender gap in competitiveness [cites], if not factors that fully explain the gender gap [cites].</w:t>
      </w:r>
    </w:p>
    <w:p w14:paraId="6F502AC2" w14:textId="77777777" w:rsidR="00836FD6" w:rsidRDefault="00F00CB7">
      <w:pPr>
        <w:pStyle w:val="Heading3"/>
      </w:pPr>
      <w:bookmarkStart w:id="7" w:name="bookmark=id.2et92p0" w:colFirst="0" w:colLast="0"/>
      <w:bookmarkEnd w:id="7"/>
      <w:r>
        <w:t>0.2.2</w:t>
      </w:r>
      <w:r>
        <w:tab/>
        <w:t>Current dissertation</w:t>
      </w:r>
    </w:p>
    <w:p w14:paraId="6F502AC3" w14:textId="6A398193" w:rsidR="00836FD6" w:rsidRDefault="00F00CB7">
      <w:pPr>
        <w:pBdr>
          <w:top w:val="nil"/>
          <w:left w:val="nil"/>
          <w:bottom w:val="nil"/>
          <w:right w:val="nil"/>
          <w:between w:val="nil"/>
        </w:pBdr>
        <w:spacing w:before="180" w:after="180"/>
        <w:rPr>
          <w:color w:val="000000"/>
        </w:rPr>
      </w:pPr>
      <w:r>
        <w:rPr>
          <w:color w:val="000000"/>
        </w:rPr>
        <w:t>We address this gap in the literature on gender differences in competitiveness through a series of experiments in Chapter 1 where we offer participants variations of the opportunity to prepare (i.e., knowledge of preparation, limited opportunity to prepare, and unlimited opportunity to prepare)</w:t>
      </w:r>
      <w:sdt>
        <w:sdtPr>
          <w:tag w:val="goog_rdk_33"/>
          <w:id w:val="844441633"/>
        </w:sdtPr>
        <w:sdtEndPr/>
        <w:sdtContent>
          <w:r>
            <w:rPr>
              <w:color w:val="000000"/>
            </w:rPr>
            <w:t xml:space="preserve">.  We </w:t>
          </w:r>
        </w:sdtContent>
      </w:sdt>
      <w:sdt>
        <w:sdtPr>
          <w:tag w:val="goog_rdk_34"/>
          <w:id w:val="-1079601275"/>
          <w:showingPlcHdr/>
        </w:sdtPr>
        <w:sdtEndPr/>
        <w:sdtContent>
          <w:r w:rsidR="00CE0559">
            <w:t xml:space="preserve">     </w:t>
          </w:r>
        </w:sdtContent>
      </w:sdt>
      <w:r>
        <w:rPr>
          <w:color w:val="000000"/>
        </w:rPr>
        <w:t xml:space="preserve"> test whether the gender gap in competitiveness is eliminated in the preparation conditions relative to the control conditions. Our research in Chapter 1 also had the explicit goal of identifying whether there are any gender differences in preparation</w:t>
      </w:r>
      <w:sdt>
        <w:sdtPr>
          <w:tag w:val="goog_rdk_35"/>
          <w:id w:val="-1350478379"/>
        </w:sdtPr>
        <w:sdtEndPr/>
        <w:sdtContent>
          <w:r>
            <w:rPr>
              <w:color w:val="000000"/>
            </w:rPr>
            <w:t>.  We were concerned that if there are gender differences in tendency to (over)prepare, this could create opportunity costs for those who take advantage of the chance.  G</w:t>
          </w:r>
          <w:sdt>
            <w:sdtPr>
              <w:tag w:val="goog_rdk_36"/>
              <w:id w:val="461010015"/>
              <w:showingPlcHdr/>
            </w:sdtPr>
            <w:sdtEndPr/>
            <w:sdtContent>
              <w:r w:rsidR="00E63100">
                <w:t xml:space="preserve">     </w:t>
              </w:r>
            </w:sdtContent>
          </w:sdt>
        </w:sdtContent>
      </w:sdt>
      <w:sdt>
        <w:sdtPr>
          <w:tag w:val="goog_rdk_37"/>
          <w:id w:val="794570782"/>
          <w:showingPlcHdr/>
        </w:sdtPr>
        <w:sdtEndPr/>
        <w:sdtContent>
          <w:r w:rsidR="00E63100">
            <w:t xml:space="preserve">     </w:t>
          </w:r>
        </w:sdtContent>
      </w:sdt>
      <w:r>
        <w:rPr>
          <w:color w:val="000000"/>
        </w:rPr>
        <w:t>iven the well-established gender differences in risk attitudes and confidence</w:t>
      </w:r>
      <w:sdt>
        <w:sdtPr>
          <w:tag w:val="goog_rdk_38"/>
          <w:id w:val="1221869276"/>
        </w:sdtPr>
        <w:sdtEndPr/>
        <w:sdtContent>
          <w:r>
            <w:rPr>
              <w:color w:val="000000"/>
            </w:rPr>
            <w:t xml:space="preserve">, we reasoned that these might </w:t>
          </w:r>
        </w:sdtContent>
      </w:sdt>
      <w:sdt>
        <w:sdtPr>
          <w:tag w:val="goog_rdk_39"/>
          <w:id w:val="-857282102"/>
          <w:showingPlcHdr/>
        </w:sdtPr>
        <w:sdtEndPr/>
        <w:sdtContent>
          <w:r w:rsidR="000F7FC2">
            <w:t xml:space="preserve">     </w:t>
          </w:r>
        </w:sdtContent>
      </w:sdt>
      <w:r>
        <w:rPr>
          <w:color w:val="000000"/>
        </w:rPr>
        <w:t xml:space="preserve"> contribute to differences in the desire to prepare before performance</w:t>
      </w:r>
      <w:sdt>
        <w:sdtPr>
          <w:tag w:val="goog_rdk_40"/>
          <w:id w:val="1601601323"/>
        </w:sdtPr>
        <w:sdtEndPr/>
        <w:sdtContent>
          <w:r>
            <w:rPr>
              <w:color w:val="000000"/>
            </w:rPr>
            <w:t>, and hence opportunity costs</w:t>
          </w:r>
        </w:sdtContent>
      </w:sdt>
      <w:r>
        <w:rPr>
          <w:color w:val="000000"/>
        </w:rPr>
        <w:t xml:space="preserve">. </w:t>
      </w:r>
      <w:sdt>
        <w:sdtPr>
          <w:tag w:val="goog_rdk_41"/>
          <w:id w:val="-130567639"/>
        </w:sdtPr>
        <w:sdtEndPr/>
        <w:sdtContent>
          <w:r>
            <w:rPr>
              <w:color w:val="000000"/>
            </w:rPr>
            <w:t>Results</w:t>
          </w:r>
        </w:sdtContent>
      </w:sdt>
      <w:sdt>
        <w:sdtPr>
          <w:tag w:val="goog_rdk_42"/>
          <w:id w:val="934016368"/>
          <w:showingPlcHdr/>
        </w:sdtPr>
        <w:sdtEndPr/>
        <w:sdtContent>
          <w:r w:rsidR="00EF0607">
            <w:t xml:space="preserve">     </w:t>
          </w:r>
        </w:sdtContent>
      </w:sdt>
      <w:r>
        <w:rPr>
          <w:color w:val="000000"/>
        </w:rPr>
        <w:t xml:space="preserve"> from Chapter 1 </w:t>
      </w:r>
      <w:sdt>
        <w:sdtPr>
          <w:tag w:val="goog_rdk_43"/>
          <w:id w:val="630445994"/>
        </w:sdtPr>
        <w:sdtEndPr/>
        <w:sdtContent>
          <w:r>
            <w:rPr>
              <w:color w:val="000000"/>
            </w:rPr>
            <w:t xml:space="preserve">showed </w:t>
          </w:r>
        </w:sdtContent>
      </w:sdt>
      <w:r>
        <w:rPr>
          <w:color w:val="000000"/>
        </w:rPr>
        <w:t>that there are in fact gender differences in preparation</w:t>
      </w:r>
      <w:sdt>
        <w:sdtPr>
          <w:tag w:val="goog_rdk_44"/>
          <w:id w:val="-1844396400"/>
        </w:sdtPr>
        <w:sdtEndPr/>
        <w:sdtContent>
          <w:sdt>
            <w:sdtPr>
              <w:tag w:val="goog_rdk_45"/>
              <w:id w:val="-40983221"/>
            </w:sdtPr>
            <w:sdtEndPr/>
            <w:sdtContent/>
          </w:sdt>
          <w:r>
            <w:rPr>
              <w:color w:val="000000"/>
            </w:rPr>
            <w:t>, though we did not find gender differences in competitiveness.  Given these intriguing and novel results</w:t>
          </w:r>
        </w:sdtContent>
      </w:sdt>
      <w:r>
        <w:rPr>
          <w:color w:val="000000"/>
        </w:rPr>
        <w:t xml:space="preserve">, the experiment in Chapter 2 tests whether the gender difference in preparation would be exacerbated in competitive settings, such that women would be especially likely to prepare before entering a competitive, relate to non-competitive, setting. Chapter 2 also seeks to understand the gender difference in preparation further by exploring whether women are more likely to perceive that they prepare less than others relative to men, especially in competitive settings. Overall, </w:t>
      </w:r>
      <w:sdt>
        <w:sdtPr>
          <w:tag w:val="goog_rdk_46"/>
          <w:id w:val="-2138018443"/>
        </w:sdtPr>
        <w:sdtEndPr/>
        <w:sdtContent/>
      </w:sdt>
      <w:r>
        <w:rPr>
          <w:color w:val="000000"/>
        </w:rPr>
        <w:t>the findings from this set of experiments across both chapters have implications not only for the literature on gender differences in competitiveness, but also contribute more generally to our understanding of how interventions intended to reduce gender differences may have negative downstream consequences (e.g., potential opportunity costs of (over)preparing). In addition, we discover a novel gender difference in preparation, which we encourage future research to explore further.</w:t>
      </w:r>
    </w:p>
    <w:sectPr w:rsidR="00836FD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Emily Falk" w:date="2022-04-06T20:20:00Z" w:initials="">
    <w:p w14:paraId="6F502AC5" w14:textId="77777777" w:rsidR="00836FD6" w:rsidRDefault="00F00CB7">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variables are included here?</w:t>
      </w:r>
    </w:p>
  </w:comment>
  <w:comment w:id="2" w:author="Richards, Keana S" w:date="2022-04-08T20:30:00Z" w:initials="RKS">
    <w:p w14:paraId="1F2E4C4D" w14:textId="6DFA9628" w:rsidR="003D4382" w:rsidRDefault="003D4382">
      <w:pPr>
        <w:pStyle w:val="CommentText"/>
      </w:pPr>
      <w:r>
        <w:rPr>
          <w:rStyle w:val="CommentReference"/>
        </w:rPr>
        <w:annotationRef/>
      </w:r>
      <w:r>
        <w:t xml:space="preserve">it was only education &amp; work experience, tried to rephrase to make this more clear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502AC5" w15:done="0"/>
  <w15:commentEx w15:paraId="1F2E4C4D" w15:paraIdParent="6F502A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B19EA" w16cex:dateUtc="2022-04-09T0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502AC5" w16cid:durableId="25FB15E7"/>
  <w16cid:commentId w16cid:paraId="1F2E4C4D" w16cid:durableId="25FB19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s, Keana S">
    <w15:presenceInfo w15:providerId="None" w15:userId="Richards, Keana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FD6"/>
    <w:rsid w:val="0003786B"/>
    <w:rsid w:val="000F7FC2"/>
    <w:rsid w:val="00366F6E"/>
    <w:rsid w:val="00372DE3"/>
    <w:rsid w:val="003D4382"/>
    <w:rsid w:val="00496C60"/>
    <w:rsid w:val="00597EB7"/>
    <w:rsid w:val="005F5A91"/>
    <w:rsid w:val="006770A7"/>
    <w:rsid w:val="00753CF3"/>
    <w:rsid w:val="00836FD6"/>
    <w:rsid w:val="008F55F1"/>
    <w:rsid w:val="009A0EB5"/>
    <w:rsid w:val="00A827A4"/>
    <w:rsid w:val="00C57575"/>
    <w:rsid w:val="00C741B8"/>
    <w:rsid w:val="00CB6F50"/>
    <w:rsid w:val="00CC18E4"/>
    <w:rsid w:val="00CE0559"/>
    <w:rsid w:val="00E63100"/>
    <w:rsid w:val="00E94768"/>
    <w:rsid w:val="00EF0607"/>
    <w:rsid w:val="00F00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2AB9"/>
  <w15:docId w15:val="{2F12CD14-028F-44CD-900E-C72ECE75E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4703F"/>
    <w:rPr>
      <w:sz w:val="16"/>
      <w:szCs w:val="16"/>
    </w:rPr>
  </w:style>
  <w:style w:type="paragraph" w:styleId="CommentText">
    <w:name w:val="annotation text"/>
    <w:basedOn w:val="Normal"/>
    <w:link w:val="CommentTextChar"/>
    <w:semiHidden/>
    <w:unhideWhenUsed/>
    <w:rsid w:val="0034703F"/>
    <w:rPr>
      <w:sz w:val="20"/>
      <w:szCs w:val="20"/>
    </w:rPr>
  </w:style>
  <w:style w:type="character" w:customStyle="1" w:styleId="CommentTextChar">
    <w:name w:val="Comment Text Char"/>
    <w:basedOn w:val="DefaultParagraphFont"/>
    <w:link w:val="CommentText"/>
    <w:semiHidden/>
    <w:rsid w:val="0034703F"/>
    <w:rPr>
      <w:sz w:val="20"/>
      <w:szCs w:val="20"/>
    </w:rPr>
  </w:style>
  <w:style w:type="paragraph" w:styleId="CommentSubject">
    <w:name w:val="annotation subject"/>
    <w:basedOn w:val="CommentText"/>
    <w:next w:val="CommentText"/>
    <w:link w:val="CommentSubjectChar"/>
    <w:semiHidden/>
    <w:unhideWhenUsed/>
    <w:rsid w:val="0034703F"/>
    <w:rPr>
      <w:b/>
      <w:bCs/>
    </w:rPr>
  </w:style>
  <w:style w:type="character" w:customStyle="1" w:styleId="CommentSubjectChar">
    <w:name w:val="Comment Subject Char"/>
    <w:basedOn w:val="CommentTextChar"/>
    <w:link w:val="CommentSubject"/>
    <w:semiHidden/>
    <w:rsid w:val="003470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paeKClCP8gLs+Oyj8b3Ok5jqFA==">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 Keana</dc:creator>
  <cp:lastModifiedBy>Richards, Keana S</cp:lastModifiedBy>
  <cp:revision>24</cp:revision>
  <dcterms:created xsi:type="dcterms:W3CDTF">2022-03-29T21:53:00Z</dcterms:created>
  <dcterms:modified xsi:type="dcterms:W3CDTF">2022-04-09T18:39:00Z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