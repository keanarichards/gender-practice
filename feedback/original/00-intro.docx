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pPr>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bookmarkStart w:colFirst="0" w:colLast="0" w:name="bookmark=id.30j0zll" w:id="1"/>
    <w:bookmarkEnd w:id="1"/>
    <w:p w:rsidR="00000000" w:rsidDel="00000000" w:rsidP="00000000" w:rsidRDefault="00000000" w:rsidRPr="00000000" w14:paraId="00000002">
      <w:pPr>
        <w:pStyle w:val="Heading2"/>
        <w:rPr/>
      </w:pPr>
      <w:r w:rsidDel="00000000" w:rsidR="00000000" w:rsidRPr="00000000">
        <w:rPr>
          <w:rtl w:val="0"/>
        </w:rPr>
        <w:t xml:space="preserve">0.1</w:t>
        <w:tab/>
        <w:t xml:space="preserve">Description of big picture prob</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labor force participation has increased exponentially over the past several decades [@Goldin2006a; @Statistics2020], rising from 32% to 57% between 1960 and 2018 (where women here are defined as 16 years or older) [@Statistics2020; @Blau2017; @Eagly2019], while men’s participation has decreased over the same period (from 82% to 69%). As a result, the gender gap in labor force participation fell to a 12% difference. Additionally, women have been increasingly entering </w:t>
      </w:r>
      <w:sdt>
        <w:sdtPr>
          <w:tag w:val="goog_rdk_1"/>
        </w:sdtPr>
        <w:sdtContent>
          <w:ins w:author="Emily Falk" w:id="0" w:date="2022-04-06T20:18:03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previously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male-dominated occupations [@Blau2013; @Reskin2009; @England2010].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Despite </w:t>
      </w:r>
      <w:sdt>
        <w:sdtPr>
          <w:tag w:val="goog_rdk_2"/>
        </w:sdtPr>
        <w:sdtContent>
          <w:del w:author="Emily Falk" w:id="1" w:date="2022-04-06T20:18:1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incredible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progress towards gender equality (e.g., women’s suffrage, a reversal of the gender education gap, women’s increased participation in the labor market) [@Goldin2014; @Goldin2006a; @Goldin2006; @Blau2010; @Blau2013; @Blau2014; @Bianchi2012; @Sayer2005], gender gaps in the labor market persist [@Blau2017; @Goldin2014; @Hegewisch2014; @Bertrand2001; @Blau2014; @Levanon2016; @Blau2006b; @Blau2006a]. One of the most highly cited and tangible metrics for gender disparities in the labor market is the gender wage gap [@Blau2000; @Blau2017; @Nyhus2012; @McGee2015; @Goldin2014; @Hegewisch2014; @Bertrand2001; @Blau2006b]. Recent unadjusted estimates suggest women earn only 79.3% of what men earn [@Blau2017].</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past,</w:t>
      </w:r>
      <w:sdt>
        <w:sdtPr>
          <w:tag w:val="goog_rdk_3"/>
        </w:sdtPr>
        <w:sdtContent>
          <w:ins w:author="Emily Falk" w:id="2" w:date="2022-04-06T20:19: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other</w:t>
            </w:r>
          </w:ins>
        </w:sdtContent>
      </w:sdt>
      <w:sdt>
        <w:sdtPr>
          <w:tag w:val="goog_rdk_4"/>
        </w:sdtPr>
        <w:sdtContent>
          <w:del w:author="Emily Falk" w:id="2" w:date="2022-04-06T20:19: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classic </w:delText>
            </w:r>
          </w:del>
        </w:sdtContent>
      </w:sdt>
      <w:sdt>
        <w:sdtPr>
          <w:tag w:val="goog_rdk_5"/>
        </w:sdtPr>
        <w:sdtContent>
          <w:ins w:author="Emily Falk" w:id="2" w:date="2022-04-06T20:19:4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 capital variables (e.g., gender gaps in education and work experience) explained a large proportion of the gender wage gap (e.g., </w:t>
      </w:r>
      <w:sdt>
        <w:sdtPr>
          <w:tag w:val="goog_rdk_6"/>
        </w:sdtPr>
        <w:sdtContent>
          <w:ins w:author="Emily Falk" w:id="3" w:date="2022-04-06T20:19:55Z"/>
          <w:sdt>
            <w:sdtPr>
              <w:tag w:val="goog_rdk_7"/>
            </w:sdtPr>
            <w:sdtContent>
              <w:commentRangeStart w:id="1"/>
            </w:sdtContent>
          </w:sdt>
          <w:ins w:author="Emily Falk" w:id="3" w:date="2022-04-06T20:19:5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XXX explaine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 </w:t>
            </w:r>
          </w:ins>
        </w:sdtContent>
      </w:sdt>
      <w:commentRangeEnd w:id="1"/>
      <w:r w:rsidDel="00000000" w:rsidR="00000000" w:rsidRPr="00000000">
        <w:commentReference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27% in 1980). As women’s education and labor force experience has increased over time [@Goldin2006a], the impact of these variables on the gender wage gap has decreased (e.g., 8% in 2010) [@Blau2017]. Since women’s labor market progress</w:t>
      </w:r>
      <w:sdt>
        <w:sdtPr>
          <w:tag w:val="goog_rdk_8"/>
        </w:sdtPr>
        <w:sdtContent>
          <w:ins w:author="Emily Falk" w:id="4" w:date="2022-04-06T20:20:3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defined by XXX</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stalled over the past two decades [@Blau2006b; @Goldin2014], identifying and understanding the factors that perpetuate gender differences in labor market outcomes is crucial for achieving gender equality in the long-term.</w:t>
      </w:r>
    </w:p>
    <w:bookmarkStart w:colFirst="0" w:colLast="0" w:name="bookmark=id.1fob9te" w:id="2"/>
    <w:bookmarkEnd w:id="2"/>
    <w:p w:rsidR="00000000" w:rsidDel="00000000" w:rsidP="00000000" w:rsidRDefault="00000000" w:rsidRPr="00000000" w14:paraId="00000006">
      <w:pPr>
        <w:pStyle w:val="Heading2"/>
        <w:rPr/>
      </w:pPr>
      <w:r w:rsidDel="00000000" w:rsidR="00000000" w:rsidRPr="00000000">
        <w:rPr>
          <w:rtl w:val="0"/>
        </w:rPr>
        <w:t xml:space="preserve">0.2</w:t>
        <w:tab/>
        <w:t xml:space="preserve">Previous research and goals of the current dissertation</w:t>
      </w:r>
    </w:p>
    <w:bookmarkStart w:colFirst="0" w:colLast="0" w:name="bookmark=id.3znysh7" w:id="3"/>
    <w:bookmarkEnd w:id="3"/>
    <w:p w:rsidR="00000000" w:rsidDel="00000000" w:rsidP="00000000" w:rsidRDefault="00000000" w:rsidRPr="00000000" w14:paraId="00000007">
      <w:pPr>
        <w:pStyle w:val="Heading3"/>
        <w:rPr/>
      </w:pPr>
      <w:r w:rsidDel="00000000" w:rsidR="00000000" w:rsidRPr="00000000">
        <w:rPr>
          <w:rtl w:val="0"/>
        </w:rPr>
        <w:t xml:space="preserve">0.2.1</w:t>
        <w:tab/>
        <w:t xml:space="preserve">Previous research</w:t>
      </w:r>
    </w:p>
    <w:sdt>
      <w:sdtPr>
        <w:tag w:val="goog_rdk_29"/>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ns w:author="Emily Falk" w:id="15" w:date="2022-04-06T20:24:21Z"/>
              <w:rFonts w:ascii="Cambria" w:cs="Cambria" w:eastAsia="Cambria" w:hAnsi="Cambria"/>
              <w:b w:val="0"/>
              <w:i w:val="0"/>
              <w:smallCaps w:val="0"/>
              <w:strike w:val="0"/>
              <w:color w:val="000000"/>
              <w:sz w:val="24"/>
              <w:szCs w:val="24"/>
              <w:u w:val="none"/>
              <w:shd w:fill="auto" w:val="clear"/>
              <w:vertAlign w:val="baseline"/>
            </w:rPr>
          </w:pPr>
          <w:sdt>
            <w:sdtPr>
              <w:tag w:val="goog_rdk_10"/>
            </w:sdtPr>
            <w:sdtContent>
              <w:ins w:author="Emily Falk" w:id="5" w:date="2022-04-06T20:22:38Z">
                <w:r w:rsidDel="00000000" w:rsidR="00000000" w:rsidRPr="00000000">
                  <w:rPr>
                    <w:rtl w:val="0"/>
                  </w:rPr>
                  <w:t xml:space="preserve">O</w:t>
                </w:r>
              </w:ins>
            </w:sdtContent>
          </w:sdt>
          <w:sdt>
            <w:sdtPr>
              <w:tag w:val="goog_rdk_11"/>
            </w:sdtPr>
            <w:sdtContent>
              <w:del w:author="Emily Falk" w:id="5" w:date="2022-04-06T20:22:3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 that end, o</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w:t>
          </w:r>
          <w:sdt>
            <w:sdtPr>
              <w:tag w:val="goog_rdk_12"/>
            </w:sdtPr>
            <w:sdtContent>
              <w:ins w:author="Emily Falk" w:id="6" w:date="2022-04-06T20:23: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area</w:t>
                </w:r>
              </w:ins>
            </w:sdtContent>
          </w:sdt>
          <w:sdt>
            <w:sdtPr>
              <w:tag w:val="goog_rdk_13"/>
            </w:sdtPr>
            <w:sdtContent>
              <w:del w:author="Emily Falk" w:id="6" w:date="2022-04-06T20:23: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variable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has been explored extensively within the economics literature is </w:t>
          </w:r>
          <w:sdt>
            <w:sdtPr>
              <w:tag w:val="goog_rdk_14"/>
            </w:sdtPr>
            <w:sdtContent>
              <w:ins w:author="Emily Falk" w:id="7" w:date="2022-04-06T20:22: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gender differences in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competitiveness, both in terms of the choice to compete [cites] and</w:t>
          </w:r>
          <w:sdt>
            <w:sdtPr>
              <w:tag w:val="goog_rdk_15"/>
            </w:sdtPr>
            <w:sdtContent>
              <w:ins w:author="Coren Apicella" w:id="8" w:date="2022-04-07T17:38:4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lesser extent,</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response to competitions (e.g., performance during competition) [@Gneezy2003; @Gneezy2004; @Gunther2010; @Samak2013]. These studies typically find that women choose to compete less than men</w:t>
          </w:r>
          <w:sdt>
            <w:sdtPr>
              <w:tag w:val="goog_rdk_16"/>
            </w:sdtPr>
            <w:sdtContent>
              <w:ins w:author="Emily Falk" w:id="9" w:date="2022-04-06T20:23:2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that they tend to respond less to competition (that is, their performance does not significantly increase to the extent that men’s performance does</w:t>
          </w:r>
          <w:sdt>
            <w:sdtPr>
              <w:tag w:val="goog_rdk_17"/>
            </w:sdtPr>
            <w:sdtContent>
              <w:ins w:author="Emily Falk" w:id="10" w:date="2022-04-06T20:23: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competiti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 contexts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18"/>
            </w:sdtPr>
            <w:sdtContent>
              <w:ins w:author="Coren Apicella" w:id="11" w:date="2022-04-07T17:43:50Z"/>
              <w:sdt>
                <w:sdtPr>
                  <w:tag w:val="goog_rdk_19"/>
                </w:sdtPr>
                <w:sdtContent>
                  <w:commentRangeStart w:id="2"/>
                </w:sdtContent>
              </w:sdt>
              <w:ins w:author="Coren Apicella" w:id="11" w:date="2022-04-07T17:43: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w:t>
                </w:r>
              </w:ins>
            </w:sdtContent>
          </w:sdt>
          <w:sdt>
            <w:sdtPr>
              <w:tag w:val="goog_rdk_20"/>
            </w:sdtPr>
            <w:sdtContent>
              <w:del w:author="Coren Apicella" w:id="11" w:date="2022-04-07T17:43:5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Since r</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esearch suggests these gender differences in competitiveness may have implications for real-world economic outcomes [cites]</w:t>
          </w:r>
          <w:sdt>
            <w:sdtPr>
              <w:tag w:val="goog_rdk_21"/>
            </w:sdtPr>
            <w:sdtContent>
              <w:ins w:author="Coren Apicella" w:id="12" w:date="2022-04-07T17:43:5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commentRangeEnd w:id="2"/>
                <w:r w:rsidDel="00000000" w:rsidR="00000000" w:rsidRPr="00000000">
                  <w:commentReference w:id="2"/>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ins>
            </w:sdtContent>
          </w:sdt>
          <w:sdt>
            <w:sdtPr>
              <w:tag w:val="goog_rdk_22"/>
            </w:sdtPr>
            <w:sdtContent>
              <w:ins w:author="Coren Apicella" w:id="13" w:date="2022-04-07T17:52:24Z"/>
              <w:sdt>
                <w:sdtPr>
                  <w:tag w:val="goog_rdk_23"/>
                </w:sdtPr>
                <w:sdtContent>
                  <w:ins w:author="Coren Apicella" w:id="13" w:date="2022-04-07T17:52:24Z">
                    <w:r w:rsidDel="00000000" w:rsidR="00000000" w:rsidRPr="00000000">
                      <w:rPr>
                        <w:rtl w:val="0"/>
                        <w:rPrChange w:author="Coren Apicella" w:id="14" w:date="2022-04-07T17:43:54Z">
                          <w:rPr>
                            <w:rFonts w:ascii="Cambria" w:cs="Cambria" w:eastAsia="Cambria" w:hAnsi="Cambria"/>
                            <w:b w:val="0"/>
                            <w:i w:val="0"/>
                            <w:smallCaps w:val="0"/>
                            <w:strike w:val="0"/>
                            <w:color w:val="000000"/>
                            <w:sz w:val="24"/>
                            <w:szCs w:val="24"/>
                            <w:u w:val="none"/>
                            <w:shd w:fill="auto" w:val="clear"/>
                            <w:vertAlign w:val="baseline"/>
                          </w:rPr>
                        </w:rPrChange>
                      </w:rPr>
                      <w:t xml:space="preserve">As a result,</w:t>
                    </w:r>
                  </w:ins>
                </w:sdtContent>
              </w:sdt>
              <w:ins w:author="Coren Apicella" w:id="13" w:date="2022-04-07T17:52:24Z"/>
            </w:sdtContent>
          </w:sdt>
          <w:sdt>
            <w:sdtPr>
              <w:tag w:val="goog_rdk_24"/>
            </w:sdtPr>
            <w:sdtContent>
              <w:del w:author="Coren Apicella" w:id="13" w:date="2022-04-07T17:52:24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researchers began exploring interventions to increase competitiveness, including enacting gender quotas [@Niederle2013; @Sutter2016], replacing </w:t>
          </w:r>
          <w:sdt>
            <w:sdtPr>
              <w:tag w:val="goog_rdk_25"/>
            </w:sdtPr>
            <w:sdtContent>
              <w:commentRangeStart w:id="3"/>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other-competition with self-competition</w:t>
          </w:r>
          <w:commentRangeEnd w:id="3"/>
          <w:r w:rsidDel="00000000" w:rsidR="00000000" w:rsidRPr="00000000">
            <w:commentReference w:id="3"/>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[cites], and relaxing pressure during competitions [@Shurchkov2012], among many others [see @Niederle2017b for a review]. </w:t>
          </w:r>
          <w:sdt>
            <w:sdtPr>
              <w:tag w:val="goog_rdk_26"/>
            </w:sdtPr>
            <w:sdtContent>
              <w:commentRangeStart w:id="4"/>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However</w:t>
          </w:r>
          <w:commentRangeEnd w:id="4"/>
          <w:r w:rsidDel="00000000" w:rsidR="00000000" w:rsidRPr="00000000">
            <w:commentReference w:id="4"/>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27"/>
            </w:sdtPr>
            <w:sdtContent>
              <w:ins w:author="Emily Falk" w:id="15" w:date="2022-04-06T20:24: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research suggests that simply making women compete might not achieve the desired outcomes.  </w:t>
                </w:r>
              </w:ins>
              <w:sdt>
                <w:sdtPr>
                  <w:tag w:val="goog_rdk_28"/>
                </w:sdtPr>
                <w:sdtContent>
                  <w:commentRangeStart w:id="5"/>
                </w:sdtContent>
              </w:sdt>
              <w:ins w:author="Emily Falk" w:id="15" w:date="2022-04-06T20:24: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[ADD MORE/REVIEW WHY PREPARATION MIGHT BE IMPORTANT VIS CONFIDENCE AND RISK].</w:t>
                </w:r>
                <w:commentRangeEnd w:id="5"/>
                <w:r w:rsidDel="00000000" w:rsidR="00000000" w:rsidRPr="00000000">
                  <w:commentReference w:id="5"/>
                </w:r>
                <w:r w:rsidDel="00000000" w:rsidR="00000000" w:rsidRPr="00000000">
                  <w:rPr>
                    <w:rtl w:val="0"/>
                  </w:rPr>
                </w:r>
              </w:ins>
            </w:sdtContent>
          </w:sdt>
        </w:p>
      </w:sdtContent>
    </w:sd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sdt>
        <w:sdtPr>
          <w:tag w:val="goog_rdk_30"/>
        </w:sdtPr>
        <w:sdtContent>
          <w:ins w:author="Emily Falk" w:id="15" w:date="2022-04-06T20:24: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Thus, it is possible that giving people the chance to prepare would reduce gender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disparities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competition, but might also result 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costs for women.  Yet, prior interventions have not tested the effects of</w:t>
            </w:r>
          </w:ins>
        </w:sdtContent>
      </w:sdt>
      <w:sdt>
        <w:sdtPr>
          <w:tag w:val="goog_rdk_31"/>
        </w:sdtPr>
        <w:sdtContent>
          <w:del w:author="Emily Falk" w:id="15" w:date="2022-04-06T20:24:2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one intervention that has not been explored is</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offering individuals the opportunity to prepare before entering a competition. We expected that preparation may serve as a viable intervention for increasing women’s competitiveness (i.e., choice to compete), since </w:t>
      </w:r>
      <w:sdt>
        <w:sdtPr>
          <w:tag w:val="goog_rdk_32"/>
        </w:sdtPr>
        <w:sdtContent>
          <w:del w:author="Emily Falk" w:id="16" w:date="2022-04-06T20:26:4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it stands to reason that </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may increase confidence in one’s performance and/or reduce perceptions of risk of competition entry, factors that have been well-established as contributors to the gender gap in competitiveness [cites], if not factors that fully explain the gender gap [cites].</w:t>
      </w:r>
    </w:p>
    <w:bookmarkStart w:colFirst="0" w:colLast="0" w:name="bookmark=id.2et92p0" w:id="4"/>
    <w:bookmarkEnd w:id="4"/>
    <w:p w:rsidR="00000000" w:rsidDel="00000000" w:rsidP="00000000" w:rsidRDefault="00000000" w:rsidRPr="00000000" w14:paraId="0000000A">
      <w:pPr>
        <w:pStyle w:val="Heading3"/>
        <w:rPr/>
      </w:pPr>
      <w:r w:rsidDel="00000000" w:rsidR="00000000" w:rsidRPr="00000000">
        <w:rPr>
          <w:rtl w:val="0"/>
        </w:rPr>
        <w:t xml:space="preserve">0.2.2</w:t>
        <w:tab/>
        <w:t xml:space="preserve">Current dissertation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address this gap in the literature on gender differences in competitiveness through a series of experiments in Chapter 1 where we offer participants variations of the opportunity to prepare (i.e., knowledge of preparation, limited opportunity to prepare, and unlimited opportunity to prepare)</w:t>
      </w:r>
      <w:sdt>
        <w:sdtPr>
          <w:tag w:val="goog_rdk_33"/>
        </w:sdtPr>
        <w:sdtContent>
          <w:ins w:author="Emily Falk" w:id="17" w:date="2022-04-06T20:29:5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t>
            </w:r>
          </w:ins>
        </w:sdtContent>
      </w:sdt>
      <w:sdt>
        <w:sdtPr>
          <w:tag w:val="goog_rdk_34"/>
        </w:sdtPr>
        <w:sdtContent>
          <w:del w:author="Emily Falk" w:id="18" w:date="2022-04-06T20:29:5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and</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test whether the gender gap in competitiveness is eliminated in the preparation conditions relative to the control conditions. Our research in Chapter 1 also had the explicit goal of identifying whether there are any gender differences in preparation</w:t>
      </w:r>
      <w:sdt>
        <w:sdtPr>
          <w:tag w:val="goog_rdk_35"/>
        </w:sdtPr>
        <w:sdtContent>
          <w:ins w:author="Emily Falk" w:id="19" w:date="2022-04-06T20:3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were concerned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if there are gender differences in tendency to (over)prepare, this could create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costs for those who take advantage of the chance.  G</w:t>
            </w:r>
            <w:sdt>
              <w:sdtPr>
                <w:tag w:val="goog_rdk_36"/>
              </w:sdtPr>
              <w:sdtContent>
                <w:del w:author="Emily Falk" w:id="19" w:date="2022-04-06T20:3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sdtContent>
            </w:sdt>
          </w:ins>
        </w:sdtContent>
      </w:sdt>
      <w:sdt>
        <w:sdtPr>
          <w:tag w:val="goog_rdk_37"/>
        </w:sdtPr>
        <w:sdtContent>
          <w:del w:author="Emily Falk" w:id="19" w:date="2022-04-06T20:30:1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g</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iven the well-established gender differences in risk attitudes and confidence</w:t>
      </w:r>
      <w:sdt>
        <w:sdtPr>
          <w:tag w:val="goog_rdk_38"/>
        </w:sdtPr>
        <w:sdtContent>
          <w:ins w:author="Emily Falk" w:id="20" w:date="2022-04-06T20:31: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reasoned that these might </w:t>
            </w:r>
          </w:ins>
        </w:sdtContent>
      </w:sdt>
      <w:sdt>
        <w:sdtPr>
          <w:tag w:val="goog_rdk_39"/>
        </w:sdtPr>
        <w:sdtContent>
          <w:del w:author="Emily Falk" w:id="20" w:date="2022-04-06T20:31:1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that</w:delTex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may</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contribute to differences in the desire to prepare before performance</w:t>
      </w:r>
      <w:sdt>
        <w:sdtPr>
          <w:tag w:val="goog_rdk_40"/>
        </w:sdtPr>
        <w:sdtContent>
          <w:ins w:author="Emily Falk" w:id="21" w:date="2022-04-06T20:31: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hence opportunity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costs</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sdt>
        <w:sdtPr>
          <w:tag w:val="goog_rdk_41"/>
        </w:sdtPr>
        <w:sdtContent>
          <w:ins w:author="Emily Falk" w:id="22" w:date="2022-04-06T20:32: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Results</w:t>
            </w:r>
          </w:ins>
        </w:sdtContent>
      </w:sdt>
      <w:sdt>
        <w:sdtPr>
          <w:tag w:val="goog_rdk_42"/>
        </w:sdtPr>
        <w:sdtContent>
          <w:del w:author="Emily Falk" w:id="22" w:date="2022-04-06T20:32:0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Given the evidence</w:delText>
            </w:r>
          </w:del>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Chapter 1 </w:t>
      </w:r>
      <w:sdt>
        <w:sdtPr>
          <w:tag w:val="goog_rdk_43"/>
        </w:sdtPr>
        <w:sdtContent>
          <w:ins w:author="Emily Falk" w:id="23" w:date="2022-04-06T20:32: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showed </w:t>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there are in fact gender differences in preparation</w:t>
      </w:r>
      <w:sdt>
        <w:sdtPr>
          <w:tag w:val="goog_rdk_44"/>
        </w:sdtPr>
        <w:sdtContent>
          <w:ins w:author="Emily Falk" w:id="24" w:date="2022-04-06T20:32:10Z"/>
          <w:sdt>
            <w:sdtPr>
              <w:tag w:val="goog_rdk_45"/>
            </w:sdtPr>
            <w:sdtContent>
              <w:commentRangeStart w:id="6"/>
            </w:sdtContent>
          </w:sdt>
          <w:ins w:author="Emily Falk" w:id="24" w:date="2022-04-06T20:32:1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though we did not find gender differences in competiti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veness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Given these intriguing and novel results</w:t>
            </w:r>
          </w:ins>
        </w:sdtContent>
      </w:sdt>
      <w:commentRangeEnd w:id="6"/>
      <w:r w:rsidDel="00000000" w:rsidR="00000000" w:rsidRPr="00000000">
        <w:commentReference w:id="6"/>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experiment in Chapter 2 tests whether the gender difference in preparation would be exacerbated in competitive settings, such that women would be especially likely to prepare before entering a competitive, relate to non-competitive, setting. Chapter 2 also seeks to understand the gender difference in preparation further by exploring whether women are more likely to perceive that they prepare less than others relative to men, especially in competitive settings. Overall, </w:t>
      </w:r>
      <w:sdt>
        <w:sdtPr>
          <w:tag w:val="goog_rdk_46"/>
        </w:sdtPr>
        <w:sdtContent>
          <w:commentRangeStart w:id="7"/>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findings from this set of experiments across both chapters</w:t>
      </w:r>
      <w:commentRangeEnd w:id="7"/>
      <w:r w:rsidDel="00000000" w:rsidR="00000000" w:rsidRPr="00000000">
        <w:commentReference w:id="7"/>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implications not only for the literature on gender differences in competitiveness, but also contribute more generally to our understanding of how interventions intended to reduce gender differences may have negative downstream consequences (e.g., potential opportunity costs of (over)preparing). In addition, we discover a novel gender difference in preparation, which we encourage future research to explore further.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Falk" w:id="1" w:date="2022-04-06T20:20:09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variables are included here?</w:t>
      </w:r>
    </w:p>
  </w:comment>
  <w:comment w:author="Coren Apicella" w:id="3" w:date="2022-04-07T17:43:33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might need to explain what this is to the reader who doesn't know - perhaps in parentheses.</w:t>
      </w:r>
    </w:p>
  </w:comment>
  <w:comment w:author="Richards, Keana" w:id="0" w:date="2022-03-29T15:53:00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meeting on 3/16, this is the structure that Emily suggested: 1 para = description of big pic prob; Brief summary (1-3 para) = prior lit most relevant to diss &amp; gap i’m filling through this research; 1 para on what this dissertation is composed of &amp; what it seeks to do = in chapter 1 will address X, in chap 2 will address Y -</w:t>
        <w:br w:type="textWrapping"/>
        <w:t xml:space="preserve">Chapter 1 = other interventions have been done, BUT they haven’t done this; Chapter 2 = there are some potential negative effects of these interventions. Transition to chapter 1</w:t>
      </w:r>
    </w:p>
  </w:comment>
  <w:comment w:author="Coren Apicella" w:id="7" w:date="2022-04-07T18:02:58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unclear</w:t>
      </w:r>
    </w:p>
  </w:comment>
  <w:comment w:author="Coren Apicella" w:id="4" w:date="2022-04-07T17:55:10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where I would bring in the two main factors that explain some (if not all) of the gender gap in comp (risk and cofidence), from there you can segue into the role of preparation.</w:t>
      </w:r>
    </w:p>
  </w:comment>
  <w:comment w:author="Coren Apicella" w:id="2" w:date="2022-04-07T17:52:20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include some of the specific findings here? You need to flesh this out further and build the argument.</w:t>
      </w:r>
    </w:p>
  </w:comment>
  <w:comment w:author="Emily Falk" w:id="5" w:date="2022-04-06T20:27:21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paragraph on this would be good since it comes up in many of your studies</w:t>
      </w:r>
    </w:p>
  </w:comment>
  <w:comment w:author="Emily Falk" w:id="6" w:date="2022-04-06T20:32:31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C" w15:done="0"/>
  <w15:commentEx w15:paraId="0000000D" w15:done="0"/>
  <w15:commentEx w15:paraId="0000000E" w15:done="0"/>
  <w15:commentEx w15:paraId="0000000F" w15:done="0"/>
  <w15:commentEx w15:paraId="00000010" w15:done="0"/>
  <w15:commentEx w15:paraId="00000011" w15:done="0"/>
  <w15:commentEx w15:paraId="00000012" w15:done="0"/>
  <w15:commentEx w15:paraId="0000001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ind w:left="480" w:right="480"/>
    </w:p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character" w:styleId="CommentReference">
    <w:name w:val="annotation reference"/>
    <w:basedOn w:val="DefaultParagraphFont"/>
    <w:semiHidden w:val="1"/>
    <w:unhideWhenUsed w:val="1"/>
    <w:rsid w:val="0034703F"/>
    <w:rPr>
      <w:sz w:val="16"/>
      <w:szCs w:val="16"/>
    </w:rPr>
  </w:style>
  <w:style w:type="paragraph" w:styleId="CommentText">
    <w:name w:val="annotation text"/>
    <w:basedOn w:val="Normal"/>
    <w:link w:val="CommentTextChar"/>
    <w:semiHidden w:val="1"/>
    <w:unhideWhenUsed w:val="1"/>
    <w:rsid w:val="0034703F"/>
    <w:rPr>
      <w:sz w:val="20"/>
      <w:szCs w:val="20"/>
    </w:rPr>
  </w:style>
  <w:style w:type="character" w:styleId="CommentTextChar" w:customStyle="1">
    <w:name w:val="Comment Text Char"/>
    <w:basedOn w:val="DefaultParagraphFont"/>
    <w:link w:val="CommentText"/>
    <w:semiHidden w:val="1"/>
    <w:rsid w:val="0034703F"/>
    <w:rPr>
      <w:sz w:val="20"/>
      <w:szCs w:val="20"/>
    </w:rPr>
  </w:style>
  <w:style w:type="paragraph" w:styleId="CommentSubject">
    <w:name w:val="annotation subject"/>
    <w:basedOn w:val="CommentText"/>
    <w:next w:val="CommentText"/>
    <w:link w:val="CommentSubjectChar"/>
    <w:semiHidden w:val="1"/>
    <w:unhideWhenUsed w:val="1"/>
    <w:rsid w:val="0034703F"/>
    <w:rPr>
      <w:b w:val="1"/>
      <w:bCs w:val="1"/>
    </w:rPr>
  </w:style>
  <w:style w:type="character" w:styleId="CommentSubjectChar" w:customStyle="1">
    <w:name w:val="Comment Subject Char"/>
    <w:basedOn w:val="CommentTextChar"/>
    <w:link w:val="CommentSubject"/>
    <w:semiHidden w:val="1"/>
    <w:rsid w:val="0034703F"/>
    <w:rPr>
      <w:b w:val="1"/>
      <w:bCs w:val="1"/>
      <w:sz w:val="20"/>
      <w:szCs w:val="20"/>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paeKClCP8gLs+Oyj8b3Ok5jqFA==">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2022-03-29T21:53:00Z</dcterms:created>
  <dc:creator>Richards, Keana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