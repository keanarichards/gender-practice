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pPr>
      <w:r w:rsidDel="00000000" w:rsidR="00000000" w:rsidRPr="00000000">
        <w:rPr>
          <w:rtl w:val="0"/>
        </w:rPr>
        <w:t xml:space="preserve">1</w:t>
        <w:tab/>
        <w:t xml:space="preserve">Chapter 1</w:t>
      </w:r>
    </w:p>
    <w:bookmarkStart w:colFirst="0" w:colLast="0" w:name="bookmark=id.30j0zll" w:id="1"/>
    <w:bookmarkEnd w:id="1"/>
    <w:p w:rsidR="00000000" w:rsidDel="00000000" w:rsidP="00000000" w:rsidRDefault="00000000" w:rsidRPr="00000000" w14:paraId="00000002">
      <w:pPr>
        <w:pStyle w:val="Heading2"/>
        <w:rPr/>
      </w:pPr>
      <w:r w:rsidDel="00000000" w:rsidR="00000000" w:rsidRPr="00000000">
        <w:rPr>
          <w:rtl w:val="0"/>
        </w:rPr>
        <w:t xml:space="preserve">1.1</w:t>
        <w:tab/>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have surpassed men in education outcomes, like college attendance and graduation rates (Blau and Kahn 2017; Goldin 2006; Stoet and Geary 2014), but continue to be underrepresented in top management positions in nearly all sectors (Bertrand and Hallock 2001). And, a sizable gender gap still persists worldwide (Blau and Kahn 2017). Traditional economic variables, such as household division of labor and discrimination, account for some, but not all, of these disparities (Blau and Kahn 2017). As such, researchers have begun to consider psychological gender differences, including the predilection for competition, as means of understanding persistent gender gaps in labor market outcomes (for review, see Niederle and Vesterlund 2011).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suggests women are, on average, less competitive than men (for review, see Niederle and Vesterlund (2011)). </w:t>
      </w:r>
      <w:sdt>
        <w:sdtPr>
          <w:tag w:val="goog_rdk_0"/>
        </w:sdtPr>
        <w:sdtContent>
          <w:ins w:author="Emily Falk" w:id="0" w:date="2022-03-11T23:19: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Foundational</w:t>
            </w:r>
          </w:ins>
        </w:sdtContent>
      </w:sdt>
      <w:sdt>
        <w:sdtPr>
          <w:tag w:val="goog_rdk_1"/>
        </w:sdtPr>
        <w:sdtContent>
          <w:del w:author="Emily Falk" w:id="0" w:date="2022-03-11T23:19: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Seminal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 (Niederle and Vesterlund 2007). In this paradigm, women are less likely to enter tournaments while completing mathematical problems, even when they would have earned more by competing (Niederle and Vesterlund 2007). Numerous conceptual replications over the past 15 years suggest</w:t>
      </w:r>
      <w:sdt>
        <w:sdtPr>
          <w:tag w:val="goog_rdk_2"/>
        </w:sdtPr>
        <w:sdtContent>
          <w:del w:author="Emily Falk" w:id="1" w:date="2022-03-11T23:20: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the gender difference in willingness to compete is robust (see Niederle and Vesterlund 2011;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Niederle2017a?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Niederle2017b?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review). Notably, this effect has been replicated in diverse populations (e.g., across age groups and cultures) (Apicella and Dreber 2015; Buser, Niederle, and Oosterbeek 2014; Sutter et al. 2016; Andersen et al. 2013; Buser, Peter, and Wolter 2017; Sutter and Rutzler 2010; Dreber, Essen, and Ranehill 2014; Mayr et al. 2012) and with a diverse set of tasks (Apicella and Dreber 2015; Saccardo, Pietrasz, and Gneezy 2018; Bjorvatn, Falch, and Hernæs 2016; Sutter and Glätzle-Rützler 2015; Frick 2011; Samek 2019). Importantly, this laboratory measure of competitiveness predicts labor market outcomes, including education choices (Buser, Niederle, and Oosterbeek 2014; Zhang 2012), entrepreneurial decisions [e.g., investment, employment; Berge et al. (2015)], and earnings (Reuben, Sapienza, and Zingales 2015). In other words, competitive preferences may contribute to the gender gap in labor market outcomes (Blau and Kahn 2017). Thus, understanding why men and women differ in levels of competitiveness and whether interventions exist that can reduce or eliminate the difference may be key for solving the pernicious gender gaps in the labor market.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confidence and risk attitudes have been implicated in driving gender differences in willingness to compete (Niederle and Vesterlund 2011; Veldhuizen 2017). However, the extent to which confidence and risk attitudes account for the gender difference in willingness to compete is debated. The </w:t>
      </w:r>
      <w:sdt>
        <w:sdtPr>
          <w:tag w:val="goog_rdk_3"/>
        </w:sdtPr>
        <w:sdtContent>
          <w:ins w:author="Emily Falk" w:id="2" w:date="2022-03-11T23:21: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foundational</w:t>
            </w:r>
          </w:ins>
        </w:sdtContent>
      </w:sdt>
      <w:sdt>
        <w:sdtPr>
          <w:tag w:val="goog_rdk_4"/>
        </w:sdtPr>
        <w:sdtContent>
          <w:del w:author="Emily Falk" w:id="2" w:date="2022-03-11T23:21: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seminal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research in this literature suggests that confidence and risk attitude</w:t>
      </w:r>
      <w:sdt>
        <w:sdtPr>
          <w:tag w:val="goog_rdk_5"/>
        </w:sdtPr>
        <w:sdtContent>
          <w:ins w:author="Emily Falk" w:id="3" w:date="2022-03-11T23:21: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 not completely explain gender differences in competitiveness, since there remained a residual gap after controlling for these factors (Niederle and Vesterlund 2007). As a result, the unexplained component of the original gender effect was taken as evidence of a distinct “competitiveness” trait, separate from risk attitude and confidence (Niederle and Vesterlund 2007, 2011). Conversely, recent work correcting for measurement error (Gillen, Snowberg, and Yariv 2019) and using experimental techniques to isolate the effects of the competitiveness trait (Veldhuizen 2017) suggests that risk attitudes and confidence can fully explain the gender gap in the choice to compete.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Regardless of whether competitiveness is a “stand-alone” trait, it is clear that both confidence and risk attitude</w:t>
      </w:r>
      <w:sdt>
        <w:sdtPr>
          <w:tag w:val="goog_rdk_6"/>
        </w:sdtPr>
        <w:sdtContent>
          <w:ins w:author="Emily Falk" w:id="4" w:date="2022-03-11T23:22: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influence how men and women react to competitions. For instance, even in the original study by Niederle and Vesterlund (2007), 27% of the gender gap in tournament entry was explained by men being more overconfident than women about their relative performance on the task. As such, interventions designed to </w:t>
      </w:r>
      <w:sdt>
        <w:sdtPr>
          <w:tag w:val="goog_rdk_7"/>
        </w:sdtPr>
        <w:sdtContent>
          <w:ins w:author="Emily Falk" w:id="5" w:date="2022-03-11T23:23: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w:t>
            </w:r>
            <w:sdt>
              <w:sdtPr>
                <w:tag w:val="goog_rdk_8"/>
              </w:sdtPr>
              <w:sdtContent>
                <w:del w:author="Coren Apicella" w:id="6" w:date="2022-03-14T15:35: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rrect men’s over</w:t>
            </w:r>
            <w:sdt>
              <w:sdtPr>
                <w:tag w:val="goog_rdk_9"/>
              </w:sdtPr>
              <w:sdtContent>
                <w:del w:author="Coren Apicella" w:id="7" w:date="2022-03-14T15:35: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confidence,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increase women’s confidence and decrease their perceptions of risk and uncertainty in competitive contexts may help reduce the gender gap in competitiveness.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0"/>
        </w:sdtPr>
        <w:sdtContent>
          <w:commentRangeStart w:id="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Confidence is conceptualized as the accuracy</w:t>
      </w:r>
      <w:commentRangeEnd w:id="0"/>
      <w:r w:rsidDel="00000000" w:rsidR="00000000" w:rsidRPr="00000000">
        <w:commentReference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one’s perceived performance or ability on a task (Beyer and Bowden 1997). </w:t>
      </w:r>
      <w:sdt>
        <w:sdtPr>
          <w:tag w:val="goog_rdk_11"/>
        </w:sdtPr>
        <w:sdtContent>
          <w:commentRangeStart w:id="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Within the literature on the gender gap in competitiveness, confidence is operationalized as the belief about one’s relative performance during a competition, where individuals who have inaccurately high (low) ratings of their performance are deemed overconfident (underconfident).</w:t>
      </w:r>
      <w:commentRangeEnd w:id="1"/>
      <w:r w:rsidDel="00000000" w:rsidR="00000000" w:rsidRPr="00000000">
        <w:commentReference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an individual does not believe their performance is higher than the individuals they are competing against, they are unlikely to make the decision to compete fo</w:t>
      </w:r>
      <w:sdt>
        <w:sdtPr>
          <w:tag w:val="goog_rdk_12"/>
        </w:sdtPr>
        <w:sdtContent>
          <w:commentRangeStart w:id="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fear of missing the opportunity to earn money.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most individuals are overconfident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Alicke2013?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Dunning2004b?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ample research to suggest that women are less (over)confident on average than men across a number of domains (Mobius et al. 2011; Niederle and Vesterlund 2011, 2007; Croson and Gneezy 2009; Lundeberg, Fox, and Puncochaf 1994; Bertrand 2010; Beyer 1990; Beyer and Bowden 1997;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Jakobsson2013?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Because women are less overconfident, they compete less often than they should, given their actual ability (Niederle and Vesterlund 2007). Confidence too may help explain why, in some situations, the gender gap in competitiveness may be reduced or eliminated. For instance, women tend to compete more when tasks are female-typed or gender-neutral (Iriberri and Rey-Biel 2017; Boschini et al. 2014, 2019; Apicella and Dreber 2015; Grosse and Riener 2010; Günther et al. 2010; Dreber, Essen, and Ranehill 2014, 2011; Shurchkov 2012), when they are facing other female opponents (Datta Gupta, Poulsen, and Villeval 2013;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Booth2012?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when competing against themselves [Apicella, Demiral, and Mollerstrom (2017); insert cites from here: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https://www.sciencedirect.com/science/article/pii/S0014292121001306?casa_token=-TmBt5-XsdMAAAAA:g-SfgLpuWqjY1lBKbp1xzp0lhj9Ibl9z6DCm-D3Xf6vRHGHHK_x_1ABc5Erf25FjdZ2Uf1NLpn4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aka = Bönte et al., 2017; Klinowski, 2017; Carpenter et al., 2018; Apicella et al., 2020; Demiral and Mollerstrom, 2020]. For example, Apicella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 (Steele 1997; Spencer, Steele, and Quinn 1999; Spencer, Logel, and Davies 2016). In the latter case, for instance, women may decide to forgo competitions because they either believe negative stereotypes about their ability to perform certain tasks, or because stereotypes provoke enough anxiety to reduce confidence (Günther et al. 2010; Grosse and Riener 2010; Iriberri and Rey-Biel 2017; Shurchkov 2012;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Burow2017?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Taken together, this body of research suggests that interventions designed to increase confidence in women, may embolden them to compete more.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second variable that has been identified as a possible explanation for gender differences in competitiveness is risk attitude, typically construed as the preference for a certain gain over a gamble, even if the gamble has an equal or greater monetary expectation (Kahneman and Tversky 1982). Researchers investigating gender differences in risk attitudes find that men are typically more risk-seeking than women (Eckel and Grossman 2008; Charness and Gneezy 2012; Croson and Gneezy 2009; Bertrand 2010), including in hunter-gatherers (Apicella, Crittenden, and Tobolsky 2017), but see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Harrison2007?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an exception. While most studies report a gender difference, the difference appears to be small to medium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Filippin2016?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culturally-dependent [Anderson, et al. 2013; Gneezy, Leonard, and List (2009)].</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 (Niederle and Vesterlund 2011). Indeed, some of the gender gap in competitiveness is explained by men and women’s differing risk attitudes (Niederle and Vesterlund 2011). In fact, some recent work suggests that nearly 30% of the gender gap in competitive choices can be explained by risk attitude (Gillen, Snowberg, and Yariv 2019; Veldhuizen 2017).</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4"/>
        </w:sdtPr>
        <w:sdtContent>
          <w:del w:author="Emily Falk" w:id="8" w:date="2022-03-11T23:28: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the current set of studies, we examine whether and how preparation may influence willingness to compete.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or training on a task may increase one’s confidence (Gist and Mitchell 1992; Schunk 1981, 1982; Usher and Pajares 2008), </w:t>
      </w:r>
      <w:sdt>
        <w:sdtPr>
          <w:tag w:val="goog_rdk_15"/>
        </w:sdtPr>
        <w:sdtContent>
          <w:ins w:author="Emily Falk" w:id="9" w:date="2022-03-11T23:28:30Z"/>
          <w:sdt>
            <w:sdtPr>
              <w:tag w:val="goog_rdk_16"/>
            </w:sdtPr>
            <w:sdtContent>
              <w:commentRangeStart w:id="3"/>
            </w:sdtContent>
          </w:sdt>
          <w:ins w:author="Emily Falk" w:id="9" w:date="2022-03-11T23:28: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decrease risk (CITE), </w:t>
            </w:r>
          </w:ins>
        </w:sdtContent>
      </w:sdt>
      <w:commentRangeEnd w:id="3"/>
      <w:r w:rsidDel="00000000" w:rsidR="00000000" w:rsidRPr="00000000">
        <w:commentReference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people usually are able to observe an improvement in their performance over time. </w:t>
      </w:r>
      <w:sdt>
        <w:sdtPr>
          <w:tag w:val="goog_rdk_17"/>
        </w:sdtPr>
        <w:sdtContent>
          <w:ins w:author="Emily Falk" w:id="10" w:date="2022-03-11T23:29: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in the current set of studies, we examine whether and how preparation may influence willingness to compete.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Lent et al. (1996) 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 (Bandura, Adams, and Beyer 1977). Other research suggests that men and women’s confidence is similar in domains in which they have expertise, but the confidence gap emerges when it is assessed in less knowledgeable domains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Sarsons2016?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suggests that gaining expertise, perhaps through practicing, may selectively boost women’s confidence.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Roll2011?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found that practicing mathematics problems, using an intelligent tutoring system, significantly decreases under</w:t>
      </w:r>
      <w:sdt>
        <w:sdtPr>
          <w:tag w:val="goog_rdk_18"/>
        </w:sdtPr>
        <w:sdtContent>
          <w:del w:author="Coren Apicella" w:id="11" w:date="2022-03-14T15:52: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confidence but has no effect on rates of over</w:t>
      </w:r>
      <w:sdt>
        <w:sdtPr>
          <w:tag w:val="goog_rdk_19"/>
        </w:sdtPr>
        <w:sdtContent>
          <w:del w:author="Coren Apicella" w:id="12" w:date="2022-03-14T15:52: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confidence. This too suggests that practicing may preferentially benefit women who are more likely than men to be underconfident. That said, if practicing only helps with under-confidence, when most people, including women, are overconfident, then its application may be limited.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Krueger1994?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Gysler2002?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 (Apicella, Demiral, and Mollerstrom 2017).</w:t>
      </w:r>
    </w:p>
    <w:sdt>
      <w:sdtPr>
        <w:tag w:val="goog_rdk_21"/>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Emily Falk" w:id="13" w:date="2022-03-11T23:33:22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Charness2021?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to directionally more male entries into future planned tournaments and directionally less female entries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sdt>
            <w:sdtPr>
              <w:tag w:val="goog_rdk_20"/>
            </w:sdtPr>
            <w:sdtContent>
              <w:ins w:author="Emily Falk" w:id="13" w:date="2022-03-11T23:33:22Z">
                <w:r w:rsidDel="00000000" w:rsidR="00000000" w:rsidRPr="00000000">
                  <w:rPr>
                    <w:rtl w:val="0"/>
                  </w:rPr>
                </w:r>
              </w:ins>
            </w:sdtContent>
          </w:sdt>
        </w:p>
      </w:sdtContent>
    </w:sdt>
    <w:sdt>
      <w:sdtPr>
        <w:tag w:val="goog_rdk_24"/>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hd w:fill="auto" w:val="clear"/>
              <w:rPrChange w:author="Emily Falk" w:id="14" w:date="2022-03-11T23:33:22Z">
                <w:rPr>
                  <w:rFonts w:ascii="Cambria" w:cs="Cambria" w:eastAsia="Cambria" w:hAnsi="Cambria"/>
                  <w:b w:val="0"/>
                  <w:i w:val="0"/>
                  <w:smallCaps w:val="0"/>
                  <w:strike w:val="0"/>
                  <w:color w:val="000000"/>
                  <w:sz w:val="24"/>
                  <w:szCs w:val="24"/>
                  <w:u w:val="none"/>
                  <w:shd w:fill="auto" w:val="clear"/>
                  <w:vertAlign w:val="baseline"/>
                </w:rPr>
              </w:rPrChange>
            </w:rPr>
          </w:pPr>
          <w:sdt>
            <w:sdtPr>
              <w:tag w:val="goog_rdk_22"/>
            </w:sdtPr>
            <w:sdtContent>
              <w:ins w:author="Emily Falk" w:id="13" w:date="2022-03-11T23:33: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current study</w:t>
                </w:r>
              </w:ins>
            </w:sdtContent>
          </w:sdt>
          <w:sdt>
            <w:sdtPr>
              <w:tag w:val="goog_rdk_23"/>
            </w:sdtPr>
            <w:sdtContent>
              <w:r w:rsidDel="00000000" w:rsidR="00000000" w:rsidRPr="00000000">
                <w:rPr>
                  <w:rtl w:val="0"/>
                </w:rPr>
              </w:r>
            </w:sdtContent>
          </w:sdt>
        </w:p>
      </w:sdtContent>
    </w:sd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t>
      </w:r>
      <w:sdt>
        <w:sdtPr>
          <w:tag w:val="goog_rdk_25"/>
        </w:sdtPr>
        <w:sdtContent>
          <w:del w:author="Emily Falk" w:id="15" w:date="2022-03-11T23:33: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similarly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 the role of preparation on the gender differences in willingness to compete through three experiments. However, unlike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Charness2021?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do not introduce a significant time delay in our studies. That is, experiments took place in a single session, thus minimizing any potential for gender differences in beliefs about future behavior to affect our results.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w:t>
      </w:r>
      <w:sdt>
        <w:sdtPr>
          <w:tag w:val="goog_rdk_26"/>
        </w:sdtPr>
        <w:sdtContent>
          <w:ins w:author="Emily Falk" w:id="16" w:date="2022-03-11T23:34: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participants with this information would be more inclined to compete compared to participants without this information and that this effect would be stronger for women, who tend to be relatively less confident. Thus, we expected </w:t>
      </w:r>
      <w:sdt>
        <w:sdtPr>
          <w:tag w:val="goog_rdk_27"/>
        </w:sdtPr>
        <w:sdtContent>
          <w:ins w:author="Emily Falk" w:id="17" w:date="2022-03-11T23:34: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main effect of condition and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interaction between gender and condition on the choice to compete</w:t>
      </w:r>
      <w:sdt>
        <w:sdtPr>
          <w:tag w:val="goog_rdk_28"/>
        </w:sdtPr>
        <w:sdtContent>
          <w:del w:author="Emily Falk" w:id="18" w:date="2022-03-11T23:34: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along with a main effect of condition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second experiment, we examined how actual preparation influences the decision to compete. That is, we manipulated whether participants were required to prepare before making the decision to compete. Again, we expected that women in the preparation condition would be </w:t>
      </w:r>
      <w:sdt>
        <w:sdtPr>
          <w:tag w:val="goog_rdk_29"/>
        </w:sdtPr>
        <w:sdtContent>
          <w:ins w:author="Emily Falk" w:id="19" w:date="2022-03-11T23:35: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ins>
        </w:sdtContent>
      </w:sdt>
      <w:sdt>
        <w:sdtPr>
          <w:tag w:val="goog_rdk_30"/>
        </w:sdtPr>
        <w:sdtContent>
          <w:del w:author="Emily Falk" w:id="19" w:date="2022-03-11T23:35: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especially</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inclined to compete</w:t>
      </w:r>
      <w:sdt>
        <w:sdtPr>
          <w:tag w:val="goog_rdk_31"/>
        </w:sdtPr>
        <w:sdtContent>
          <w:ins w:author="Emily Falk" w:id="20" w:date="2022-03-11T23:35: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women in the no preparation condition; [WHAT ABOUT MEN?]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t>
      </w:r>
      <w:sdt>
        <w:sdtPr>
          <w:tag w:val="goog_rdk_32"/>
        </w:sdtPr>
        <w:sdtContent>
          <w:ins w:author="Emily Falk" w:id="21" w:date="2022-03-11T23:36:06Z"/>
          <w:sdt>
            <w:sdtPr>
              <w:tag w:val="goog_rdk_33"/>
            </w:sdtPr>
            <w:sdtContent>
              <w:commentRangeStart w:id="4"/>
            </w:sdtContent>
          </w:sdt>
          <w:ins w:author="Emily Falk" w:id="21" w:date="2022-03-11T23:36: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whether men or women</w:t>
            </w:r>
          </w:ins>
        </w:sdtContent>
      </w:sdt>
      <w:sdt>
        <w:sdtPr>
          <w:tag w:val="goog_rdk_34"/>
        </w:sdtPr>
        <w:sdtContent>
          <w:del w:author="Emily Falk" w:id="21" w:date="2022-03-11T23:36:06Z">
            <w:commentRangeEnd w:id="4"/>
            <w:r w:rsidDel="00000000" w:rsidR="00000000" w:rsidRPr="00000000">
              <w:commentReference w:id="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which gender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would prepare and compete more. The research design, hypotheses, measures and analyses were pre-registered unless otherwise stated and all analyses were conducted in R statistical software (version 4.0.4).</w:t>
      </w:r>
    </w:p>
    <w:bookmarkStart w:colFirst="0" w:colLast="0" w:name="bookmark=id.1fob9te" w:id="2"/>
    <w:bookmarkEnd w:id="2"/>
    <w:p w:rsidR="00000000" w:rsidDel="00000000" w:rsidP="00000000" w:rsidRDefault="00000000" w:rsidRPr="00000000" w14:paraId="00000011">
      <w:pPr>
        <w:pStyle w:val="Heading2"/>
        <w:rPr/>
      </w:pPr>
      <w:r w:rsidDel="00000000" w:rsidR="00000000" w:rsidRPr="00000000">
        <w:rPr>
          <w:rtl w:val="0"/>
        </w:rPr>
        <w:t xml:space="preserve">1.2</w:t>
        <w:tab/>
        <w:t xml:space="preserve">Study 1</w:t>
      </w:r>
    </w:p>
    <w:bookmarkStart w:colFirst="0" w:colLast="0" w:name="bookmark=id.3znysh7" w:id="3"/>
    <w:bookmarkEnd w:id="3"/>
    <w:p w:rsidR="00000000" w:rsidDel="00000000" w:rsidP="00000000" w:rsidRDefault="00000000" w:rsidRPr="00000000" w14:paraId="00000012">
      <w:pPr>
        <w:pStyle w:val="Heading3"/>
        <w:rPr/>
      </w:pPr>
      <w:r w:rsidDel="00000000" w:rsidR="00000000" w:rsidRPr="00000000">
        <w:rPr>
          <w:rtl w:val="0"/>
        </w:rPr>
        <w:t xml:space="preserve">1.2.1</w:t>
        <w:tab/>
        <w:t xml:space="preserve">Methods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13.19) years. 54 participants (53.7% women) dropped out of the study before finishing and we use their data when available.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told they would be completing a</w:t>
      </w:r>
      <w:sdt>
        <w:sdtPr>
          <w:tag w:val="goog_rdk_35"/>
        </w:sdtPr>
        <w:sdtContent>
          <w:ins w:author="Coren Apicella" w:id="22" w:date="2022-03-14T15:58: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timed</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multiplication task </w:t>
      </w:r>
      <w:sdt>
        <w:sdtPr>
          <w:tag w:val="goog_rdk_36"/>
        </w:sdtPr>
        <w:sdtContent>
          <w:ins w:author="Coren Apicella" w:id="23" w:date="2022-03-14T15:57: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could</w:t>
            </w:r>
          </w:ins>
        </w:sdtContent>
      </w:sdt>
      <w:sdt>
        <w:sdtPr>
          <w:tag w:val="goog_rdk_37"/>
        </w:sdtPr>
        <w:sdtContent>
          <w:del w:author="Coren Apicella" w:id="23" w:date="2022-03-14T15:57: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where they would be able to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how they would be paid for their performance. We chose a multiplication task because we expect</w:t>
      </w:r>
      <w:sdt>
        <w:sdtPr>
          <w:tag w:val="goog_rdk_38"/>
        </w:sdtPr>
        <w:sdtContent>
          <w:ins w:author="Coren Apicella" w:id="24" w:date="2022-03-14T15:58: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participants</w:t>
      </w:r>
      <w:sdt>
        <w:sdtPr>
          <w:tag w:val="goog_rdk_39"/>
        </w:sdtPr>
        <w:sdtContent>
          <w:ins w:author="Coren Apicella" w:id="25" w:date="2022-03-14T15:57: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performance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0"/>
        </w:sdtPr>
        <w:sdtContent>
          <w:ins w:author="Coren Apicella" w:id="26" w:date="2022-03-14T15:58: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t>
            </w:r>
          </w:ins>
        </w:sdtContent>
      </w:sdt>
      <w:sdt>
        <w:sdtPr>
          <w:tag w:val="goog_rdk_41"/>
        </w:sdtPr>
        <w:sdtContent>
          <w:del w:author="Coren Apicella" w:id="26" w:date="2022-03-14T15:58: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will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improve with practice. Indeed, research suggests that rehearsing and recalling associative memories can speed up retrieval of those memories (Rundus 1971).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 “knowledge of preparation” condition or a control condition. Participants in the “knowledge of preparation” condition were presented the following text: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assigned to the control condition simply proceeded without seeing this text. Then, all participants </w:t>
      </w:r>
      <w:sdt>
        <w:sdtPr>
          <w:tag w:val="goog_rdk_42"/>
        </w:sdtPr>
        <w:sdtContent>
          <w:ins w:author="Coren Apicella" w:id="27" w:date="2022-03-14T16:00: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asked to choose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they wanted to be paid. They were given two options, either a piece-rate payment scheme or a tournament payment scheme. They first read a description of each payment scheme,</w:t>
            </w:r>
            <w:sdt>
              <w:sdtPr>
                <w:tag w:val="goog_rdk_43"/>
              </w:sdtPr>
              <w:sdtContent>
                <w:del w:author="Coren Apicella" w:id="27" w:date="2022-03-14T16:00: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ead a description</w:delText>
                  </w:r>
                </w:del>
              </w:sdtContent>
            </w:sdt>
          </w:ins>
        </w:sdtContent>
      </w:sdt>
      <w:sdt>
        <w:sdtPr>
          <w:tag w:val="goog_rdk_44"/>
        </w:sdtPr>
        <w:sdtContent>
          <w:del w:author="Coren Apicella" w:id="27" w:date="2022-03-14T16:00: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learned about the two possible payment schemes (either piece-rate or tournament) that they would have the option to choose from and </w:delText>
            </w:r>
          </w:del>
        </w:sdtContent>
      </w:sdt>
      <w:sdt>
        <w:sdtPr>
          <w:tag w:val="goog_rdk_45"/>
        </w:sdtPr>
        <w:sdtContent>
          <w:ins w:author="Coren Apicella" w:id="27" w:date="2022-03-14T16:00:44Z">
            <w:sdt>
              <w:sdtPr>
                <w:tag w:val="goog_rdk_46"/>
              </w:sdtPr>
              <w:sdtContent>
                <w:del w:author="Coren Apicella" w:id="27" w:date="2022-03-14T16:00: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and</w:delText>
                  </w:r>
                </w:del>
              </w:sdtContent>
            </w:sdt>
          </w:ins>
        </w:sdtContent>
      </w:sdt>
      <w:sdt>
        <w:sdtPr>
          <w:tag w:val="goog_rdk_47"/>
        </w:sdtPr>
        <w:sdtContent>
          <w:del w:author="Coren Apicella" w:id="27" w:date="2022-03-14T16:00: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w:delText>
            </w:r>
          </w:del>
        </w:sdtContent>
      </w:sdt>
      <w:sdt>
        <w:sdtPr>
          <w:tag w:val="goog_rdk_48"/>
        </w:sdtPr>
        <w:sdtContent>
          <w:del w:author="Coren Apicella" w:id="28" w:date="2022-03-14T16:03: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ad </w:delText>
            </w:r>
          </w:del>
        </w:sdtContent>
      </w:sdt>
      <w:sdt>
        <w:sdtPr>
          <w:tag w:val="goog_rdk_49"/>
        </w:sdtPr>
        <w:sdtContent>
          <w:ins w:author="Coren Apicella" w:id="28" w:date="2022-03-14T16:03: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ins>
          <w:sdt>
            <w:sdtPr>
              <w:tag w:val="goog_rdk_50"/>
            </w:sdtPr>
            <w:sdtContent>
              <w:commentRangeStart w:id="5"/>
            </w:sdtContent>
          </w:sdt>
          <w:ins w:author="Coren Apicella" w:id="28" w:date="2022-03-14T16:03: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 had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correctly answer</w:t>
      </w:r>
      <w:sdt>
        <w:sdtPr>
          <w:tag w:val="goog_rdk_51"/>
        </w:sdtPr>
        <w:sdtContent>
          <w:ins w:author="Coren Apicella" w:id="29" w:date="2022-03-14T16:03: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X comprehension </w:t>
            </w:r>
          </w:ins>
        </w:sdtContent>
      </w:sdt>
      <w:sdt>
        <w:sdtPr>
          <w:tag w:val="goog_rdk_52"/>
        </w:sdtPr>
        <w:sdtContent>
          <w:del w:author="Coren Apicella" w:id="29" w:date="2022-03-14T16:03: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questions</w:t>
      </w:r>
      <w:sdt>
        <w:sdtPr>
          <w:tag w:val="goog_rdk_53"/>
        </w:sdtPr>
        <w:sdtContent>
          <w:ins w:author="Coren Apicella" w:id="30" w:date="2022-03-14T16:05: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before making their selection.</w:t>
            </w:r>
          </w:ins>
        </w:sdtContent>
      </w:sdt>
      <w:sdt>
        <w:sdtPr>
          <w:tag w:val="goog_rdk_54"/>
        </w:sdtPr>
        <w:sdtContent>
          <w:del w:author="Coren Apicella" w:id="30" w:date="2022-03-14T16:05: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commentRangeEnd w:id="5"/>
            <w:r w:rsidDel="00000000" w:rsidR="00000000" w:rsidRPr="00000000">
              <w:commentReference w:id="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testing their comprehension of the payment schemes.</w:delText>
            </w:r>
          </w:del>
        </w:sdtContent>
      </w:sdt>
      <w:r w:rsidDel="00000000" w:rsidR="00000000" w:rsidRPr="00000000">
        <w:rPr>
          <w:rtl w:val="0"/>
        </w:rPr>
      </w:r>
    </w:p>
    <w:sdt>
      <w:sdtPr>
        <w:tag w:val="goog_rdk_61"/>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Coren Apicella" w:id="31" w:date="2022-03-14T16:10:13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w:t>
          </w:r>
          <w:sdt>
            <w:sdtPr>
              <w:tag w:val="goog_rdk_55"/>
            </w:sdtPr>
            <w:sdtContent>
              <w:ins w:author="Coren Apicella" w:id="31" w:date="2022-03-14T16:10: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order of presentation of the tournament and piece-rate payment options was randomized for participants. Importantly, just before making their decision, p</w:t>
                </w:r>
              </w:ins>
            </w:sdtContent>
          </w:sdt>
          <w:sdt>
            <w:sdtPr>
              <w:tag w:val="goog_rdk_56"/>
            </w:sdtPr>
            <w:sdtContent>
              <w:del w:author="Coren Apicella" w:id="31" w:date="2022-03-14T16:10: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articipants in the experimental condition were reminded that they</w:t>
          </w:r>
          <w:sdt>
            <w:sdtPr>
              <w:tag w:val="goog_rdk_57"/>
            </w:sdtPr>
            <w:sdtContent>
              <w:ins w:author="Coren Apicella" w:id="32" w:date="2022-03-14T16:11: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would have</w:t>
                </w:r>
              </w:ins>
            </w:sdtContent>
          </w:sdt>
          <w:sdt>
            <w:sdtPr>
              <w:tag w:val="goog_rdk_58"/>
            </w:sdtPr>
            <w:sdtContent>
              <w:del w:author="Coren Apicella" w:id="32" w:date="2022-03-14T16:11: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had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option to prepare before completing the task</w:t>
          </w:r>
          <w:sdt>
            <w:sdtPr>
              <w:tag w:val="goog_rdk_59"/>
            </w:sdtPr>
            <w:sdtContent>
              <w:del w:author="Coren Apicella" w:id="33" w:date="2022-03-14T16:11: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60"/>
            </w:sdtPr>
            <w:sdtContent>
              <w:del w:author="Coren Apicella" w:id="31" w:date="2022-03-14T16:10: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order of presentation of the tournament and piece-rate payment options was randomized for participants.</w:delText>
                </w:r>
              </w:del>
            </w:sdtContent>
          </w:sdt>
        </w:p>
      </w:sdtContent>
    </w:sd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choosing a payment scheme, participants in both conditions were given an opportunity to prepare before the multiplication task. </w:t>
      </w:r>
      <w:sdt>
        <w:sdtPr>
          <w:tag w:val="goog_rdk_62"/>
        </w:sdtPr>
        <w:sdtContent>
          <w:ins w:author="Coren Apicella" w:id="34" w:date="2022-03-14T16:13: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they chose not to prepare, they proceeded to the timed multipl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ication task.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they chose to prepare, participants were presented with each multiplication table, 1 through 12, in sequential order. Each multiplication table provided products of numbers up to 12. Thus, participants could use the table</w:t>
      </w:r>
      <w:sdt>
        <w:sdtPr>
          <w:tag w:val="goog_rdk_63"/>
        </w:sdtPr>
        <w:sdtContent>
          <w:ins w:author="Coren Apicella" w:id="35" w:date="2022-03-14T16:14: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study. Additionally, participants were asked if they wanted to complete practice problems. If they said yes, participants were asked to solve all multiples in that </w:t>
      </w:r>
      <w:sdt>
        <w:sdtPr>
          <w:tag w:val="goog_rdk_64"/>
        </w:sdtPr>
        <w:sdtContent>
          <w:commentRangeStart w:id="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and could only proceed to the next table if they answered all the questions correctly.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w:t>
      </w:r>
      <w:sdt>
        <w:sdtPr>
          <w:tag w:val="goog_rdk_65"/>
        </w:sdtPr>
        <w:sdtContent>
          <w:ins w:author="Coren Apicella" w:id="36" w:date="2022-03-14T16:20: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measure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 “decile,” but were asked instead: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Participants were also asked to correctly predict </w:t>
      </w:r>
      <w:sdt>
        <w:sdtPr>
          <w:tag w:val="goog_rdk_66"/>
        </w:sdtPr>
        <w:sdtContent>
          <w:ins w:author="Emily Falk" w:id="37" w:date="2022-03-11T23:4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whether men or women</w:t>
            </w:r>
          </w:ins>
        </w:sdtContent>
      </w:sdt>
      <w:sdt>
        <w:sdtPr>
          <w:tag w:val="goog_rdk_67"/>
        </w:sdtPr>
        <w:sdtContent>
          <w:del w:author="Emily Falk" w:id="37" w:date="2022-03-11T23:4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which gender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correctly solved more problems 2) spent more time practicing before completing the multiplication task, and 3) chose the tournament payment option </w:t>
      </w:r>
      <w:sdt>
        <w:sdtPr>
          <w:tag w:val="goog_rdk_68"/>
        </w:sdtPr>
        <w:sdtContent>
          <w:commentRangeStart w:id="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commentRangeEnd w:id="7"/>
      <w:r w:rsidDel="00000000" w:rsidR="00000000" w:rsidRPr="00000000">
        <w:commentReference w:id="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69"/>
        </w:sdtPr>
        <w:sdtContent>
          <w:ins w:author="Coren Apicella" w:id="38" w:date="2022-03-14T18:20: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participants completed a measure of risk aversion, where they answered if they generally are willing to take risks or try to avoid taking risks (Dohmen and Falk 2011) on a 10</w:t>
      </w:r>
      <w:sdt>
        <w:sdtPr>
          <w:tag w:val="goog_rdk_70"/>
        </w:sdtPr>
        <w:sdtContent>
          <w:ins w:author="Coren Apicella" w:id="39" w:date="2022-03-14T16:23: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71"/>
        </w:sdtPr>
        <w:sdtContent>
          <w:del w:author="Coren Apicella" w:id="39" w:date="2022-03-14T16:23: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point scale with 0 meaning participants are “Not at all willing to take risks” and 10 indicating participants are “Very willing to take risks.” To determine whether participants used additional tools to improve their performance on the task, we also asked participants about their use of calculators and perceptions of calculator use on the multiplication task. Neither of these measures was incentivized.</w:t>
      </w:r>
    </w:p>
    <w:bookmarkStart w:colFirst="0" w:colLast="0" w:name="bookmark=id.2et92p0" w:id="4"/>
    <w:bookmarkEnd w:id="4"/>
    <w:p w:rsidR="00000000" w:rsidDel="00000000" w:rsidP="00000000" w:rsidRDefault="00000000" w:rsidRPr="00000000" w14:paraId="0000001C">
      <w:pPr>
        <w:pStyle w:val="Heading3"/>
        <w:rPr/>
      </w:pPr>
      <w:sdt>
        <w:sdtPr>
          <w:tag w:val="goog_rdk_72"/>
        </w:sdtPr>
        <w:sdtContent>
          <w:commentRangeStart w:id="8"/>
        </w:sdtContent>
      </w:sdt>
      <w:r w:rsidDel="00000000" w:rsidR="00000000" w:rsidRPr="00000000">
        <w:rPr>
          <w:rtl w:val="0"/>
        </w:rPr>
        <w:t xml:space="preserve">1.2.2</w:t>
        <w:tab/>
        <w:t xml:space="preserve">Results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equal number of participants were assigned to both conditions (control= 50%). Of the males who completed the study, 49.9% were </w:t>
      </w:r>
      <w:sdt>
        <w:sdtPr>
          <w:tag w:val="goog_rdk_73"/>
        </w:sdtPr>
        <w:sdtContent>
          <w:ins w:author="Emily Falk" w:id="40" w:date="2022-03-11T23:44: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randomly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 to the control condition. Of the females who completed the study, 50.09% were </w:t>
      </w:r>
      <w:sdt>
        <w:sdtPr>
          <w:tag w:val="goog_rdk_74"/>
        </w:sdtPr>
        <w:sdtContent>
          <w:ins w:author="Emily Falk" w:id="41" w:date="2022-03-11T23:44: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randomly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 to the control condition.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76"/>
        </w:sdtPr>
        <w:sdtContent>
          <w:ins w:author="Coren Apicella" w:id="42" w:date="2022-03-14T16:23:45Z"/>
          <w:sdt>
            <w:sdtPr>
              <w:tag w:val="goog_rdk_77"/>
            </w:sdtPr>
            <w:sdtContent>
              <w:commentRangeStart w:id="9"/>
            </w:sdtContent>
          </w:sdt>
          <w:ins w:author="Coren Apicella" w:id="42" w:date="2022-03-14T16:23: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ontrary to previous data in this literature (Niederle and Vesterlund 2007), </w:t>
            </w:r>
          </w:ins>
        </w:sdtContent>
      </w:sdt>
      <w:sdt>
        <w:sdtPr>
          <w:tag w:val="goog_rdk_78"/>
        </w:sdtPr>
        <w:sdtContent>
          <w:del w:author="Coren Apicella" w:id="42" w:date="2022-03-14T16:23:45Z">
            <w:commentRangeEnd w:id="9"/>
            <w:r w:rsidDel="00000000" w:rsidR="00000000" w:rsidRPr="00000000">
              <w:commentReference w:id="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minority of participants (15.41%) chose to compete, </w:t>
      </w:r>
      <w:sdt>
        <w:sdtPr>
          <w:tag w:val="goog_rdk_79"/>
        </w:sdtPr>
        <w:sdtContent>
          <w:del w:author="Coren Apicella" w:id="42" w:date="2022-03-14T16:23: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contrary to previous data in this literature (Niederle and Vesterlund 2007).</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80"/>
        </w:sdtPr>
        <w:sdtContent>
          <w:commentRangeStart w:id="1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the small proportion of participants who chose to compete, we</w:t>
      </w:r>
      <w:commentRangeEnd w:id="10"/>
      <w:r w:rsidDel="00000000" w:rsidR="00000000" w:rsidRPr="00000000">
        <w:commentReference w:id="1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still replicate the gender gap in the choice to compete, where a greater share of men (19.59%) compared to women (10.78%) chose to compete. A logistic regression revealed that this gender difference in the choice to compete is significant, </w:t>
      </w:r>
      <m:oMath>
        <m:r>
          <w:rPr>
            <w:rFonts w:ascii="Cambria" w:cs="Cambria" w:eastAsia="Cambria" w:hAnsi="Cambria"/>
            <w:b w:val="0"/>
            <w:i w:val="0"/>
            <w:smallCaps w:val="0"/>
            <w:strike w:val="0"/>
            <w:color w:val="000000"/>
            <w:sz w:val="24"/>
            <w:szCs w:val="24"/>
            <w:u w:val="none"/>
            <w:shd w:fill="auto" w:val="clear"/>
            <w:vertAlign w:val="baseline"/>
          </w:rPr>
          <m:t xml:space="preserve">b=−0.73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[−1.23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−0.24]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Contrary to our predictions, we do not find evidence of a significant interaction between gender and condition on the decision to compete, </w:t>
      </w:r>
      <m:oMath>
        <m:r>
          <w:rPr>
            <w:rFonts w:ascii="Cambria" w:cs="Cambria" w:eastAsia="Cambria" w:hAnsi="Cambria"/>
            <w:b w:val="0"/>
            <w:i w:val="0"/>
            <w:smallCaps w:val="0"/>
            <w:strike w:val="0"/>
            <w:color w:val="000000"/>
            <w:sz w:val="24"/>
            <w:szCs w:val="24"/>
            <w:u w:val="none"/>
            <w:shd w:fill="auto" w:val="clear"/>
            <w:vertAlign w:val="baseline"/>
          </w:rPr>
          <m:t xml:space="preserve">b=0.06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[−0.63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p=.861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 suggesting that </w:t>
      </w:r>
      <w:sdt>
        <w:sdtPr>
          <w:tag w:val="goog_rdk_81"/>
        </w:sdtPr>
        <w:sdtContent>
          <w:del w:author="Emily Falk" w:id="43" w:date="2022-03-11T23:45: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women in the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knowledge of </w:t>
      </w:r>
      <w:sdt>
        <w:sdtPr>
          <w:tag w:val="goog_rdk_82"/>
        </w:sdtPr>
        <w:sdtContent>
          <w:ins w:author="Emily Falk" w:id="44" w:date="2022-03-11T23:45: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ability to prepare</w:t>
            </w:r>
          </w:ins>
        </w:sdtContent>
      </w:sdt>
      <w:sdt>
        <w:sdtPr>
          <w:tag w:val="goog_rdk_83"/>
        </w:sdtPr>
        <w:sdtContent>
          <w:del w:author="Emily Falk" w:id="44" w:date="2022-03-11T23:45: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preparation condition were not uniquely more inclined to compete</w:delText>
            </w:r>
          </w:del>
        </w:sdtContent>
      </w:sdt>
      <w:sdt>
        <w:sdtPr>
          <w:tag w:val="goog_rdk_84"/>
        </w:sdtPr>
        <w:sdtContent>
          <w:ins w:author="Emily Falk" w:id="44" w:date="2022-03-11T23:45: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did not change women and men’s behavior to different degrees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85"/>
        </w:sdtPr>
        <w:sdtContent>
          <w:commentRangeStart w:id="1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sdt>
        <w:sdtPr>
          <w:tag w:val="goog_rdk_86"/>
        </w:sdtPr>
        <w:sdtContent>
          <w:commentRangeStart w:id="1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hypothesized, women were 75.47% more likely to take advantage of the opportunity to practice relative to men, </w:t>
      </w:r>
      <m:oMath>
        <m:r>
          <w:rPr>
            <w:rFonts w:ascii="Cambria" w:cs="Cambria" w:eastAsia="Cambria" w:hAnsi="Cambria"/>
            <w:b w:val="0"/>
            <w:i w:val="0"/>
            <w:smallCaps w:val="0"/>
            <w:strike w:val="0"/>
            <w:color w:val="000000"/>
            <w:sz w:val="24"/>
            <w:szCs w:val="24"/>
            <w:u w:val="none"/>
            <w:shd w:fill="auto" w:val="clear"/>
            <w:vertAlign w:val="baseline"/>
          </w:rPr>
          <m:t xml:space="preserve">b=0.56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[0.31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0.82]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z=4.37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commentRangeEnd w:id="12"/>
      <w:r w:rsidDel="00000000" w:rsidR="00000000" w:rsidRPr="00000000">
        <w:commentReference w:id="1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controlling for the decision to compete (see Figure 1.2).</w:t>
      </w:r>
      <w:commentRangeEnd w:id="11"/>
      <w:r w:rsidDel="00000000" w:rsidR="00000000" w:rsidRPr="00000000">
        <w:commentReference w:id="1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an exploratory analysis, we tested whether gender and the choice to compete interact to predict the choice to prepare, but did not find evidence for an interaction, </w:t>
      </w:r>
      <m:oMath>
        <m:r>
          <w:rPr>
            <w:rFonts w:ascii="Cambria" w:cs="Cambria" w:eastAsia="Cambria" w:hAnsi="Cambria"/>
            <w:b w:val="0"/>
            <w:i w:val="0"/>
            <w:smallCaps w:val="0"/>
            <w:strike w:val="0"/>
            <w:color w:val="000000"/>
            <w:sz w:val="24"/>
            <w:szCs w:val="24"/>
            <w:u w:val="none"/>
            <w:shd w:fill="auto" w:val="clear"/>
            <w:vertAlign w:val="baseline"/>
          </w:rPr>
          <m:t xml:space="preserve">b=0.12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[−0.60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0.86]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p=.740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dt>
      <w:sdtPr>
        <w:tag w:val="goog_rdk_93"/>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46" w:date="2022-03-14T18:18:32Z"/>
              <w:rFonts w:ascii="Cambria" w:cs="Cambria" w:eastAsia="Cambria" w:hAnsi="Cambria"/>
              <w:b w:val="0"/>
              <w:i w:val="0"/>
              <w:smallCaps w:val="0"/>
              <w:strike w:val="0"/>
              <w:color w:val="000000"/>
              <w:sz w:val="24"/>
              <w:szCs w:val="24"/>
              <w:u w:val="none"/>
              <w:shd w:fill="auto" w:val="clear"/>
              <w:vertAlign w:val="baseline"/>
            </w:rPr>
          </w:pPr>
          <w:sdt>
            <w:sdtPr>
              <w:tag w:val="goog_rdk_87"/>
            </w:sdtPr>
            <w:sdtContent>
              <w:commentRangeStart w:id="13"/>
            </w:sdtContent>
          </w:sdt>
          <w:sdt>
            <w:sdtPr>
              <w:tag w:val="goog_rdk_88"/>
            </w:sdtPr>
            <w:sdtContent>
              <w:commentRangeStart w:id="1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further support of gender differences in preparation, women completed 87.79% more rounds of preparation relative to men, </w:t>
          </w:r>
          <w:sdt>
            <w:sdtPr>
              <w:tag w:val="goog_rdk_89"/>
            </w:sdtPr>
            <w:sdtContent>
              <w:ins w:author="Emily Falk" w:id="45" w:date="2022-03-11T23:47:12Z"/>
              <w:sdt>
                <w:sdtPr>
                  <w:tag w:val="goog_rdk_90"/>
                </w:sdtPr>
                <w:sdtContent>
                  <w:commentRangeStart w:id="15"/>
                </w:sdtContent>
              </w:sdt>
              <w:ins w:author="Emily Falk" w:id="45" w:date="2022-03-11T23:47: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Mwomen=XX, SD=xx; Mmen=XX, sd=XX, </w:t>
                </w:r>
              </w:ins>
            </w:sdtContent>
          </w:sdt>
          <w:commentRangeEnd w:id="15"/>
          <w:r w:rsidDel="00000000" w:rsidR="00000000" w:rsidRPr="00000000">
            <w:commentReference w:id="15"/>
          </w:r>
          <m:oMath>
            <m:r>
              <w:rPr>
                <w:rFonts w:ascii="Cambria" w:cs="Cambria" w:eastAsia="Cambria" w:hAnsi="Cambria"/>
                <w:b w:val="0"/>
                <w:i w:val="0"/>
                <w:smallCaps w:val="0"/>
                <w:strike w:val="0"/>
                <w:color w:val="000000"/>
                <w:sz w:val="24"/>
                <w:szCs w:val="24"/>
                <w:u w:val="none"/>
                <w:shd w:fill="auto" w:val="clear"/>
                <w:vertAlign w:val="baseline"/>
              </w:rPr>
              <m:t xml:space="preserve">b=0.63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[0.46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0.80]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z=7.32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1.3). </w:t>
          </w:r>
          <w:commentRangeEnd w:id="13"/>
          <w:r w:rsidDel="00000000" w:rsidR="00000000" w:rsidRPr="00000000">
            <w:commentReference w:id="13"/>
          </w:r>
          <w:commentRangeEnd w:id="14"/>
          <w:r w:rsidDel="00000000" w:rsidR="00000000" w:rsidRPr="00000000">
            <w:commentReference w:id="14"/>
          </w:r>
          <w:sdt>
            <w:sdtPr>
              <w:tag w:val="goog_rdk_91"/>
            </w:sdtPr>
            <w:sdtContent>
              <w:commentRangeStart w:id="1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w:t>
          </w:r>
          <w:commentRangeEnd w:id="16"/>
          <w:r w:rsidDel="00000000" w:rsidR="00000000" w:rsidRPr="00000000">
            <w:commentReference w:id="1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fact that we find gender differences across two different forms of willingness to prepare suggests that the findings are robust. </w:t>
          </w:r>
          <w:sdt>
            <w:sdtPr>
              <w:tag w:val="goog_rdk_92"/>
            </w:sdtPr>
            <w:sdtContent>
              <w:ins w:author="Coren Apicella" w:id="46" w:date="2022-03-14T18:18:32Z">
                <w:r w:rsidDel="00000000" w:rsidR="00000000" w:rsidRPr="00000000">
                  <w:rPr>
                    <w:rtl w:val="0"/>
                  </w:rPr>
                </w:r>
              </w:ins>
            </w:sdtContent>
          </w:sdt>
        </w:p>
      </w:sdtContent>
    </w:sd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94"/>
        </w:sdtPr>
        <w:sdtContent>
          <w:commentRangeStart w:id="1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gender difference</w:t>
      </w:r>
      <w:sdt>
        <w:sdtPr>
          <w:tag w:val="goog_rdk_95"/>
        </w:sdtPr>
        <w:sdtContent>
          <w:ins w:author="Coren Apicella" w:id="47" w:date="2022-03-14T18:18: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preparation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aligned with participants’ </w:t>
      </w:r>
      <w:sdt>
        <w:sdtPr>
          <w:tag w:val="goog_rdk_96"/>
        </w:sdtPr>
        <w:sdtContent>
          <w:ins w:author="Coren Apicella" w:id="48" w:date="2022-03-14T18:19: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incentivized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intuitions</w:t>
            </w:r>
          </w:ins>
        </w:sdtContent>
      </w:sdt>
      <w:sdt>
        <w:sdtPr>
          <w:tag w:val="goog_rdk_97"/>
        </w:sdtPr>
        <w:sdtContent>
          <w:del w:author="Coren Apicella" w:id="48" w:date="2022-03-14T18:19: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predictions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98"/>
        </w:sdtPr>
        <w:sdtContent>
          <w:del w:author="Coren Apicella" w:id="49" w:date="2022-03-14T18:19: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about gender differences in preparation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participants </w:t>
      </w:r>
      <w:sdt>
        <w:sdtPr>
          <w:tag w:val="goog_rdk_99"/>
        </w:sdtPr>
        <w:sdtContent>
          <w:ins w:author="Coren Apicella" w:id="50" w:date="2022-03-14T18:19: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predicted</w:t>
            </w:r>
          </w:ins>
        </w:sdtContent>
      </w:sdt>
      <w:sdt>
        <w:sdtPr>
          <w:tag w:val="goog_rdk_100"/>
        </w:sdtPr>
        <w:sdtContent>
          <w:del w:author="Coren Apicella" w:id="50" w:date="2022-03-14T18:19: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expected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relative to men,</w:t>
      </w:r>
      <w:sdt>
        <w:sdtPr>
          <w:tag w:val="goog_rdk_101"/>
        </w:sdtPr>
        <w:sdtContent>
          <w:ins w:author="Coren Apicella" w:id="51" w:date="2022-03-15T00:36: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would</w:t>
            </w:r>
          </w:ins>
        </w:sdtContent>
      </w:sdt>
      <w:sdt>
        <w:sdtPr>
          <w:tag w:val="goog_rdk_102"/>
        </w:sdtPr>
        <w:sdtContent>
          <w:del w:author="Coren Apicella" w:id="51" w:date="2022-03-15T00:36: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spend more time preparing for the multiplication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(1,n=1056)=15.67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1.4), </w:t>
      </w:r>
      <w:sdt>
        <w:sdtPr>
          <w:tag w:val="goog_rdk_103"/>
        </w:sdtPr>
        <w:sdtContent>
          <w:commentRangeStart w:id="1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in general, </w:t>
      </w:r>
      <w:commentRangeEnd w:id="18"/>
      <w:r w:rsidDel="00000000" w:rsidR="00000000" w:rsidRPr="00000000">
        <w:commentReference w:id="18"/>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(1,n=1056)=447.11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04"/>
        </w:sdtPr>
        <w:sdtContent>
          <w:commentRangeStart w:id="1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Figure 1.7).</w:t>
      </w:r>
      <w:sdt>
        <w:sdtPr>
          <w:tag w:val="goog_rdk_105"/>
        </w:sdtPr>
        <w:sdtContent>
          <w:commentRangeStart w:id="2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possible explanation for participants’ predictions is that they expected men to outperform women on the task, which would lead women to compensate by preparing more. </w:t>
      </w:r>
      <w:commentRangeEnd w:id="20"/>
      <w:r w:rsidDel="00000000" w:rsidR="00000000" w:rsidRPr="00000000">
        <w:commentReference w:id="2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participants did not expect any gender differences in performance on the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(1,n=1056)=1.02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p=.313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1.5). Additionally, participants accurately predicted that women were less likely to choose to compete,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(1,n=1056)=716.24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1.6), </w:t>
      </w:r>
      <w:commentRangeEnd w:id="19"/>
      <w:r w:rsidDel="00000000" w:rsidR="00000000" w:rsidRPr="00000000">
        <w:commentReference w:id="19"/>
      </w:r>
      <w:sdt>
        <w:sdtPr>
          <w:tag w:val="goog_rdk_106"/>
        </w:sdtPr>
        <w:sdtContent>
          <w:commentRangeStart w:id="2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suggesting that they did not believe women prepare more because they were more likely to compete.</w:t>
      </w:r>
      <w:commentRangeEnd w:id="21"/>
      <w:r w:rsidDel="00000000" w:rsidR="00000000" w:rsidRPr="00000000">
        <w:commentReference w:id="21"/>
      </w:r>
      <w:commentRangeEnd w:id="17"/>
      <w:r w:rsidDel="00000000" w:rsidR="00000000" w:rsidRPr="00000000">
        <w:commentReference w:id="17"/>
      </w:r>
      <w:r w:rsidDel="00000000" w:rsidR="00000000" w:rsidRPr="00000000">
        <w:rPr>
          <w:rtl w:val="0"/>
        </w:rPr>
      </w:r>
    </w:p>
    <w:bookmarkStart w:colFirst="0" w:colLast="0" w:name="bookmark=id.tyjcwt" w:id="5"/>
    <w:bookmarkEnd w:id="5"/>
    <w:p w:rsidR="00000000" w:rsidDel="00000000" w:rsidP="00000000" w:rsidRDefault="00000000" w:rsidRPr="00000000" w14:paraId="00000022">
      <w:pPr>
        <w:pStyle w:val="Heading2"/>
        <w:rPr/>
      </w:pPr>
      <w:r w:rsidDel="00000000" w:rsidR="00000000" w:rsidRPr="00000000">
        <w:rPr>
          <w:rtl w:val="0"/>
        </w:rPr>
        <w:t xml:space="preserve">1.3</w:t>
        <w:tab/>
        <w:t xml:space="preserve">Study 2</w:t>
      </w:r>
    </w:p>
    <w:bookmarkStart w:colFirst="0" w:colLast="0" w:name="bookmark=id.3dy6vkm" w:id="6"/>
    <w:bookmarkEnd w:id="6"/>
    <w:p w:rsidR="00000000" w:rsidDel="00000000" w:rsidP="00000000" w:rsidRDefault="00000000" w:rsidRPr="00000000" w14:paraId="00000023">
      <w:pPr>
        <w:pStyle w:val="Heading3"/>
        <w:rPr/>
      </w:pPr>
      <w:r w:rsidDel="00000000" w:rsidR="00000000" w:rsidRPr="00000000">
        <w:rPr>
          <w:rtl w:val="0"/>
        </w:rPr>
        <w:t xml:space="preserve">1.3.1</w:t>
        <w:tab/>
        <w:t xml:space="preserve">Methods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recruited on Amazon Mechanical Turk using the same screening criteria as Study 1. </w:t>
      </w:r>
      <w:sdt>
        <w:sdtPr>
          <w:tag w:val="goog_rdk_107"/>
        </w:sdtPr>
        <w:sdtContent>
          <w:commentRangeStart w:id="2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if participants had an identical IP address, MTurkID, and gender, we excluded their second response</w:t>
      </w:r>
      <w:commentRangeEnd w:id="22"/>
      <w:r w:rsidDel="00000000" w:rsidR="00000000" w:rsidRPr="00000000">
        <w:commentReference w:id="2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final sample consisted of 1088 participants (50.64% women), with an average age of 38.54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12.5) years. 62 participants (51.61% women) dropped out of the study before finishing.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w:t>
      </w:r>
      <w:sdt>
        <w:sdtPr>
          <w:tag w:val="goog_rdk_108"/>
        </w:sdtPr>
        <w:sdtContent>
          <w:ins w:author="Emily Falk" w:id="52" w:date="2022-03-11T23:52: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randomly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(Milyavskaya et al. 2018). Participants indicated the degree to which they “enjoyed completing the multiplication task” for the interest scale (Milyavskaya et al. 2018). Finally, to measure field-specific ability beliefs, we asked participants how much they perceived success in math depends on ability versus effort through six questions (e.g., “If you want to succeed in math, hard work alone just won’t cut it; you need to have an innate gift or talent”) (Meyer, Cimpian, and Leslie 2015).</w:t>
      </w:r>
    </w:p>
    <w:bookmarkStart w:colFirst="0" w:colLast="0" w:name="bookmark=id.1t3h5sf" w:id="7"/>
    <w:bookmarkEnd w:id="7"/>
    <w:p w:rsidR="00000000" w:rsidDel="00000000" w:rsidP="00000000" w:rsidRDefault="00000000" w:rsidRPr="00000000" w14:paraId="00000028">
      <w:pPr>
        <w:pStyle w:val="Heading3"/>
        <w:rPr/>
      </w:pPr>
      <w:r w:rsidDel="00000000" w:rsidR="00000000" w:rsidRPr="00000000">
        <w:rPr>
          <w:rtl w:val="0"/>
        </w:rPr>
        <w:t xml:space="preserve">1.3.2</w:t>
        <w:tab/>
        <w:t xml:space="preserve">Results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equal number of participants were assigned to both conditions (control= 50.05%). Of the males who completed the study, 50.09% were assigned to the control condition and of the females who completed the study, 50% were assigned to the control condition.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replicated the effect of gender on the choice to compete: 19.18% of men chose to compete compared to 13.43% of women. However, we do not find evidence of a significant effect of condition on the choice to compete among women, </w:t>
      </w:r>
      <m:oMath>
        <m:r>
          <w:rPr>
            <w:rFonts w:ascii="Cambria" w:cs="Cambria" w:eastAsia="Cambria" w:hAnsi="Cambria"/>
            <w:b w:val="0"/>
            <w:i w:val="0"/>
            <w:smallCaps w:val="0"/>
            <w:strike w:val="0"/>
            <w:color w:val="000000"/>
            <w:sz w:val="24"/>
            <w:szCs w:val="24"/>
            <w:u w:val="none"/>
            <w:shd w:fill="auto" w:val="clear"/>
            <w:vertAlign w:val="baseline"/>
          </w:rPr>
          <m:t xml:space="preserve">b=−0.29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[−0.79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0.21]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p=.255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1.8), contrary to our hypotheses.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no evidence for the effect of condition</w:t>
      </w:r>
      <w:sdt>
        <w:sdtPr>
          <w:tag w:val="goog_rdk_109"/>
        </w:sdtPr>
        <w:sdtContent>
          <w:ins w:author="Emily Falk" w:id="53" w:date="2022-03-11T23:53: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(whether they completed relevant preparation or irrelevant preparation)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choice to compete among women, we replicate the effects found in Study 1, where women were significantly more likely to prepare for the task, even after being forced to prepare in the preparation condition (see Figure 1.12). Women were 18.57% more likely to take advantage of the opportunity to prepare relative to </w:t>
      </w:r>
      <w:sdt>
        <w:sdtPr>
          <w:tag w:val="goog_rdk_110"/>
        </w:sdtPr>
        <w:sdtContent>
          <w:commentRangeStart w:id="2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w:t>
      </w:r>
      <w:commentRangeEnd w:id="23"/>
      <w:r w:rsidDel="00000000" w:rsidR="00000000" w:rsidRPr="00000000">
        <w:commentReference w:id="2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b=0.17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z=1.99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controlling for the decision to compete (see Figure 1.12). Again, we find that these results align with participants’ expectations, where they were significantly more likely to expect women to choose to prepare in general,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(1,n=1088)=513.72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1.11), despite expecting men to choose to compete more often,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(1,n=1088)=580.69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1.10) and expecting no gender differences in performance on the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(1,n=1088)=0.51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p=.473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1.9).</w:t>
      </w:r>
    </w:p>
    <w:bookmarkStart w:colFirst="0" w:colLast="0" w:name="bookmark=id.4d34og8" w:id="8"/>
    <w:bookmarkEnd w:id="8"/>
    <w:p w:rsidR="00000000" w:rsidDel="00000000" w:rsidP="00000000" w:rsidRDefault="00000000" w:rsidRPr="00000000" w14:paraId="0000002C">
      <w:pPr>
        <w:pStyle w:val="Heading2"/>
        <w:rPr/>
      </w:pPr>
      <w:r w:rsidDel="00000000" w:rsidR="00000000" w:rsidRPr="00000000">
        <w:rPr>
          <w:rtl w:val="0"/>
        </w:rPr>
        <w:t xml:space="preserve">1.4</w:t>
        <w:tab/>
        <w:t xml:space="preserve">Study 3</w:t>
      </w:r>
    </w:p>
    <w:bookmarkStart w:colFirst="0" w:colLast="0" w:name="bookmark=id.2s8eyo1" w:id="9"/>
    <w:bookmarkEnd w:id="9"/>
    <w:p w:rsidR="00000000" w:rsidDel="00000000" w:rsidP="00000000" w:rsidRDefault="00000000" w:rsidRPr="00000000" w14:paraId="0000002D">
      <w:pPr>
        <w:pStyle w:val="Heading3"/>
        <w:rPr/>
      </w:pPr>
      <w:r w:rsidDel="00000000" w:rsidR="00000000" w:rsidRPr="00000000">
        <w:rPr>
          <w:rtl w:val="0"/>
        </w:rPr>
        <w:t xml:space="preserve">1.4.1</w:t>
        <w:tab/>
        <w:t xml:space="preserve">Methods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recruited on Amazon Mechanical Turk using the same screening criteria as Studies 1 an</w:t>
      </w:r>
      <w:sdt>
        <w:sdtPr>
          <w:tag w:val="goog_rdk_111"/>
        </w:sdtPr>
        <w:sdtContent>
          <w:commentRangeStart w:id="2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w:t>
      </w:r>
      <w:commentRangeEnd w:id="24"/>
      <w:r w:rsidDel="00000000" w:rsidR="00000000" w:rsidRPr="00000000">
        <w:commentReference w:id="2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Unlike Study 2, where we filtered out second responses based on identical IP addresses, we used Qualtrics’ fraud detection software to filter out responses that were suspicious either because they were likely 1) bots and/or 2) duplicate responses. For all main analyses, we will exclude participants who have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sdt>
      <w:sdtPr>
        <w:tag w:val="goog_rdk_113"/>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Emily Falk" w:id="54" w:date="2022-03-11T23:55:42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final dataset consists of 1155 participants (47.01% women), with an average age of 38.92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11.83) years. Of the final sample, 45 participants (44.44% women) dropped out of the study before finishing and 67 participants were flagged by Qualtrics’ fraud detection software as suspicious based on the aforementioned criteria. We include analyses for the full sample in the appendix and all results are unchanged. </w:t>
          </w:r>
          <w:sdt>
            <w:sdtPr>
              <w:tag w:val="goog_rdk_112"/>
            </w:sdtPr>
            <w:sdtContent>
              <w:del w:author="Emily Falk" w:id="54" w:date="2022-03-11T23:55: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 will compare the effects while performing the pre-registered analyses both with and without the participants that were flagged by Qualtrics to ensure that the results hold despite possibly fraudulent responses.</w:delText>
                </w:r>
              </w:del>
            </w:sdtContent>
          </w:sdt>
        </w:p>
      </w:sdtContent>
    </w:sd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49.96%), with even representation of men and women across conditions,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w:t>
      </w:r>
      <w:sdt>
        <w:sdtPr>
          <w:tag w:val="goog_rdk_114"/>
        </w:sdtPr>
        <w:sdtContent>
          <w:ins w:author="Emily Falk" w:id="55" w:date="2022-03-11T23:56: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asking participants to multiply them together</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participants completed and number of questions answered (as a proxy for number of problems practiced).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bookmarkStart w:colFirst="0" w:colLast="0" w:name="bookmark=id.17dp8vu" w:id="10"/>
    <w:bookmarkEnd w:id="10"/>
    <w:p w:rsidR="00000000" w:rsidDel="00000000" w:rsidP="00000000" w:rsidRDefault="00000000" w:rsidRPr="00000000" w14:paraId="00000032">
      <w:pPr>
        <w:pStyle w:val="Heading3"/>
        <w:rPr/>
      </w:pPr>
      <w:r w:rsidDel="00000000" w:rsidR="00000000" w:rsidRPr="00000000">
        <w:rPr>
          <w:rtl w:val="0"/>
        </w:rPr>
        <w:t xml:space="preserve">1.4.2</w:t>
        <w:tab/>
        <w:t xml:space="preserve">Results</w:t>
      </w:r>
    </w:p>
    <w:bookmarkStart w:colFirst="0" w:colLast="0" w:name="bookmark=id.3rdcrjn" w:id="11"/>
    <w:bookmarkEnd w:id="11"/>
    <w:p w:rsidR="00000000" w:rsidDel="00000000" w:rsidP="00000000" w:rsidRDefault="00000000" w:rsidRPr="00000000" w14:paraId="00000033">
      <w:pPr>
        <w:pStyle w:val="Heading2"/>
        <w:rPr/>
      </w:pPr>
      <w:r w:rsidDel="00000000" w:rsidR="00000000" w:rsidRPr="00000000">
        <w:rPr>
          <w:rtl w:val="0"/>
        </w:rPr>
        <w:t xml:space="preserve">1.5</w:t>
        <w:tab/>
        <w:t xml:space="preserve">Contrasting results with previously found effects - gender effects on risk attitudes, confidence, choice to compete, and performance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model: 19.61% of men chose to compete compared to 9.21% of women, </w:t>
      </w:r>
      <m:oMath>
        <m:r>
          <w:rPr>
            <w:rFonts w:ascii="Cambria" w:cs="Cambria" w:eastAsia="Cambria" w:hAnsi="Cambria"/>
            <w:b w:val="0"/>
            <w:i w:val="0"/>
            <w:smallCaps w:val="0"/>
            <w:strike w:val="0"/>
            <w:color w:val="000000"/>
            <w:sz w:val="24"/>
            <w:szCs w:val="24"/>
            <w:u w:val="none"/>
            <w:shd w:fill="auto" w:val="clear"/>
            <w:vertAlign w:val="baseline"/>
          </w:rPr>
          <m:t xml:space="preserve">b=−0.63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−0.17]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z=−2.67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w:t>
      </w:r>
      <w:sdt>
        <w:sdtPr>
          <w:tag w:val="goog_rdk_115"/>
        </w:sdtPr>
        <w:sdtContent>
          <w:commentRangeStart w:id="2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the previous two studies, when running regressions including control variables (i.e., task score, risk attitudes, confidence), we find that the effect of gender on the choice to compete is not significant</w:t>
      </w:r>
      <w:commentRangeEnd w:id="25"/>
      <w:r w:rsidDel="00000000" w:rsidR="00000000" w:rsidRPr="00000000">
        <w:commentReference w:id="2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b=−0.14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[−0.66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z=−0.56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p=.579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suggesting the effect is explained fully by risk attitudes, </w:t>
      </w:r>
      <m:oMath>
        <m:r>
          <w:rPr>
            <w:rFonts w:ascii="Cambria" w:cs="Cambria" w:eastAsia="Cambria" w:hAnsi="Cambria"/>
            <w:b w:val="0"/>
            <w:i w:val="0"/>
            <w:smallCaps w:val="0"/>
            <w:strike w:val="0"/>
            <w:color w:val="000000"/>
            <w:sz w:val="24"/>
            <w:szCs w:val="24"/>
            <w:u w:val="none"/>
            <w:shd w:fill="auto" w:val="clear"/>
            <w:vertAlign w:val="baseline"/>
          </w:rPr>
          <m:t xml:space="preserve">b=0.32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0.40]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z=8.10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task score, </w:t>
      </w:r>
      <m:oMath>
        <m:r>
          <w:rPr>
            <w:rFonts w:ascii="Cambria" w:cs="Cambria" w:eastAsia="Cambria" w:hAnsi="Cambria"/>
            <w:b w:val="0"/>
            <w:i w:val="0"/>
            <w:smallCaps w:val="0"/>
            <w:strike w:val="0"/>
            <w:color w:val="000000"/>
            <w:sz w:val="24"/>
            <w:szCs w:val="24"/>
            <w:u w:val="none"/>
            <w:shd w:fill="auto" w:val="clear"/>
            <w:vertAlign w:val="baseline"/>
          </w:rPr>
          <m:t xml:space="preserve">b=0.02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z=3.42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other hand, we replicate effects from the literature of gender on both confidence, INSERT MODEL, and risk attitudes, INSERT MODEL, where women tend to be less confident with regards to their performance on the task and generally more risk averse relative to men.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predictor of performance, we find that women have significantly lower task scores (INSERT MODEL 03: exploratory19). However, when controlling for confidence and risk attitudes, the effect of gender is not significant, (INSERT MODEL 03: exploratory19), suggesting that these variables </w:t>
      </w:r>
      <w:sdt>
        <w:sdtPr>
          <w:tag w:val="goog_rdk_116"/>
        </w:sdtPr>
        <w:sdtContent>
          <w:del w:author="Emily Falk" w:id="56" w:date="2022-03-12T00:00: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completely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the gender difference in task scores. Specifically, we find that confidence positively predicts task scores (that is, those who are more confident tend to have higher task scores), while risk attitudes negatively predict task scores (that is, individuals who are more risk seeking tend to have lower scores) (INSERT MODEL 03: exploratory20).</w:t>
      </w:r>
    </w:p>
    <w:bookmarkStart w:colFirst="0" w:colLast="0" w:name="bookmark=id.26in1rg" w:id="12"/>
    <w:bookmarkEnd w:id="12"/>
    <w:p w:rsidR="00000000" w:rsidDel="00000000" w:rsidP="00000000" w:rsidRDefault="00000000" w:rsidRPr="00000000" w14:paraId="00000037">
      <w:pPr>
        <w:pStyle w:val="Heading2"/>
        <w:rPr/>
      </w:pPr>
      <w:r w:rsidDel="00000000" w:rsidR="00000000" w:rsidRPr="00000000">
        <w:rPr>
          <w:rtl w:val="0"/>
        </w:rPr>
        <w:t xml:space="preserve">1.6</w:t>
        <w:tab/>
        <w:t xml:space="preserve">Main effects of condition on choice to compete (both among women &amp; in general) &amp; related exploratory analyses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17"/>
        </w:sdtPr>
        <w:sdtContent>
          <w:commentRangeStart w:id="2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Contrary to our a priori hypotheses, we find evidence of a significant effect of condition on the choice to compete among women, INSERT MODEL (see Figure 1.13), such that women in the control condition </w:t>
      </w:r>
      <w:sdt>
        <w:sdtPr>
          <w:tag w:val="goog_rdk_118"/>
        </w:sdtPr>
        <w:sdtContent>
          <w:ins w:author="Emily Falk" w:id="57" w:date="2022-03-12T00:42: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(doing subtraction problems to prepare)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significantly more likely to compete</w:t>
      </w:r>
      <w:sdt>
        <w:sdtPr>
          <w:tag w:val="goog_rdk_119"/>
        </w:sdtPr>
        <w:sdtContent>
          <w:ins w:author="Emily Falk" w:id="58" w:date="2022-03-12T00:42: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women in the multiplication preparation condition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even after controlling for the effects of risk attitudes, confidence, and task score, INSERT MODEL. This effect holds when excluding potentially fraudulent responses based on the aforementioned criteria, INSERT MODEL.</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Importantly, the effect only holds when focusing on the subset of participants that identify as women. When broadening the analyses to the full dataset, the effect of condition on choice to compete is no longer significant, INSERT MODEL (with just condition as a predictor) (see Figure 1.14). To explore this effect further, we looked into how much women were choosing to practice across conditions, which may provide insight into the motivations behind the greater decision to compete among women in the control condition. That is, it is possible that women in the control condition decided to complete subtraction problems at similar rates as women in the preparation condition, and if so, this may have led them to compete more because the subtraction tables felt easier than the multiplication tables, and therefore boosted their confidence or reduced perceptions of risk. Contrary to this possibility, we find that women in the practice condition tended to choose to study, INSERT MODEL, and practice, INSERT MODEL, the multiplication tables at significantly higher rates relative to women in the control condition. Additionally, we do not find evidence that condition predicts perceptions of risk, INSERT MODEL, nor confidence, INSERT MODEL. Thus, it seems unlikely that the actual act of reviewing and practicing subtraction problems led women to compete more in the control condition by boosting confidence or reducing perceptions of risk (NOTE TO SELF: although one possible issue with this interpretation is that we are asking about a person’s general risk attitudes, not specifically how risk-seeking/averse they are feeling in the moment/wrt to the task at hand, unlike confidence - which is measuring how they are feeling about their performance on the task relative to others - so perhaps only confidence should be included as a control within this specific analysis since we’re talking about potential explanations for the effects found within the context of the task and how they may be affected by practicing - Coren &amp; Emily, would love to hear thoughts).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further evidence of the perceived utility of the preparation condition for improving performance, participants across both conditions tended to believe when asked in the manipulation check that practicing multiplication problems would be more likely to improve performance on the paid multiplication task than practicing subtraction problems, INSERT MODEL. Overall, these effects suggest that women in the preparation condition were less likely to compete when given the opportunity to prepare, despite thinking that preparing helps performance. We explore some possible explanations for the effect of condition on choice to compete among women in light of the effects found in previous studies in the discussion section.</w:t>
      </w:r>
    </w:p>
    <w:bookmarkStart w:colFirst="0" w:colLast="0" w:name="bookmark=id.lnxbz9" w:id="13"/>
    <w:bookmarkEnd w:id="13"/>
    <w:p w:rsidR="00000000" w:rsidDel="00000000" w:rsidP="00000000" w:rsidRDefault="00000000" w:rsidRPr="00000000" w14:paraId="0000003B">
      <w:pPr>
        <w:pStyle w:val="Heading2"/>
        <w:rPr/>
      </w:pPr>
      <w:r w:rsidDel="00000000" w:rsidR="00000000" w:rsidRPr="00000000">
        <w:rPr>
          <w:rtl w:val="0"/>
        </w:rPr>
        <w:t xml:space="preserve">1.7</w:t>
        <w:tab/>
        <w:t xml:space="preserve">Gender differences in the decision to practice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next pre-registered hypothesis focused on the effects of gender on decisions to prepare. Thus, all subsequent analyses focus on the subset of participants that were assigned to the preparation condition (N = 571).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do not replicate the effect found in both previous studies of gender on the decision to practice multiplication problems, INSERT MODEL (03: exploratory2)</w:t>
      </w:r>
      <w:sdt>
        <w:sdtPr>
          <w:tag w:val="goog_rdk_120"/>
        </w:sdtPr>
        <w:sdtContent>
          <w:ins w:author="Emily Falk" w:id="59" w:date="2022-03-12T00:44: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instead we find XXX</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this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discussion section.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explored how many practice problems were left empty as a measure of preparation, and like previous studies, did not find an effect of gender, INSERT MODEL. Finally, we tested whether the number of practice rounds differed across genders, and unlike previous studies, did not find evidence for this hypothesis, INSERT MODEL. There are a few possible explanations that we did not replicate the effect of gender on the number of practice rounds chosen, which will be explored further in the discussion section.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w:t>
      </w:r>
      <w:sdt>
        <w:sdtPr>
          <w:tag w:val="goog_rdk_121"/>
        </w:sdtPr>
        <w:sdtContent>
          <w:commentRangeStart w:id="2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seconds longer than men on average</w:t>
      </w:r>
      <w:commentRangeEnd w:id="27"/>
      <w:r w:rsidDel="00000000" w:rsidR="00000000" w:rsidRPr="00000000">
        <w:commentReference w:id="2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INSERT MODEL.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Again, we contrast these results about gender differences in preparation with previous studies in the discussion section, with some possible explanation for the deviation from results found in previous studies.</w:t>
      </w:r>
    </w:p>
    <w:bookmarkStart w:colFirst="0" w:colLast="0" w:name="bookmark=id.35nkun2" w:id="14"/>
    <w:bookmarkEnd w:id="14"/>
    <w:p w:rsidR="00000000" w:rsidDel="00000000" w:rsidP="00000000" w:rsidRDefault="00000000" w:rsidRPr="00000000" w14:paraId="00000041">
      <w:pPr>
        <w:pStyle w:val="Heading2"/>
        <w:rPr/>
      </w:pPr>
      <w:r w:rsidDel="00000000" w:rsidR="00000000" w:rsidRPr="00000000">
        <w:rPr>
          <w:rtl w:val="0"/>
        </w:rPr>
        <w:t xml:space="preserve">1.8</w:t>
        <w:tab/>
        <w:t xml:space="preserve">Perceptions of gender differences in performance, competition, and preparation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incentivized to guess the study results correctly to reduce the likelihood that participants would respond in a socially desirable way.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participants were significantly more likely to choose “women” </w:t>
      </w:r>
      <w:sdt>
        <w:sdtPr>
          <w:tag w:val="goog_rdk_122"/>
        </w:sdtPr>
        <w:sdtContent>
          <w:ins w:author="Emily Falk" w:id="60" w:date="2022-03-12T00:47: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(XX%)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 “men” </w:t>
      </w:r>
      <w:sdt>
        <w:sdtPr>
          <w:tag w:val="goog_rdk_123"/>
        </w:sdtPr>
        <w:sdtContent>
          <w:ins w:author="Emily Falk" w:id="61" w:date="2022-03-12T00:48: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(XX%)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“no difference” </w:t>
      </w:r>
      <w:sdt>
        <w:sdtPr>
          <w:tag w:val="goog_rdk_124"/>
        </w:sdtPr>
        <w:sdtContent>
          <w:ins w:author="Emily Falk" w:id="62" w:date="2022-03-12T00:48: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(XX%)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asked about gender differences in tendencies to prepare, both on the multiplication task (among participants in the preparation condition), INSERT MODEL, and in general, INSERT MODEL. Though participants consistently expected women to be more likely to prepare than men, they did not expect that there would be a gender difference in performance, where participants were significantly more likely to indicate “no difference” compared to “men” or “women” when asked if they thought men or women correctly solved more multiplication problems on average, INSERT MODEL. Despite thinking that there would be no gender difference in performance and expecting women to prepare for the task more, participants consistently expected men to be more likely to compete, rather than expecting women to compete more or expecting no difference in willingness to compete across genders, </w:t>
      </w:r>
      <w:sdt>
        <w:sdtPr>
          <w:tag w:val="goog_rdk_125"/>
        </w:sdtPr>
        <w:sdtContent>
          <w:commentRangeStart w:id="2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MODEL</w:t>
      </w:r>
      <w:commentRangeEnd w:id="28"/>
      <w:r w:rsidDel="00000000" w:rsidR="00000000" w:rsidRPr="00000000">
        <w:commentReference w:id="2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these results mirror results found in previous studies, suggesting that there are consistent beliefs about gender differences in competitiveness and preparation, despite the consistency in beliefs about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gender differences in performance. We discuss these findings about participants’ beliefs in light of the actual study results in the discussion section.</w:t>
      </w:r>
    </w:p>
    <w:bookmarkStart w:colFirst="0" w:colLast="0" w:name="bookmark=id.1ksv4uv" w:id="15"/>
    <w:bookmarkEnd w:id="15"/>
    <w:p w:rsidR="00000000" w:rsidDel="00000000" w:rsidP="00000000" w:rsidRDefault="00000000" w:rsidRPr="00000000" w14:paraId="00000044">
      <w:pPr>
        <w:pStyle w:val="Heading2"/>
        <w:rPr/>
      </w:pPr>
      <w:r w:rsidDel="00000000" w:rsidR="00000000" w:rsidRPr="00000000">
        <w:rPr>
          <w:rtl w:val="0"/>
        </w:rPr>
        <w:t xml:space="preserve">1.9</w:t>
        <w:tab/>
        <w:t xml:space="preserve">Discussion</w:t>
      </w:r>
    </w:p>
    <w:bookmarkStart w:colFirst="0" w:colLast="0" w:name="bookmark=id.44sinio" w:id="16"/>
    <w:bookmarkEnd w:id="16"/>
    <w:p w:rsidR="00000000" w:rsidDel="00000000" w:rsidP="00000000" w:rsidRDefault="00000000" w:rsidRPr="00000000" w14:paraId="00000045">
      <w:pPr>
        <w:pStyle w:val="Heading2"/>
        <w:rPr/>
      </w:pPr>
      <w:r w:rsidDel="00000000" w:rsidR="00000000" w:rsidRPr="00000000">
        <w:rPr>
          <w:rtl w:val="0"/>
        </w:rPr>
        <w:t xml:space="preserve">1.10</w:t>
        <w:tab/>
        <w:t xml:space="preserve">Describing goals of research and main descriptive findings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26"/>
        </w:sdtPr>
        <w:sdtContent>
          <w:commentRangeStart w:id="2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Previous research suggests that women tend to be more risk-averse (Croson and Gneezy 2009; Dohmen et al. 2011; Eckel and Grossman 2008; Bertrand 2010) and less confident (Bertrand, Goldin, and Katz 2010; Lundeberg, Fox, and Puncochaf 1994; Mobius et al. 2011; Barber and Odean 2001; Croson and Gneezy 2009), which affects their decisions to compete. </w:t>
      </w:r>
      <w:commentRangeEnd w:id="29"/>
      <w:r w:rsidDel="00000000" w:rsidR="00000000" w:rsidRPr="00000000">
        <w:commentReference w:id="2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confidence and risk attitudes may be affected by the opportunity to prepare, women may be more likely to compete when they have the opportunity to prepare before entering a competition. Through three experiments, we explored whether </w:t>
      </w:r>
      <w:sdt>
        <w:sdtPr>
          <w:tag w:val="goog_rdk_127"/>
        </w:sdtPr>
        <w:sdtContent>
          <w:ins w:author="Emily Falk" w:id="63" w:date="2022-03-12T00:50: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knowing one has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opportunity to prepare affects gender differences in competitiveness and whether there are gender differences in </w:t>
      </w:r>
      <w:sdt>
        <w:sdtPr>
          <w:tag w:val="goog_rdk_128"/>
        </w:sdtPr>
        <w:sdtContent>
          <w:ins w:author="Emily Falk" w:id="64" w:date="2022-03-12T00:5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tendency</w:t>
            </w:r>
          </w:ins>
        </w:sdtContent>
      </w:sdt>
      <w:sdt>
        <w:sdtPr>
          <w:tag w:val="goog_rdk_129"/>
        </w:sdtPr>
        <w:sdtContent>
          <w:del w:author="Emily Falk" w:id="64" w:date="2022-03-12T00:5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willingness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prepare.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31"/>
        </w:sdtPr>
        <w:sdtContent>
          <w:ins w:author="Emily Falk" w:id="65" w:date="2022-03-12T00:51: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w:t>
            </w:r>
          </w:ins>
        </w:sdtContent>
      </w:sdt>
      <w:sdt>
        <w:sdtPr>
          <w:tag w:val="goog_rdk_132"/>
        </w:sdtPr>
        <w:sdtContent>
          <w:del w:author="Emily Falk" w:id="65" w:date="2022-03-12T00:51: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Within our design framework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replicate the effect of gender on the choice to compete when gender is included as the only predictor in the model</w:t>
      </w:r>
      <w:sdt>
        <w:sdtPr>
          <w:tag w:val="goog_rdk_133"/>
        </w:sdtPr>
        <w:sdtContent>
          <w:ins w:author="Emily Falk" w:id="66" w:date="2022-03-12T00:51: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other words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134"/>
        </w:sdtPr>
        <w:sdtContent>
          <w:ins w:author="Emily Falk" w:id="67" w:date="2022-03-12T00:51: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women in our sample chose to compete less than men.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35"/>
        </w:sdtPr>
        <w:sdtContent>
          <w:ins w:author="Emily Falk" w:id="68" w:date="2022-03-12T00:51: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sdt>
              <w:sdtPr>
                <w:tag w:val="goog_rdk_136"/>
              </w:sdtPr>
              <w:sdtContent>
                <w:del w:author="Emily Falk" w:id="68" w:date="2022-03-12T00:51: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This effect </w:delText>
                  </w:r>
                </w:del>
              </w:sdtContent>
            </w:sdt>
          </w:ins>
        </w:sdtContent>
      </w:sdt>
      <w:sdt>
        <w:sdtPr>
          <w:tag w:val="goog_rdk_137"/>
        </w:sdtPr>
        <w:sdtContent>
          <w:del w:author="Emily Falk" w:id="68" w:date="2022-03-12T00:51: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but 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gender difference in the choice to compete goes away when controlling for task score, risk, and confidence across all three studies</w:t>
      </w:r>
      <w:sdt>
        <w:sdtPr>
          <w:tag w:val="goog_rdk_138"/>
        </w:sdtPr>
        <w:sdtContent>
          <w:ins w:author="Emily Falk" w:id="69" w:date="2022-03-12T00:52:02Z"/>
          <w:sdt>
            <w:sdtPr>
              <w:tag w:val="goog_rdk_139"/>
            </w:sdtPr>
            <w:sdtContent>
              <w:commentRangeStart w:id="30"/>
            </w:sdtContent>
          </w:sdt>
          <w:ins w:author="Emily Falk" w:id="69" w:date="2022-03-12T00:52: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suggesting that the effect of gender may be explained by other factors</w:t>
            </w:r>
          </w:ins>
        </w:sdtContent>
      </w:sdt>
      <w:commentRangeEnd w:id="30"/>
      <w:r w:rsidDel="00000000" w:rsidR="00000000" w:rsidRPr="00000000">
        <w:commentReference w:id="3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40"/>
        </w:sdtPr>
        <w:sdtContent>
          <w:commentRangeStart w:id="3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possible reasons we do not replicate the gender difference in competitiveness using our study design.</w:t>
      </w:r>
      <w:commentRangeEnd w:id="31"/>
      <w:r w:rsidDel="00000000" w:rsidR="00000000" w:rsidRPr="00000000">
        <w:commentReference w:id="3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might be something unique about the task or online nature of the competition (Apicella, Demiral, and Mollerstrom 2020;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Charness2021?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Apicella, Crittenden, and Tobolsky 2017) that leads us to find different effects than the literature. In line with this possibility,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Charness2021?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 that gender gap in the choice to compete depends upon circumstances and beliefs.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Though we do not consistently find evidence for the gender difference in competitiveness when controlling for other predictors, we find evidence that gender consistently predicts risk and confidence across studies, replicating previous effects found within the literature (Croson and Gneezy 2009; Dohmen et al. 2011; Eckel and Grossman 2008; Bertrand 2010; Bertrand, Goldin, and Katz 2010; Lundeberg, Fox, and Puncochaf 1994; Mobius et al. 2011; Barber and Odean 2001). Next, we explored the effects of our preparation manipulations on the choice to compete across studies.</w:t>
      </w:r>
    </w:p>
    <w:bookmarkStart w:colFirst="0" w:colLast="0" w:name="bookmark=id.2jxsxqh" w:id="17"/>
    <w:bookmarkEnd w:id="17"/>
    <w:p w:rsidR="00000000" w:rsidDel="00000000" w:rsidP="00000000" w:rsidRDefault="00000000" w:rsidRPr="00000000" w14:paraId="00000049">
      <w:pPr>
        <w:pStyle w:val="Heading2"/>
        <w:rPr/>
      </w:pPr>
      <w:r w:rsidDel="00000000" w:rsidR="00000000" w:rsidRPr="00000000">
        <w:rPr>
          <w:rtl w:val="0"/>
        </w:rPr>
        <w:t xml:space="preserve">1.11</w:t>
        <w:tab/>
        <w:t xml:space="preserve">Summarizing effects of preparation condition on choice to compete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we find no evidence that preparation increases men or women’s willingness to compete. In fact, in Study 3 we find that women in the control condition were significantly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likely to compete than women in the </w:t>
      </w:r>
      <w:sdt>
        <w:sdtPr>
          <w:tag w:val="goog_rdk_141"/>
        </w:sdtPr>
        <w:sdtContent>
          <w:commentRangeStart w:id="3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control</w:t>
      </w:r>
      <w:commentRangeEnd w:id="32"/>
      <w:r w:rsidDel="00000000" w:rsidR="00000000" w:rsidRPr="00000000">
        <w:commentReference w:id="3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condition, despite believing that practicing helps performance on the main task both based on their behavior and their responses to the manipulation check question. We explored whether the unexpected effect in Study 3 was driven by increased perceptions of risk or reduced confidence when participants were assigned to the practice condition relative to the control condition, and did not find strong evidence for either of those possible explanations.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possible reason women assigned to the preparation condition competed less is that they </w:t>
      </w:r>
      <w:sdt>
        <w:sdtPr>
          <w:tag w:val="goog_rdk_142"/>
        </w:sdtPr>
        <w:sdtContent>
          <w:ins w:author="Emily Falk" w:id="70" w:date="2022-03-12T00:55: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might</w:t>
            </w:r>
          </w:ins>
        </w:sdtContent>
      </w:sdt>
      <w:sdt>
        <w:sdtPr>
          <w:tag w:val="goog_rdk_143"/>
        </w:sdtPr>
        <w:sdtContent>
          <w:del w:author="Emily Falk" w:id="70" w:date="2022-03-12T00:55: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w:t>
      </w:r>
      <w:sdt>
        <w:sdtPr>
          <w:tag w:val="goog_rdk_144"/>
        </w:sdtPr>
        <w:sdtContent>
          <w:ins w:author="Emily Falk" w:id="71" w:date="2022-03-12T00: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felt</w:t>
            </w:r>
          </w:ins>
        </w:sdtContent>
      </w:sdt>
      <w:sdt>
        <w:sdtPr>
          <w:tag w:val="goog_rdk_145"/>
        </w:sdtPr>
        <w:sdtContent>
          <w:del w:author="Emily Falk" w:id="71" w:date="2022-03-12T00: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feel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though they were practicing as much as others, leading them to avoid the competition altogether because they expected to be at a disadvantage if they </w:t>
      </w:r>
      <w:sdt>
        <w:sdtPr>
          <w:tag w:val="goog_rdk_146"/>
        </w:sdtPr>
        <w:sdtContent>
          <w:del w:author="Emily Falk" w:id="72" w:date="2022-03-12T00:56: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were to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w:t>
      </w:r>
      <w:sdt>
        <w:sdtPr>
          <w:tag w:val="goog_rdk_147"/>
        </w:sdtPr>
        <w:sdtContent>
          <w:ins w:author="Emily Falk" w:id="73" w:date="2022-03-12T00:56: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ins>
        </w:sdtContent>
      </w:sdt>
      <w:sdt>
        <w:sdtPr>
          <w:tag w:val="goog_rdk_148"/>
        </w:sdtPr>
        <w:sdtContent>
          <w:del w:author="Emily Falk" w:id="73" w:date="2022-03-12T00:56: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chosen to compete. That is, even though they might choose to practice multiplication problems, they still may not have felt like they practiced enough relative to others. It is possible that the unlimited nature of the preparation led participants to think more about how much they were preparing relative to others than they would have if all participants were required to practice for the same pre-determined amount of time </w:t>
      </w:r>
      <w:sdt>
        <w:sdtPr>
          <w:tag w:val="goog_rdk_149"/>
        </w:sdtPr>
        <w:sdtContent>
          <w:commentRangeStart w:id="3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in Study 2)</w:t>
      </w:r>
      <w:commentRangeEnd w:id="33"/>
      <w:r w:rsidDel="00000000" w:rsidR="00000000" w:rsidRPr="00000000">
        <w:commentReference w:id="3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is also possible the unlimited nature of the preparation, in combination with perceptions of the limited ability of the control task to help with performance on the main task, may have led women in the control condition to feel less pressure to prepare for the task and as a result, led them to compete more because they felt </w:t>
      </w:r>
      <w:sdt>
        <w:sdtPr>
          <w:tag w:val="goog_rdk_150"/>
        </w:sdtPr>
        <w:sdtContent>
          <w:ins w:author="Emily Falk" w:id="74" w:date="2022-03-12T00:57: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ironically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 </w:t>
      </w:r>
      <w:sdt>
        <w:sdtPr>
          <w:tag w:val="goog_rdk_151"/>
        </w:sdtPr>
        <w:sdtContent>
          <w:ins w:author="Emily Falk" w:id="75" w:date="2022-03-12T00:57: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relatively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prepared than women in the preparation condition.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52"/>
        </w:sdtPr>
        <w:sdtContent>
          <w:commentRangeStart w:id="3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this effect only holds among the subsample of participants that identify as women. </w:t>
      </w:r>
      <w:commentRangeEnd w:id="34"/>
      <w:r w:rsidDel="00000000" w:rsidR="00000000" w:rsidRPr="00000000">
        <w:commentReference w:id="3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testing this hypothesis among the entire sample of participants, we do not find strong evidence that condition affects the decision to compete, similar to Studies 1 and 2. Thus, if the hypothesized explanation for the </w:t>
      </w:r>
      <w:sdt>
        <w:sdtPr>
          <w:tag w:val="goog_rdk_153"/>
        </w:sdtPr>
        <w:sdtContent>
          <w:commentRangeStart w:id="3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of condition</w:t>
      </w:r>
      <w:commentRangeEnd w:id="35"/>
      <w:r w:rsidDel="00000000" w:rsidR="00000000" w:rsidRPr="00000000">
        <w:commentReference w:id="3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choice to compete is valid, it is possible that women are especially susceptible to feelings of </w:t>
      </w:r>
      <w:sdt>
        <w:sdtPr>
          <w:tag w:val="goog_rdk_154"/>
        </w:sdtPr>
        <w:sdtContent>
          <w:commentRangeStart w:id="3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underpreparation relative to others when they have unlimited time to prepare</w:t>
      </w:r>
      <w:commentRangeEnd w:id="36"/>
      <w:r w:rsidDel="00000000" w:rsidR="00000000" w:rsidRPr="00000000">
        <w:commentReference w:id="3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may lead to a range of possible adverse outcomes, such as unnecessary overpreparation and </w:t>
      </w:r>
      <w:sdt>
        <w:sdtPr>
          <w:tag w:val="goog_rdk_155"/>
        </w:sdtPr>
        <w:sdtContent>
          <w:commentRangeStart w:id="3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failure to enter competitive environments</w:t>
      </w:r>
      <w:commentRangeEnd w:id="37"/>
      <w:r w:rsidDel="00000000" w:rsidR="00000000" w:rsidRPr="00000000">
        <w:commentReference w:id="3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they would otherwise outcompete others and earn more. Since we cannot directly test this hypothesis within the context of the current study, we include questions about perceptions of one’s own preparation in the study in Chapter 2 and explore how gender relates to perceptions of relative preparation within that chapter.</w:t>
      </w:r>
    </w:p>
    <w:bookmarkStart w:colFirst="0" w:colLast="0" w:name="bookmark=id.z337ya" w:id="18"/>
    <w:bookmarkEnd w:id="18"/>
    <w:p w:rsidR="00000000" w:rsidDel="00000000" w:rsidP="00000000" w:rsidRDefault="00000000" w:rsidRPr="00000000" w14:paraId="0000004D">
      <w:pPr>
        <w:pStyle w:val="Heading2"/>
        <w:rPr/>
      </w:pPr>
      <w:r w:rsidDel="00000000" w:rsidR="00000000" w:rsidRPr="00000000">
        <w:rPr>
          <w:rtl w:val="0"/>
        </w:rPr>
        <w:t xml:space="preserve">1.12</w:t>
        <w:tab/>
      </w:r>
      <w:sdt>
        <w:sdtPr>
          <w:tag w:val="goog_rdk_156"/>
        </w:sdtPr>
        <w:sdtContent>
          <w:commentRangeStart w:id="38"/>
        </w:sdtContent>
      </w:sdt>
      <w:sdt>
        <w:sdtPr>
          <w:tag w:val="goog_rdk_157"/>
        </w:sdtPr>
        <w:sdtContent>
          <w:commentRangeStart w:id="39"/>
        </w:sdtContent>
      </w:sdt>
      <w:r w:rsidDel="00000000" w:rsidR="00000000" w:rsidRPr="00000000">
        <w:rPr>
          <w:rtl w:val="0"/>
        </w:rPr>
        <w:t xml:space="preserve">Summarizing effects of gender on practice</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the lack of evidence for the effect of preparation on the choice to compete, we discovered a sizable gender difference in preparation. Here, we focus on the decision to practice problems as our main dependent variable, because it is the most consistent measure of preparation across all studies and had the most power across studies relative to other means of quantifying preparation (e.g., the number of practice problems left empty and the number of practice rounds completed). In Study 1, we found that women were 75.47% [DOUBLE CHECK] more likely to choose to complete practice problems compared to men. We replicated this finding in Study 2, where women were 18.62% [DOUBLE CHECK] more likely to choose to practice problems, even though half of participants were required to prepare for several rounds of practice beforehand. This effect holds despite no strong evidence that there is a gender difference in performance on the multiplication task and after controlling for participants’ decision to compete. Importantly, across two out of the three studies, we find no gender difference in task performance when controlling for gender differences in risk and confidence, so the gender difference in the decision to practice does not seem to be driven by gender differences in the actual need to practice. Finding the effect of gender on the decision to practice is especially noteworthy because we are drawing from a participant pool (MTurk) where participants could be earning money for their participation through a nearly limitless supply of other studies, so the opportunity costs of preparing may be greater for MTurkers relative to other participant populations, suggesting that this effect could be even stronger when the opportunity costs are lower.</w:t>
      </w:r>
    </w:p>
    <w:bookmarkStart w:colFirst="0" w:colLast="0" w:name="bookmark=id.3j2qqm3" w:id="19"/>
    <w:bookmarkEnd w:id="19"/>
    <w:p w:rsidR="00000000" w:rsidDel="00000000" w:rsidP="00000000" w:rsidRDefault="00000000" w:rsidRPr="00000000" w14:paraId="0000004F">
      <w:pPr>
        <w:pStyle w:val="Heading3"/>
        <w:rPr/>
      </w:pPr>
      <w:r w:rsidDel="00000000" w:rsidR="00000000" w:rsidRPr="00000000">
        <w:rPr>
          <w:rtl w:val="0"/>
        </w:rPr>
        <w:t xml:space="preserve">1.12.1</w:t>
        <w:tab/>
        <w:t xml:space="preserve">Possible reasons for Study 3 deviation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we do not replicate the effect of gender on the choice to practice problems in Study 3. Although we cannot be completely certain what may be underlying our inability to replicate the effect from the previous studies, we describe a few possible explanations here. First, Studies 1 and 2 measured the decision to complete practice problems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after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participants chose to compete, while Study 3 measured the decision to practice problems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before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decision to compete, as necessitated by the main manipulation within the study. Thus, the differences in the results across studies could be explained by the effects of the decision to compete on the choice to practice that are not captured in Study 3. </w:t>
      </w:r>
      <w:sdt>
        <w:sdtPr>
          <w:tag w:val="goog_rdk_158"/>
        </w:sdtPr>
        <w:sdtContent>
          <w:ins w:author="Emily Falk" w:id="76" w:date="2022-03-12T01:04: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other words, not knowing they might not have to compete could have reduced motivation to practice.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also fewer participants that are offered the opportunity to practice in Study 3 (N = INSERT) relative to Studies 1 (N = INSERT) and 2 (N = INSERT) by nature of the study design (i.e., manipulating unlimited opportunity to prepare) so Study 3 likely had less power to detect the effect than previous studies. Finally, the structure of practicing itself varied across the three studies. For instance, Studies 1 and 2 did not offer participants the opportunity to study multiplication tables as a separate decision from the choice to practice problems, whereas in </w:t>
      </w:r>
      <w:sdt>
        <w:sdtPr>
          <w:tag w:val="goog_rdk_159"/>
        </w:sdtPr>
        <w:sdtContent>
          <w:commentRangeStart w:id="4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3, participants were first asked whether they would like to study multiplication tables</w:t>
      </w:r>
      <w:commentRangeEnd w:id="40"/>
      <w:r w:rsidDel="00000000" w:rsidR="00000000" w:rsidRPr="00000000">
        <w:commentReference w:id="4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afterwards were asked whether they would like to practice problems. Perhaps being asked whether they would like to study before being asked whether they would like to practice problems reduced participants’ interest in completing practice problems. Thus, like the gender difference in the choice to compete, it is likely that gender differences in preparation are shaped by context, INSERT BASED ON RESULTS FROM CHAPTER 2: as suggested by the findings in Chapter 2.</w:t>
      </w:r>
    </w:p>
    <w:bookmarkStart w:colFirst="0" w:colLast="0" w:name="bookmark=id.1y810tw" w:id="20"/>
    <w:bookmarkEnd w:id="20"/>
    <w:p w:rsidR="00000000" w:rsidDel="00000000" w:rsidP="00000000" w:rsidRDefault="00000000" w:rsidRPr="00000000" w14:paraId="00000051">
      <w:pPr>
        <w:pStyle w:val="Heading3"/>
        <w:rPr/>
      </w:pPr>
      <w:r w:rsidDel="00000000" w:rsidR="00000000" w:rsidRPr="00000000">
        <w:rPr>
          <w:rtl w:val="0"/>
        </w:rPr>
        <w:t xml:space="preserve">1.12.2</w:t>
        <w:tab/>
        <w:t xml:space="preserve">Describing previous literature with similar effects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 (Leslie et al. 2015; Kenney-Benson et al. 2006), emphasize the importance of hard work (Mccrea, Hirt, and Milner 2008; Hirt and Mccrea 2009; Mccrea et al. 2008), and spend more time preparing than men for an intellectual evaluation when they were told that practice improved future performance (Kimble and Hirt 2005). For instance, in a study examining school-aged children’s approach to learning math, researchers found that girls, compared to boys, reported being more motivated to “master” their schoolwork and engage in more effortful learning strategies (Kenney-Benson et al. 2006). In one study looking at whether delaying competition affects gender differences in the willingness to compete while providing opportunity to study,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Charness2021?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did not find a significant difference in the choice to prepare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202). Although it is worth noting that, though the effect is non-significant, women are directionally more likely to prepare in </w:t>
      </w:r>
      <w:sdt>
        <w:sdtPr>
          <w:tag w:val="goog_rdk_160"/>
        </w:sdtPr>
        <w:sdtContent>
          <w:commentRangeStart w:id="4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w:t>
      </w:r>
      <w:commentRangeEnd w:id="41"/>
      <w:r w:rsidDel="00000000" w:rsidR="00000000" w:rsidRPr="00000000">
        <w:commentReference w:id="4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study. Since studying gender differences in the choice to prepare was not one of the main foci of their research, contrary to ours, it is entirely possible they did not have sufficient power to detect the effect of gender on the choice to prepare as a result.</w:t>
      </w:r>
    </w:p>
    <w:bookmarkStart w:colFirst="0" w:colLast="0" w:name="bookmark=id.4i7ojhp" w:id="21"/>
    <w:bookmarkEnd w:id="21"/>
    <w:p w:rsidR="00000000" w:rsidDel="00000000" w:rsidP="00000000" w:rsidRDefault="00000000" w:rsidRPr="00000000" w14:paraId="00000053">
      <w:pPr>
        <w:pStyle w:val="Heading3"/>
        <w:rPr/>
      </w:pPr>
      <w:r w:rsidDel="00000000" w:rsidR="00000000" w:rsidRPr="00000000">
        <w:rPr>
          <w:rtl w:val="0"/>
        </w:rPr>
        <w:t xml:space="preserve">1.12.3</w:t>
        <w:tab/>
        <w:t xml:space="preserve">Possible explanations for the gender difference in preparation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observed gender difference in preparation </w:t>
      </w:r>
      <w:sdt>
        <w:sdtPr>
          <w:tag w:val="goog_rdk_161"/>
        </w:sdtPr>
        <w:sdtContent>
          <w:ins w:author="Emily Falk" w:id="77" w:date="2022-03-12T01:06: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observed in Studiess 1 and 2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driven by women’s relatively greater desire to reduce uncertainty around their future performance (given their greater average risk aversion) and/or increase their performance (given their lower average confidence). Indeed, mastery is an important driver of confidence (for review, see Gist and Mitchell 1992; Usher and Pajares 2008).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w:t>
      </w:r>
    </w:p>
    <w:bookmarkStart w:colFirst="0" w:colLast="0" w:name="bookmark=id.2xcytpi" w:id="22"/>
    <w:bookmarkEnd w:id="22"/>
    <w:p w:rsidR="00000000" w:rsidDel="00000000" w:rsidP="00000000" w:rsidRDefault="00000000" w:rsidRPr="00000000" w14:paraId="00000055">
      <w:pPr>
        <w:pStyle w:val="Heading2"/>
        <w:rPr/>
      </w:pPr>
      <w:r w:rsidDel="00000000" w:rsidR="00000000" w:rsidRPr="00000000">
        <w:rPr>
          <w:rtl w:val="0"/>
        </w:rPr>
        <w:t xml:space="preserve">1.13</w:t>
        <w:tab/>
        <w:t xml:space="preserve">Summary of effects of perceptions of gender differences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we showed that participants accurately predicted the observed gender differences in preparation, regardless of their own choice to prepare or compete and despite thinking women and men perform equally well on the multiplication task</w:t>
      </w:r>
      <w:sdt>
        <w:sdtPr>
          <w:tag w:val="goog_rdk_162"/>
        </w:sdtPr>
        <w:sdtContent>
          <w:ins w:author="Emily Falk" w:id="78" w:date="2022-03-12T01:07: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w:t>
            </w:r>
          </w:ins>
        </w:sdtContent>
      </w:sdt>
      <w:sdt>
        <w:sdtPr>
          <w:tag w:val="goog_rdk_163"/>
        </w:sdtPr>
        <w:sdtContent>
          <w:del w:author="Emily Falk" w:id="78" w:date="2022-03-12T01:07: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w:t>
      </w:r>
      <w:sdt>
        <w:sdtPr>
          <w:tag w:val="goog_rdk_164"/>
        </w:sdtPr>
        <w:sdtContent>
          <w:ins w:author="Emily Falk" w:id="79" w:date="2022-03-12T01:07: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sdt>
        <w:sdtPr>
          <w:tag w:val="goog_rdk_165"/>
        </w:sdtPr>
        <w:sdtContent>
          <w:del w:author="Emily Falk" w:id="79" w:date="2022-03-12T01:07: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they observe these gender differences in preparation directly in their own lives and/or have learned about stereotypes surrounding gender differences in preparation. There is extensive work suggesting that beliefs about identity-based behavior affect subsequent behavior (Babcock, Bowles, and Bear 2012; Bowles, Babcock, and Lai 2007; Toosi et al. 2019; Smith and Huntoon 2014; Benjamin, Choi, and Strickland 2010; Bertrand, Kamenica, and Pan 2015; Akerlof and Kranton 2000). Thus, if future work confirms our hypothesis that women may be overpreparing (relative to their actual skill level) before performing</w:t>
      </w:r>
      <w:sdt>
        <w:sdtPr>
          <w:tag w:val="goog_rdk_166"/>
        </w:sdtPr>
        <w:sdtContent>
          <w:del w:author="Emily Falk" w:id="80" w:date="2022-03-12T01:08: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
            <w:sdtPr>
              <w:tag w:val="goog_rdk_167"/>
            </w:sdtPr>
            <w:sdtContent>
              <w:commentRangeStart w:id="42"/>
            </w:sdtContent>
          </w:sdt>
          <w:del w:author="Emily Falk" w:id="80" w:date="2022-03-12T01:08: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especially in competitive environments</w:delText>
            </w:r>
          </w:del>
        </w:sdtContent>
      </w:sdt>
      <w:commentRangeEnd w:id="42"/>
      <w:r w:rsidDel="00000000" w:rsidR="00000000" w:rsidRPr="00000000">
        <w:commentReference w:id="4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would be important to consider interventions that focus on changing beliefs about gender differences in preparation, perhaps by changing norms (Miller and Prentice 2016), which has been shown to be an effective strategy for affecting subsequent behavior.</w:t>
      </w:r>
    </w:p>
    <w:bookmarkStart w:colFirst="0" w:colLast="0" w:name="bookmark=id.1ci93xb" w:id="23"/>
    <w:bookmarkEnd w:id="23"/>
    <w:p w:rsidR="00000000" w:rsidDel="00000000" w:rsidP="00000000" w:rsidRDefault="00000000" w:rsidRPr="00000000" w14:paraId="00000057">
      <w:pPr>
        <w:pStyle w:val="Heading2"/>
        <w:rPr/>
      </w:pPr>
      <w:r w:rsidDel="00000000" w:rsidR="00000000" w:rsidRPr="00000000">
        <w:rPr>
          <w:rtl w:val="0"/>
        </w:rPr>
        <w:t xml:space="preserve">1.14</w:t>
        <w:tab/>
        <w:t xml:space="preserve">Summary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we built off an extensive </w:t>
      </w:r>
      <w:sdt>
        <w:sdtPr>
          <w:tag w:val="goog_rdk_168"/>
        </w:sdtPr>
        <w:sdtContent>
          <w:del w:author="Emily Falk" w:id="81" w:date="2022-03-12T01:08: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and laudable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w:t>
      </w:r>
      <w:sdt>
        <w:sdtPr>
          <w:tag w:val="goog_rdk_169"/>
        </w:sdtPr>
        <w:sdtContent>
          <w:commentRangeStart w:id="4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 women overprepare? Do men underprepare?</w:t>
      </w:r>
      <w:commentRangeEnd w:id="43"/>
      <w:r w:rsidDel="00000000" w:rsidR="00000000" w:rsidRPr="00000000">
        <w:commentReference w:id="4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opportunity costs of preparing? </w:t>
      </w:r>
      <w:sdt>
        <w:sdtPr>
          <w:tag w:val="goog_rdk_170"/>
        </w:sdtPr>
        <w:sdtContent>
          <w:commentRangeStart w:id="4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it would be important to think about ways that women could be equally rewarded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having to compete</w:t>
      </w:r>
      <w:commentRangeEnd w:id="44"/>
      <w:r w:rsidDel="00000000" w:rsidR="00000000" w:rsidRPr="00000000">
        <w:commentReference w:id="4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that is, reimagining how to support women being productive in ways that work for them. And finally, how do competitions themselves affect gender differences in the choice to prepare?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along with robust perceptions of gender differences in preparation. Future work should explore the implications of these findings further in organizational contexts, where these effects may have a long-lasting impact on gender differences in economic outcomes.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find evidence that competition choice is related to the decision to spend extra time practicing, such that participants across both genders included in the study who chose to compete are more likely to choose to practice relative to participants who chose the piece rate payment scheme. Thus, it is possible that the observed gender difference in preparation could be exacerbated when participants are required to compete, which we experimentally test in Chapter 2 of this dissertation.</w:t>
      </w:r>
    </w:p>
    <w:bookmarkStart w:colFirst="0" w:colLast="0" w:name="bookmark=id.3whwml4" w:id="24"/>
    <w:bookmarkEnd w:id="24"/>
    <w:p w:rsidR="00000000" w:rsidDel="00000000" w:rsidP="00000000" w:rsidRDefault="00000000" w:rsidRPr="00000000" w14:paraId="0000005B">
      <w:pPr>
        <w:pStyle w:val="Heading2"/>
        <w:rPr/>
      </w:pPr>
      <w:r w:rsidDel="00000000" w:rsidR="00000000" w:rsidRPr="00000000">
        <w:rPr>
          <w:rtl w:val="0"/>
        </w:rPr>
        <w:t xml:space="preserve">1.15</w:t>
        <w:tab/>
        <w:t xml:space="preserve">Figures</w:t>
      </w:r>
    </w:p>
    <w:bookmarkStart w:colFirst="0" w:colLast="0" w:name="bookmark=id.2bn6wsx" w:id="25"/>
    <w:bookmarkEnd w:id="25"/>
    <w:p w:rsidR="00000000" w:rsidDel="00000000" w:rsidP="00000000" w:rsidRDefault="00000000" w:rsidRPr="00000000" w14:paraId="0000005C">
      <w:pPr>
        <w:pStyle w:val="Heading2"/>
        <w:rPr/>
      </w:pPr>
      <w:r w:rsidDel="00000000" w:rsidR="00000000" w:rsidRPr="00000000">
        <w:rPr>
          <w:rtl w:val="0"/>
        </w:rPr>
        <w:t xml:space="preserve">1.16</w:t>
        <w:tab/>
        <w:t xml:space="preserve">Study 1</w:t>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id="16" name="image1.png"/>
            <a:graphic>
              <a:graphicData uri="http://schemas.openxmlformats.org/drawingml/2006/picture">
                <pic:pic>
                  <pic:nvPicPr>
                    <pic:cNvPr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id="0" name="image1.png"/>
                    <pic:cNvPicPr preferRelativeResize="0"/>
                  </pic:nvPicPr>
                  <pic:blipFill>
                    <a:blip r:embed="rId10"/>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 Proportion of male and female participants who chose to compete by condition</w:t>
      </w:r>
      <w:sdt>
        <w:sdtPr>
          <w:tag w:val="goog_rdk_171"/>
        </w:sdtPr>
        <w:sdtContent>
          <w:ins w:author="Emily Falk" w:id="82" w:date="2022-03-12T01:11:48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(XXX vs XXX) in Study X</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We do not find evidence for the hypothesized interaction between gender and condition on the choice to compete, nor do we see a main effect of condition on the choice to compete. Error bars represent standard erro</w:t>
      </w:r>
      <w:sdt>
        <w:sdtPr>
          <w:tag w:val="goog_rdk_172"/>
        </w:sdtPr>
        <w:sdtContent>
          <w:commentRangeStart w:id="45"/>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rs.</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id="18" name="image4.png"/>
            <a:graphic>
              <a:graphicData uri="http://schemas.openxmlformats.org/drawingml/2006/picture">
                <pic:pic>
                  <pic:nvPicPr>
                    <pic:cNvPr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id="0" name="image4.png"/>
                    <pic:cNvPicPr preferRelativeResize="0"/>
                  </pic:nvPicPr>
                  <pic:blipFill>
                    <a:blip r:embed="rId11"/>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sdt>
        <w:sdtPr>
          <w:tag w:val="goog_rdk_173"/>
        </w:sdtPr>
        <w:sdtContent>
          <w:commentRangeStart w:id="46"/>
        </w:sdtContent>
      </w:sdt>
      <w:sdt>
        <w:sdtPr>
          <w:tag w:val="goog_rdk_174"/>
        </w:sdtPr>
        <w:sdtContent>
          <w:commentRangeStart w:id="47"/>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1.2: </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Proportion of male and female participants </w:t>
      </w:r>
      <w:sdt>
        <w:sdtPr>
          <w:tag w:val="goog_rdk_175"/>
        </w:sdtPr>
        <w:sdtContent>
          <w:ins w:author="Emily Falk" w:id="83" w:date="2022-03-12T01:12:07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 study X </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who chose to prepare by choice to compete. Women are significantly more willing to prepare,</w:t>
      </w:r>
      <w:sdt>
        <w:sdtPr>
          <w:tag w:val="goog_rdk_176"/>
        </w:sdtPr>
        <w:sdtContent>
          <w:commentRangeStart w:id="48"/>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even before they know what the preparation involves</w:t>
      </w:r>
      <w:commentRangeEnd w:id="48"/>
      <w:r w:rsidDel="00000000" w:rsidR="00000000" w:rsidRPr="00000000">
        <w:commentReference w:id="48"/>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There is no interaction between gender and choice to compete on the decision to prepare. Error bars represent standard errors.</w:t>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id="17" name="image3.png"/>
            <a:graphic>
              <a:graphicData uri="http://schemas.openxmlformats.org/drawingml/2006/picture">
                <pic:pic>
                  <pic:nvPicPr>
                    <pic:cNvPr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id="0" name="image3.png"/>
                    <pic:cNvPicPr preferRelativeResize="0"/>
                  </pic:nvPicPr>
                  <pic:blipFill>
                    <a:blip r:embed="rId12"/>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1.3: </w:t>
      </w:r>
      <w:sdt>
        <w:sdtPr>
          <w:tag w:val="goog_rdk_177"/>
        </w:sdtPr>
        <w:sdtContent>
          <w:commentRangeStart w:id="49"/>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Average (log-transformed) practice count</w:t>
      </w:r>
      <w:commentRangeEnd w:id="49"/>
      <w:r w:rsidDel="00000000" w:rsidR="00000000" w:rsidRPr="00000000">
        <w:commentReference w:id="49"/>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based on participant gender and competition choice</w:t>
      </w:r>
      <w:sdt>
        <w:sdtPr>
          <w:tag w:val="goog_rdk_178"/>
        </w:sdtPr>
        <w:sdtContent>
          <w:ins w:author="Emily Falk" w:id="84" w:date="2022-03-12T01:14:19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study X</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sdt>
        <w:sdtPr>
          <w:tag w:val="goog_rdk_179"/>
        </w:sdtPr>
        <w:sdtContent>
          <w:commentRangeStart w:id="50"/>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We find further evidence of a gender difference in the choice to prepare using a different metric of the choice to prepare: the number of times a participant chooses to persist in their practice effort by repeatedly practicing.</w:t>
      </w:r>
      <w:sdt>
        <w:sdtPr>
          <w:tag w:val="goog_rdk_180"/>
        </w:sdtPr>
        <w:sdtContent>
          <w:commentRangeStart w:id="51"/>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commentRangeEnd w:id="50"/>
      <w:r w:rsidDel="00000000" w:rsidR="00000000" w:rsidRPr="00000000">
        <w:commentReference w:id="50"/>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w:t>
      </w:r>
      <w:commentRangeEnd w:id="51"/>
      <w:r w:rsidDel="00000000" w:rsidR="00000000" w:rsidRPr="00000000">
        <w:commentReference w:id="51"/>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w:t>
      </w:r>
      <w:sdt>
        <w:sdtPr>
          <w:tag w:val="goog_rdk_181"/>
        </w:sdtPr>
        <w:sdtContent>
          <w:commentRangeStart w:id="52"/>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uture research is needed to ensure this effect replicates. </w:t>
      </w:r>
      <w:commentRangeEnd w:id="52"/>
      <w:r w:rsidDel="00000000" w:rsidR="00000000" w:rsidRPr="00000000">
        <w:commentReference w:id="52"/>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Error bars represent standard errors.</w:t>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id="20" name="image5.png"/>
            <a:graphic>
              <a:graphicData uri="http://schemas.openxmlformats.org/drawingml/2006/picture">
                <pic:pic>
                  <pic:nvPicPr>
                    <pic:cNvPr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id="0" name="image5.png"/>
                    <pic:cNvPicPr preferRelativeResize="0"/>
                  </pic:nvPicPr>
                  <pic:blipFill>
                    <a:blip r:embed="rId13"/>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1.4: Participants’ perceptions of gender differences in the choice to practice on the task</w:t>
      </w:r>
      <w:sdt>
        <w:sdtPr>
          <w:tag w:val="goog_rdk_182"/>
        </w:sdtPr>
        <w:sdtContent>
          <w:ins w:author="Emily Falk" w:id="85" w:date="2022-03-12T01:14:4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Study X</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Both men and women correctly </w:t>
      </w:r>
      <w:sdt>
        <w:sdtPr>
          <w:tag w:val="goog_rdk_183"/>
        </w:sdtPr>
        <w:sdtContent>
          <w:ins w:author="Coren Apicella" w:id="86" w:date="2022-03-15T00:17:09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predict</w:t>
            </w:r>
          </w:ins>
        </w:sdtContent>
      </w:sdt>
      <w:sdt>
        <w:sdtPr>
          <w:tag w:val="goog_rdk_184"/>
        </w:sdtPr>
        <w:sdtContent>
          <w:del w:author="Coren Apicella" w:id="86" w:date="2022-03-15T00:17:09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anticipate</w:delText>
            </w:r>
          </w:del>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that women will be more willing to practice before completing the multiplication task. </w:t>
      </w:r>
      <w:sdt>
        <w:sdtPr>
          <w:tag w:val="goog_rdk_185"/>
        </w:sdtPr>
        <w:sdtContent>
          <w:commentRangeStart w:id="53"/>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Women are especially likely to state women will prepare more for the task. </w:t>
      </w:r>
      <w:commentRangeEnd w:id="53"/>
      <w:r w:rsidDel="00000000" w:rsidR="00000000" w:rsidRPr="00000000">
        <w:commentReference w:id="53"/>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Error bars represent standard errors.</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id="19" name="image2.png"/>
            <a:graphic>
              <a:graphicData uri="http://schemas.openxmlformats.org/drawingml/2006/picture">
                <pic:pic>
                  <pic:nvPicPr>
                    <pic:cNvPr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id="0" name="image2.png"/>
                    <pic:cNvPicPr preferRelativeResize="0"/>
                  </pic:nvPicPr>
                  <pic:blipFill>
                    <a:blip r:embed="rId14"/>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1.5: Participants’ perceptions of gender differences in performance on the task</w:t>
      </w:r>
      <w:sdt>
        <w:sdtPr>
          <w:tag w:val="goog_rdk_186"/>
        </w:sdtPr>
        <w:sdtContent>
          <w:ins w:author="Emily Falk" w:id="87" w:date="2022-03-12T01:15:07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study x</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Participants were equally likely to predict that women (vs. men) would perform better on the task, suggesting that participants did not have strong stereotypes about gender differences in performance on the multiplication task. Error bars represent standard errors.</w:t>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id="22" name="image9.png"/>
            <a:graphic>
              <a:graphicData uri="http://schemas.openxmlformats.org/drawingml/2006/picture">
                <pic:pic>
                  <pic:nvPicPr>
                    <pic:cNvPr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id="0" name="image9.png"/>
                    <pic:cNvPicPr preferRelativeResize="0"/>
                  </pic:nvPicPr>
                  <pic:blipFill>
                    <a:blip r:embed="rId15"/>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1.6: Participants’ perceptions of gender differences in choice to compete</w:t>
      </w:r>
      <w:sdt>
        <w:sdtPr>
          <w:tag w:val="goog_rdk_187"/>
        </w:sdtPr>
        <w:sdtContent>
          <w:ins w:author="Emily Falk" w:id="88" w:date="2022-03-12T01:15:17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study x</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Both men and women were significantly more likely than chance to correctly state that men would be more likely to choose to compete during the multiplication task, suggesting strong stereotypes about gender differences in competitiveness. Error bars represent standard errors.</w:t>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id="21" name="image6.png"/>
            <a:graphic>
              <a:graphicData uri="http://schemas.openxmlformats.org/drawingml/2006/picture">
                <pic:pic>
                  <pic:nvPicPr>
                    <pic:cNvPr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id="0" name="image6.png"/>
                    <pic:cNvPicPr preferRelativeResize="0"/>
                  </pic:nvPicPr>
                  <pic:blipFill>
                    <a:blip r:embed="rId1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sdt>
        <w:sdtPr>
          <w:tag w:val="goog_rdk_188"/>
        </w:sdtPr>
        <w:sdtContent>
          <w:commentRangeStart w:id="54"/>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1.7</w:t>
      </w:r>
      <w:commentRangeEnd w:id="54"/>
      <w:r w:rsidDel="00000000" w:rsidR="00000000" w:rsidRPr="00000000">
        <w:commentReference w:id="54"/>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Participants’ perceptions of general gender differences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choice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to practice</w:t>
      </w:r>
      <w:sdt>
        <w:sdtPr>
          <w:tag w:val="goog_rdk_189"/>
        </w:sdtPr>
        <w:sdtContent>
          <w:ins w:author="Emily Falk" w:id="89" w:date="2022-03-12T01:15:34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study X</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Both men and women (</w:t>
      </w:r>
      <w:sdt>
        <w:sdtPr>
          <w:tag w:val="goog_rdk_190"/>
        </w:sdtPr>
        <w:sdtContent>
          <w:commentRangeStart w:id="55"/>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but especially women)</w:t>
      </w:r>
      <w:commentRangeEnd w:id="55"/>
      <w:r w:rsidDel="00000000" w:rsidR="00000000" w:rsidRPr="00000000">
        <w:commentReference w:id="55"/>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were significantly more likely than chance to say that women prepare more in general than men.</w:t>
      </w:r>
      <w:sdt>
        <w:sdtPr>
          <w:tag w:val="goog_rdk_191"/>
        </w:sdtPr>
        <w:sdtContent>
          <w:commentRangeStart w:id="56"/>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Again, these findings suggest that participants observe these gender differences directly or are aware of stereotypes about gender differences in the choice to prepare. </w:t>
      </w:r>
      <w:commentRangeEnd w:id="56"/>
      <w:r w:rsidDel="00000000" w:rsidR="00000000" w:rsidRPr="00000000">
        <w:commentReference w:id="56"/>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Error bars represent standard errors.</w:t>
      </w:r>
    </w:p>
    <w:bookmarkStart w:colFirst="0" w:colLast="0" w:name="bookmark=id.qsh70q" w:id="26"/>
    <w:bookmarkEnd w:id="26"/>
    <w:p w:rsidR="00000000" w:rsidDel="00000000" w:rsidP="00000000" w:rsidRDefault="00000000" w:rsidRPr="00000000" w14:paraId="0000006B">
      <w:pPr>
        <w:pStyle w:val="Heading2"/>
        <w:rPr/>
      </w:pPr>
      <w:r w:rsidDel="00000000" w:rsidR="00000000" w:rsidRPr="00000000">
        <w:rPr>
          <w:rtl w:val="0"/>
        </w:rPr>
        <w:t xml:space="preserve">1.17</w:t>
        <w:tab/>
        <w:t xml:space="preserve">Study 2</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id="24" name="image8.png"/>
            <a:graphic>
              <a:graphicData uri="http://schemas.openxmlformats.org/drawingml/2006/picture">
                <pic:pic>
                  <pic:nvPicPr>
                    <pic:cNvPr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id="0" name="image8.png"/>
                    <pic:cNvPicPr preferRelativeResize="0"/>
                  </pic:nvPicPr>
                  <pic:blipFill>
                    <a:blip r:embed="rId17"/>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id="23" name="image7.png"/>
            <a:graphic>
              <a:graphicData uri="http://schemas.openxmlformats.org/drawingml/2006/picture">
                <pic:pic>
                  <pic:nvPicPr>
                    <pic:cNvPr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id="0" name="image7.png"/>
                    <pic:cNvPicPr preferRelativeResize="0"/>
                  </pic:nvPicPr>
                  <pic:blipFill>
                    <a:blip r:embed="rId18"/>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id="27" name="image11.png"/>
            <a:graphic>
              <a:graphicData uri="http://schemas.openxmlformats.org/drawingml/2006/picture">
                <pic:pic>
                  <pic:nvPicPr>
                    <pic:cNvPr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id="0" name="image11.png"/>
                    <pic:cNvPicPr preferRelativeResize="0"/>
                  </pic:nvPicPr>
                  <pic:blipFill>
                    <a:blip r:embed="rId19"/>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sdt>
        <w:sdtPr>
          <w:tag w:val="goog_rdk_192"/>
        </w:sdtPr>
        <w:sdtContent>
          <w:commentRangeStart w:id="57"/>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1.10:</w:t>
      </w:r>
      <w:commentRangeEnd w:id="57"/>
      <w:r w:rsidDel="00000000" w:rsidR="00000000" w:rsidRPr="00000000">
        <w:commentReference w:id="57"/>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Participants’ perceptions of gender differences in choice to compete. Replicating the finding from Study 1, participants (especially men) in Study 2 are significantly more likely than chance to state that men chose the competitive payment scheme. Error bars represent standard errors.</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id="25" name="image10.png"/>
            <a:graphic>
              <a:graphicData uri="http://schemas.openxmlformats.org/drawingml/2006/picture">
                <pic:pic>
                  <pic:nvPicPr>
                    <pic:cNvPr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id="0" name="image10.png"/>
                    <pic:cNvPicPr preferRelativeResize="0"/>
                  </pic:nvPicPr>
                  <pic:blipFill>
                    <a:blip r:embed="rId20"/>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id="26" name="image13.png"/>
            <a:graphic>
              <a:graphicData uri="http://schemas.openxmlformats.org/drawingml/2006/picture">
                <pic:pic>
                  <pic:nvPicPr>
                    <pic:cNvPr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id="0" name="image13.png"/>
                    <pic:cNvPicPr preferRelativeResize="0"/>
                  </pic:nvPicPr>
                  <pic:blipFill>
                    <a:blip r:embed="rId21"/>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bookmarkStart w:colFirst="0" w:colLast="0" w:name="bookmark=id.3as4poj" w:id="27"/>
    <w:bookmarkEnd w:id="27"/>
    <w:p w:rsidR="00000000" w:rsidDel="00000000" w:rsidP="00000000" w:rsidRDefault="00000000" w:rsidRPr="00000000" w14:paraId="00000076">
      <w:pPr>
        <w:pStyle w:val="Heading2"/>
        <w:rPr/>
      </w:pPr>
      <w:r w:rsidDel="00000000" w:rsidR="00000000" w:rsidRPr="00000000">
        <w:rPr>
          <w:rtl w:val="0"/>
        </w:rPr>
        <w:t xml:space="preserve">1.18</w:t>
        <w:tab/>
        <w:t xml:space="preserve">Study 3</w:t>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id="28" name="image14.png"/>
            <a:graphic>
              <a:graphicData uri="http://schemas.openxmlformats.org/drawingml/2006/picture">
                <pic:pic>
                  <pic:nvPicPr>
                    <pic:cNvPr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id="0" name="image14.png"/>
                    <pic:cNvPicPr preferRelativeResize="0"/>
                  </pic:nvPicPr>
                  <pic:blipFill>
                    <a:blip r:embed="rId22"/>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1.13: Proportion of participants that identify as women who chose to compete by condition. We do not find evidence of the hypothesized effect of condition</w:t>
      </w:r>
      <w:sdt>
        <w:sdtPr>
          <w:tag w:val="goog_rdk_193"/>
        </w:sdtPr>
        <w:sdtContent>
          <w:ins w:author="Emily Falk" w:id="90" w:date="2022-03-12T01:18:53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(XXX vs XXX)</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on the choice to compete. On the contrary, women in the control condition were significantly more likely to choose to compete than women in the preparation condition. Error bars represent standard errors.</w:t>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4: Proportion of participants who chose to compete by condition and gender. We do not find evidence of the hypothesized interaction effect between condition and gender on the choice to compete. Error bars represent standard errors." id="29" name="image12.png"/>
            <a:graphic>
              <a:graphicData uri="http://schemas.openxmlformats.org/drawingml/2006/picture">
                <pic:pic>
                  <pic:nvPicPr>
                    <pic:cNvPr descr="Figure 1.14: Proportion of participants who chose to compete by condition and gender. We do not find evidence of the hypothesized interaction effect between condition and gender on the choice to compete. Error bars represent standard errors." id="0" name="image12.png"/>
                    <pic:cNvPicPr preferRelativeResize="0"/>
                  </pic:nvPicPr>
                  <pic:blipFill>
                    <a:blip r:embed="rId23"/>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1.14: Proportion of participants who chose to </w:t>
      </w:r>
      <w:sdt>
        <w:sdtPr>
          <w:tag w:val="goog_rdk_194"/>
        </w:sdtPr>
        <w:sdtContent>
          <w:ins w:author="Emily Falk" w:id="91" w:date="2022-03-12T01:20:29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practice</w:t>
            </w:r>
          </w:ins>
        </w:sdtContent>
      </w:sdt>
      <w:sdt>
        <w:sdtPr>
          <w:tag w:val="goog_rdk_195"/>
        </w:sdtPr>
        <w:sdtContent>
          <w:del w:author="Emily Falk" w:id="91" w:date="2022-03-12T01:20:29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compete</w:delText>
            </w:r>
          </w:del>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by condition</w:t>
      </w:r>
      <w:sdt>
        <w:sdtPr>
          <w:tag w:val="goog_rdk_196"/>
        </w:sdtPr>
        <w:sdtContent>
          <w:ins w:author="Emily Falk" w:id="92" w:date="2022-03-12T01:19:37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(XXX vs XXX)</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and gender. We do not find evidence of the hypothesized interaction effect between </w:t>
      </w:r>
      <w:sdt>
        <w:sdtPr>
          <w:tag w:val="goog_rdk_197"/>
        </w:sdtPr>
        <w:sdtContent>
          <w:commentRangeStart w:id="58"/>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condition</w:t>
      </w:r>
      <w:commentRangeEnd w:id="58"/>
      <w:r w:rsidDel="00000000" w:rsidR="00000000" w:rsidRPr="00000000">
        <w:commentReference w:id="58"/>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and gender on the choice to </w:t>
      </w:r>
      <w:sdt>
        <w:sdtPr>
          <w:tag w:val="goog_rdk_198"/>
        </w:sdtPr>
        <w:sdtContent>
          <w:ins w:author="Emily Falk" w:id="93" w:date="2022-03-12T01:20:39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prepare</w:t>
            </w:r>
          </w:ins>
        </w:sdtContent>
      </w:sdt>
      <w:sdt>
        <w:sdtPr>
          <w:tag w:val="goog_rdk_199"/>
        </w:sdtPr>
        <w:sdtContent>
          <w:del w:author="Emily Falk" w:id="93" w:date="2022-03-12T01:20:39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compete</w:delText>
            </w:r>
          </w:del>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Error bars represent standard errors.</w:t>
      </w:r>
    </w:p>
    <w:bookmarkStart w:colFirst="0" w:colLast="0" w:name="bookmark=id.1pxezwc" w:id="28"/>
    <w:bookmarkEnd w:id="28"/>
    <w:bookmarkStart w:colFirst="0" w:colLast="0" w:name="bookmark=id.49x2ik5" w:id="29"/>
    <w:bookmarkEnd w:id="29"/>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Akerlof, George A., and Rachel E. Kranton. 2000. “Economics and identity.”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115 (3): 715–53.</w:t>
      </w:r>
    </w:p>
    <w:bookmarkStart w:colFirst="0" w:colLast="0" w:name="bookmark=id.2p2csry" w:id="30"/>
    <w:bookmarkEnd w:id="30"/>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Andersen, Steffen, Seda Ertac, Uri Gneezy, John A List, and Sandra Maximiano. 2013. “Gender, competitiveness, and socialization at a young age: Evidence from a matrilineal and a patriarchal society.”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Review of Economics and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(4): 1438–43.</w:t>
      </w:r>
    </w:p>
    <w:bookmarkStart w:colFirst="0" w:colLast="0" w:name="bookmark=id.147n2zr" w:id="31"/>
    <w:bookmarkEnd w:id="31"/>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Alyssa N. Crittenden, and Victoria A. Tobolsky. 2017. “Hunter-gatherer males are more risk-seeking than females, even in late childhood.”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Evolution and Human Behavior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38: 592–603.</w:t>
      </w:r>
    </w:p>
    <w:bookmarkStart w:colFirst="0" w:colLast="0" w:name="bookmark=id.3o7alnk" w:id="32"/>
    <w:bookmarkEnd w:id="32"/>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Elif E. Demiral, and Johanna Mollerstrom. 2017. “No gender difference in willingness to compete when competing against self.”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DIW Discussion Papers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3ckvvd" w:id="33"/>
    <w:bookmarkEnd w:id="33"/>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2020. “Compete with others? No, thanks. With myself? Yes, please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 Letters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187: 1–3.</w:t>
      </w:r>
    </w:p>
    <w:bookmarkStart w:colFirst="0" w:colLast="0" w:name="bookmark=id.ihv636" w:id="34"/>
    <w:bookmarkEnd w:id="34"/>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and Anna Dreber. 2015. “Sex differences in competitiveness: Hunter-gatherer women and girls compete less in gender-neutral and male-centric tasks.”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Adaptive Human Behavior and Physiology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(3): 247–69. </w:t>
      </w:r>
      <w:hyperlink r:id="rId2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https://doi.org/10.1007/s40750-014-0015-z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2hioqz" w:id="35"/>
    <w:bookmarkEnd w:id="35"/>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Babcock, Linda, Hannah Riley Bowles, and Julia Bear. 2012. “A model of when to negotiate: Why women don’t ask.”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Oxford Handbook of Economic Conflict Resolution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313–31. </w:t>
      </w:r>
      <w:hyperlink r:id="rId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https://doi.org/10.1093/oxfordhb/9780199730858.013.0022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hmsyys" w:id="36"/>
    <w:bookmarkEnd w:id="36"/>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Bandura, Albert, Nancy E Adams, and Janice Beyer. 1977. “Cognitive processes mediating behavioral change.”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 (3): 125–39.</w:t>
      </w:r>
    </w:p>
    <w:bookmarkStart w:colFirst="0" w:colLast="0" w:name="bookmark=id.41mghml" w:id="37"/>
    <w:bookmarkEnd w:id="37"/>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Barber, Brad M., and Terrance Odean. 2001. “Boys will be boys: Gender, overconfidence, and common stock investment.”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116 (1): 261–92.</w:t>
      </w:r>
    </w:p>
    <w:bookmarkStart w:colFirst="0" w:colLast="0" w:name="bookmark=id.2grqrue" w:id="38"/>
    <w:bookmarkEnd w:id="38"/>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Benjamin, Daniel J., James J. Choi, and A. Joshua Strickland. 2010. “Social identity and preferences.”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 (4): 1913–28. </w:t>
      </w:r>
      <w:hyperlink r:id="rId2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https://doi.org/10.1257/aer.100.4.1913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vx1227" w:id="39"/>
    <w:bookmarkEnd w:id="39"/>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Berge, Lars Ivar Oppedal, Kjetil Bjorvatn, Armando Jose Garcia Pires, and Bertil Tungodden. 2015. “Competitive in the lab, successful in the field?”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118: 303–17. </w:t>
      </w:r>
      <w:hyperlink r:id="rId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https://doi.org/10.1016/j.jebo.2014.11.014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fwokq0" w:id="40"/>
    <w:bookmarkEnd w:id="40"/>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2010. “New Perspectives on Gender.”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Handbook of Labor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4b:1545–92.</w:t>
      </w:r>
    </w:p>
    <w:bookmarkStart w:colFirst="0" w:colLast="0" w:name="bookmark=id.1v1yuxt" w:id="41"/>
    <w:bookmarkEnd w:id="41"/>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Claudia Goldin, and Lawrence F. Katz. 2010. “Dynamics of the gender gap for young professionals in the financial and corporate sectors.”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(3): 228–55.</w:t>
      </w:r>
    </w:p>
    <w:bookmarkStart w:colFirst="0" w:colLast="0" w:name="bookmark=id.4f1mdlm" w:id="42"/>
    <w:bookmarkEnd w:id="42"/>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and Kevin F Hallock. 2001. “The gender gap in top corporate jobs.”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Industrial and Labor Relations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55: 3–21.</w:t>
      </w:r>
    </w:p>
    <w:bookmarkStart w:colFirst="0" w:colLast="0" w:name="bookmark=id.2u6wntf" w:id="43"/>
    <w:bookmarkEnd w:id="43"/>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Emir Kamenica, and Jessica Pan. 2015. “Gender identity and relative income within households.”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571–614. </w:t>
      </w:r>
      <w:hyperlink r:id="rId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https://doi.org/10.1093/qje/qjv001.Advance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9c6y18" w:id="44"/>
    <w:bookmarkEnd w:id="44"/>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Beyer, Sylvia. 1990. “Gender differences in the accuracy of self-evaluations of performance.”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59 (5): 960–70. </w:t>
      </w:r>
      <w:hyperlink r:id="rId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https://doi.org/10.1037/0022-3514.59.5.960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tbugp1" w:id="45"/>
    <w:bookmarkEnd w:id="45"/>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Beyer, Sylvia, and Edward M. Bowden. 1997. “Gender differences in self-perceptions: Convergent evidence from three measures of accuracy and bias.”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Personality and Social Psychology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 (2): 157–72.</w:t>
      </w:r>
    </w:p>
    <w:bookmarkStart w:colFirst="0" w:colLast="0" w:name="bookmark=id.28h4qwu" w:id="46"/>
    <w:bookmarkEnd w:id="46"/>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Bjorvatn, Kjetil, Ranveig Falch, and Ulrikke Hernæs. 2016. “Gender, context and competition: Experimental evidence from rural Uganda.”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Behavioral and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61: 31–37.</w:t>
      </w:r>
    </w:p>
    <w:bookmarkStart w:colFirst="0" w:colLast="0" w:name="bookmark=id.nmf14n" w:id="47"/>
    <w:bookmarkEnd w:id="47"/>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Blau, Francine D., and Lawrence M Kahn. 2017. “The gender wage gap: Extent, trends, and explanations.”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55 (3): 789–865. </w:t>
      </w:r>
      <w:hyperlink r:id="rId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https://doi.org/10.1257/jel.20160995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7m2jsg" w:id="48"/>
    <w:bookmarkEnd w:id="48"/>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Boschini, Anne, Anna Dreber, Emma Von Essen, Astri Muren, and Eva Ranehill. 2019. “Gender, risk preferences and willingness to compete in a random sample of the Swedish population.”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Behavioral and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83 (September): 101467. </w:t>
      </w:r>
      <w:hyperlink r:id="rId3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https://doi.org/10.1016/j.socec.2019.101467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mrcu09" w:id="49"/>
    <w:bookmarkEnd w:id="49"/>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Boschini, Anne, Anna Dreber, Emma von Essen, Astri Muren, and Eva Ranehill. 2014. “Gender and economic preferences in a large random and representative sample.”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SSRN Electronic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https://doi.org/10.2139/ssrn.2443315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6r0co2" w:id="50"/>
    <w:bookmarkEnd w:id="50"/>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Bowles, Hannah Riley, Linda Babcock, and Lei Lai. 2007. “Social incentives for gender differences in the propensity to initiate negotiations: Sometimes it does hurt to ask.”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Organizational Behavior and Human Decision Processes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103: 84–103. </w:t>
      </w:r>
      <w:hyperlink r:id="rId3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https://doi.org/10.1016/j.obhdp.2006.09.001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lwamvv" w:id="51"/>
    <w:bookmarkEnd w:id="51"/>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Buser, Thomas, Muriel Niederle, and Hessel Oosterbeek. 2014. “Gender, competition and career choices.”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129 (3): 1409–47. </w:t>
      </w:r>
      <w:hyperlink r:id="rId3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https://doi.org/10.1093/qje/qju009.Advance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11kx3o" w:id="52"/>
    <w:bookmarkEnd w:id="52"/>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Buser, Thomas, Noemi Peter, and Stefan C Wolter. 2017. “Gender, competitiveness, and study choices in high school: Evidence from Switzerland.”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 Papers &amp; Proceedings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107 (5): 125–30.</w:t>
      </w:r>
    </w:p>
    <w:bookmarkStart w:colFirst="0" w:colLast="0" w:name="bookmark=id.3l18frh" w:id="53"/>
    <w:bookmarkEnd w:id="53"/>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Charness, Gary, and Uri Gneezy. 2012. “Strong Evidence for Gender Differences in Risk Taking.”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83 (1): 50–58. </w:t>
      </w:r>
      <w:hyperlink r:id="rId3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https://doi.org/10.1016/j.jebo.2011.06.007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06ipza" w:id="54"/>
    <w:bookmarkEnd w:id="54"/>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Croson, Rachel, and Uri Gneezy. 2009. “Gender differences in preferences.”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47 (2): 448–74. </w:t>
      </w:r>
      <w:hyperlink r:id="rId3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https://doi.org/10.1257/jel.47.2.448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k668n3" w:id="55"/>
    <w:bookmarkEnd w:id="55"/>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Datta Gupta, Nabanita, Anders Poulsen, and Marie Claire Villeval. 2013. “Gender matching and competitiveness: Experimental evidence.”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 Inquiry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51 (1): 816–35. </w:t>
      </w:r>
      <w:hyperlink r:id="rId3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https://doi.org/10.1111/j.1465-7295.2011.00378.x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zbgiuw" w:id="56"/>
    <w:bookmarkEnd w:id="56"/>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Dohmen, Thomas, and Armin Falk. 2011. “Performance pay and multidimensional sorting: Productivity, preferences, and gender.”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101 (2): 556–90. https://doi.org/</w:t>
      </w:r>
      <w:hyperlink r:id="rId3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http://dx.doi.org/10.1016/j.poly.2014.08.015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egqt2p" w:id="57"/>
    <w:bookmarkEnd w:id="57"/>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Dohmen, Thomas, Armin Falk, David Huffman, Uwe Sunde, Jürgen Schupp, and Gert G. Wagner. 2011. “Individual risk attitudes: Measurement, determinants, and behavioral consequences.”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European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 (3): 522–50. </w:t>
      </w:r>
      <w:hyperlink r:id="rId3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https://doi.org/10.1111/j.1542-4774.2011.01015.x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ygebqi" w:id="58"/>
    <w:bookmarkEnd w:id="58"/>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Dreber, Anna, Emma Von Essen, and Eva Ranehill. 2011. “Outrunning the gender gap — boys and girls compete equally.”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 (4): 567–82. </w:t>
      </w:r>
      <w:hyperlink r:id="rId4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https://doi.org/10.1007/s10683-011-9282-8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dlolyb" w:id="59"/>
    <w:bookmarkEnd w:id="59"/>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2014. “Gender and competition in adolescence: Task matters.”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17: 154–72. </w:t>
      </w:r>
      <w:hyperlink r:id="rId4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https://doi.org/10.1007/s10683-013-9361-0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sqyw64" w:id="60"/>
    <w:bookmarkEnd w:id="60"/>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Eckel, Catherine C, and Philip J Grossman. 2008. “Men, women, and risk aversion: Experimental evidence.”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Handbook of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1:1061–73. </w:t>
      </w:r>
      <w:hyperlink r:id="rId4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https://doi.org/10.1016/S1574-0722(07)00113-8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cqmetx" w:id="61"/>
    <w:bookmarkEnd w:id="61"/>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Frick, Bernd. 2011. “Gender differences in competitiveness: Empirical evidence from professional distance running.”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Labour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 (3): 389–98. </w:t>
      </w:r>
      <w:hyperlink r:id="rId4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https://doi.org/10.1016/j.labeco.2010.11.004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rvwp1q" w:id="62"/>
    <w:bookmarkEnd w:id="62"/>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Gillen, Ben, Erik Snowberg, and Leeat Yariv. 2019. “Experimenting with measurement error: Techniques with applications to the Caltech cohort study.”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Political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127 (4): 1826–63.</w:t>
      </w:r>
    </w:p>
    <w:bookmarkStart w:colFirst="0" w:colLast="0" w:name="bookmark=id.4bvk7pj" w:id="63"/>
    <w:bookmarkEnd w:id="63"/>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Gist, Marilyn E, and Terence R Mitchell. 1992. “Self-efficacy: A theoretical analysis of its determinants and malleability.”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Academy of Management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17 (2): 183–211.</w:t>
      </w:r>
    </w:p>
    <w:bookmarkStart w:colFirst="0" w:colLast="0" w:name="bookmark=id.2r0uhxc" w:id="64"/>
    <w:bookmarkEnd w:id="64"/>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Gneezy, By Uri, Kenneth L Leonard, and John A List. 2009. “Gender differences in competition: Evidence from a matrilineal and a patriarchal society.”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Econometrica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77 (5): 1637–64. </w:t>
      </w:r>
      <w:hyperlink r:id="rId4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https://doi.org/10.3982/ECTA6690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664s55" w:id="65"/>
    <w:bookmarkEnd w:id="65"/>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Goldin, Claudia. 2006. “The rising (And then declining) Significance of gender.”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Declining Significance of Gender?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67–101. </w:t>
      </w:r>
      <w:hyperlink r:id="rId4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https://doi.org/10.1177/009430610703600317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q5sasy" w:id="66"/>
    <w:bookmarkEnd w:id="66"/>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Grosse, Niels, and Gerhard Riener. 2010. “Explaining gender differences in competitiveness: Gender-task stereotypes.”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Jena Economic Research Papers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5b2l0r" w:id="67"/>
    <w:bookmarkEnd w:id="67"/>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Günther, Christina, Neslihan Arslan Ekinci, Christiane Schwieren, and Martin Strobel. 2010. “Women can’t jump?-An experiment on competitive attitudes and stereotype threat.”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75 (3): 395–401. </w:t>
      </w:r>
      <w:hyperlink r:id="rId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https://doi.org/10.1016/j.jebo.2010.05.003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kgcv8k" w:id="68"/>
    <w:bookmarkEnd w:id="68"/>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Hirt, Edward R, and Sean M Mccrea. 2009. “Man smart, woman smarter ? Getting to the root of gender differences in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and Personality Psychology Compass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260–74.</w:t>
      </w:r>
    </w:p>
    <w:bookmarkStart w:colFirst="0" w:colLast="0" w:name="bookmark=id.34g0dwd" w:id="69"/>
    <w:bookmarkEnd w:id="69"/>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Iriberri, Nagore, and Pedro Rey-Biel. 2017. “Stereotypes are only a threat when beliefs are reinforced: On the sensitivity of gender differences in performance under competition to information provision.”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135: 99–111.</w:t>
      </w:r>
    </w:p>
    <w:bookmarkStart w:colFirst="0" w:colLast="0" w:name="bookmark=id.1jlao46" w:id="70"/>
    <w:bookmarkEnd w:id="70"/>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Kahneman, Daniel, and Amos Tversky. 1982. “The psychology of preferences.”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Scientific American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246 (1): 160–73.</w:t>
      </w:r>
    </w:p>
    <w:bookmarkStart w:colFirst="0" w:colLast="0" w:name="bookmark=id.43ky6rz" w:id="71"/>
    <w:bookmarkEnd w:id="71"/>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Kenney-Benson, Gwen A, Eva M Pomerantz, Allison M Ryan, and Helen Patrick. 2006. “Sex differences in math performance: The role of children’s approach to schoolwork.”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Developmental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42 (1): 11–26. </w:t>
      </w:r>
      <w:hyperlink r:id="rId4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https://doi.org/10.1037/0012-1649.42.1.11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iq8gzs" w:id="72"/>
    <w:bookmarkEnd w:id="72"/>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Kimble, Charles E, and Edward R Hirt. 2005. “Self-focus, gender, and habitual self-handicapping: Do they make a difference in behavioral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Behavior and Personality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33 (1): 43–56.</w:t>
      </w:r>
    </w:p>
    <w:bookmarkStart w:colFirst="0" w:colLast="0" w:name="bookmark=id.xvir7l" w:id="73"/>
    <w:bookmarkEnd w:id="73"/>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Lent, Robert W., Steven D. Brown, Mark R. Gover, and Sukhvender K. Nijjer. 1996. “Cognitive assessment of the sources of mathematics self-efficacy: A thought-listing analysis.”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Career Assessment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(1): 33–46. </w:t>
      </w:r>
      <w:hyperlink r:id="rId4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https://doi.org/10.1177/106907279600400102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hv69ve" w:id="74"/>
    <w:bookmarkEnd w:id="74"/>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Leslie, Sarah-Jane, Andrei Cimpian, Meredith Meyer, and Edward Freeland. 2015. “Expectations of brilliance underlie gender distributions across academic disciplines.”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347 (6219): 23–34. </w:t>
      </w:r>
      <w:hyperlink r:id="rId4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https://doi.org/10.1081/E-EWS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x0gk37" w:id="75"/>
    <w:bookmarkEnd w:id="75"/>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Lundeberg, Mary A, Paul W Fox, and Judith Puncochaf. 1994. “Highly confident but wrong: Gender differences and similarities in confidence judgments.”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Educational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86 (1): 114–21.</w:t>
      </w:r>
    </w:p>
    <w:bookmarkStart w:colFirst="0" w:colLast="0" w:name="bookmark=id.4h042r0" w:id="76"/>
    <w:bookmarkEnd w:id="76"/>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Mayr, Ulrich, Dave Wozniak, Casey Davidson, David Kuhns, and William T. Harbaugh. 2012. “Competitiveness across the life span: The feisty fifties.”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and Aging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 (2): 278–85. </w:t>
      </w:r>
      <w:hyperlink r:id="rId5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https://doi.org/10.1037/a0025655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w5ecyt" w:id="77"/>
    <w:bookmarkEnd w:id="77"/>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Mccrea, Sean M, Edward R Hirt, Kristin L Hendrix, Bridgett J Milner, and Nathan L Steele. 2008. “The worker scale: Developing a measure to explain gender differences in behavioral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Research in Personality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42: 949–70. </w:t>
      </w:r>
      <w:hyperlink r:id="rId5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https://doi.org/10.1016/j.jrp.2007.12.005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baon6m" w:id="78"/>
    <w:bookmarkEnd w:id="78"/>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Mccrea, Sean M, Edward R Hirt, and Bridgett J Milner. 2008. “She works hard for the money: Valuing effort underlies gender differences in behavioral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Experimental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44: 292–311. </w:t>
      </w:r>
      <w:hyperlink r:id="rId5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https://doi.org/10.1016/j.jesp.2007.05.006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vac5uf" w:id="79"/>
    <w:bookmarkEnd w:id="79"/>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Meyer, Meredith, Andrei Cimpian, and Sarah-Jane Leslie. 2015. “Women are underrepresented in fields where success is believed to require brilliance.”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Frontiers in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 1–12. </w:t>
      </w:r>
      <w:hyperlink r:id="rId5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https://doi.org/10.3389/fpsyg.2015.00235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afmg28" w:id="80"/>
    <w:bookmarkEnd w:id="80"/>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Miller, Dale T., and Deborah Prentice. 2016. “Changing Norms to Change Behavior.”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Ssrn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339–63. </w:t>
      </w:r>
      <w:hyperlink r:id="rId5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https://doi.org/10.1146/annurev-psych-010814-015013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pkwqa1" w:id="81"/>
    <w:bookmarkEnd w:id="81"/>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Milyavskaya, Marina, Brian M Galla, Michael Inzlicht, and Angela Duckworth. 2018. “More effort, less fatigue: How interest increases effort and reduces mental fatigue.”</w:t>
      </w:r>
    </w:p>
    <w:bookmarkStart w:colFirst="0" w:colLast="0" w:name="bookmark=id.39kk8xu" w:id="82"/>
    <w:bookmarkEnd w:id="82"/>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Mobius, Markus M, Muriel Niederle, Paul Niehaus, and Tanya S Rosenblat. 2011. “Managing self-confidence: Theory and experimental evidence.”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NBER Working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opuj5n" w:id="83"/>
    <w:bookmarkEnd w:id="83"/>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Niederle, Muriel, and Lise Vesterlund. 2007. “Do women shy away from competition? Do men compete too much?”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122 (3): 1067–1101. </w:t>
      </w:r>
      <w:hyperlink r:id="rId5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https://web.stanford.edu/{~}niederle/Niederle.Vesterlund.QJE.2007.pdf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8pi1tg" w:id="84"/>
    <w:bookmarkEnd w:id="84"/>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2011. “Gender and competition.”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Annual Review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601–30. </w:t>
      </w:r>
      <w:hyperlink r:id="rId5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https://doi.org/10.1016/j.labeco.2009.08.002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nusc19" w:id="85"/>
    <w:bookmarkEnd w:id="85"/>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Reuben, Ernesto, Paola Sapienza, and Luigi Zingales. 2015. “Taste for competition and the gender gap among young business professionals.”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NBER WORKING PAPER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302m92" w:id="86"/>
    <w:bookmarkEnd w:id="86"/>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Rundus, Dewey. 1971. “Analysis of rehearsal processes in free recall.”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Experimental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89 (1): 63–77.</w:t>
      </w:r>
    </w:p>
    <w:bookmarkStart w:colFirst="0" w:colLast="0" w:name="bookmark=id.3mzq4wv" w:id="87"/>
    <w:bookmarkEnd w:id="87"/>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Saccardo, Silvia, Aniela Pietrasz, and Uri Gneezy. 2018. “On the size of the gender difference in competitiveness.”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64 (4): 1541–54.</w:t>
      </w:r>
    </w:p>
    <w:bookmarkStart w:colFirst="0" w:colLast="0" w:name="bookmark=id.2250f4o" w:id="88"/>
    <w:bookmarkEnd w:id="88"/>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Samek, Anya. 2019. “Gender differences in job entry decisions: A university- wide field experiment.”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65 (7): 3272–81.</w:t>
      </w:r>
    </w:p>
    <w:bookmarkStart w:colFirst="0" w:colLast="0" w:name="bookmark=id.haapch" w:id="89"/>
    <w:bookmarkEnd w:id="89"/>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Schunk, Dale H. 1981. “Modeling and Attributional Effects on Children’s Achievement: A Self-Efficacy Analysis.”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Educational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73 (1): 93–105.</w:t>
      </w:r>
    </w:p>
    <w:bookmarkStart w:colFirst="0" w:colLast="0" w:name="bookmark=id.319y80a" w:id="90"/>
    <w:bookmarkEnd w:id="90"/>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1982. “Progress Self-Monitoring: Effects on Children’s Self-Efficacy and Achievement.”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Journal of Experimental Education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51 (2): 89–93.</w:t>
      </w:r>
    </w:p>
    <w:bookmarkStart w:colFirst="0" w:colLast="0" w:name="bookmark=id.1gf8i83" w:id="91"/>
    <w:bookmarkEnd w:id="91"/>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Shurchkov, Olga. 2012. “Under pressure: Gender differences in output quality and quantity under competition and time constraints.”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European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(5): 1189–1213.</w:t>
      </w:r>
    </w:p>
    <w:bookmarkStart w:colFirst="0" w:colLast="0" w:name="bookmark=id.40ew0vw" w:id="92"/>
    <w:bookmarkEnd w:id="92"/>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Smith, Jessi L, and Meghan Huntoon. 2014. “Women’s Bragging Rights: Overcoming Modesty Norms to Facilitate Women’s.”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of Women Quarterly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38 (4): 447–59. </w:t>
      </w:r>
      <w:hyperlink r:id="rId5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https://doi.org/10.1177/0361684313515840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fk6b3p" w:id="93"/>
    <w:bookmarkEnd w:id="93"/>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Spencer, Steven J., Christine Logel, and Paul G. Davies. 2016. “Stereotype Threat.”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Annual Review of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67 (1): 415–37. </w:t>
      </w:r>
      <w:hyperlink r:id="rId5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https://doi.org/10.1146/annurev-psych-073115-103235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upglbi" w:id="94"/>
    <w:bookmarkEnd w:id="94"/>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Spencer, Steven J., Claude M. Steele, and Diane M. Quinn. 1999. “Stereotype threat and women’s math performance.”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Experimental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 (1): 4–28. </w:t>
      </w:r>
      <w:hyperlink r:id="rId5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https://doi.org/10.1006/jesp.1998.1373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ep43zb" w:id="95"/>
    <w:bookmarkEnd w:id="95"/>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Steele, Claude M. 1997. “A threat in the air: How stereotypes shape intellectual identity and performance.”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Psychologist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52 (6): 613–29. </w:t>
      </w:r>
      <w:hyperlink r:id="rId6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https://doi.org/10.1037/0003-066X.52.6.613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tuee74" w:id="96"/>
    <w:bookmarkEnd w:id="96"/>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Stoet, Gijsbert, and David C Geary. 2014. “Sex differences in academic achievement are not related to political, economic, or social equality.”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Intelligence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48: 137–51. </w:t>
      </w:r>
      <w:hyperlink r:id="rId6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https://doi.org/10.1016/j.intell.2014.11.006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du1wux" w:id="97"/>
    <w:bookmarkEnd w:id="97"/>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Sutter, Matthias, and Daniela Glätzle-Rützler. 2015. “Gender differences in the willingness to compete emerge early in life and persist.”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61 (10): 2339–54. </w:t>
      </w:r>
      <w:hyperlink r:id="rId6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https://doi.org/10.1287/mnsc.2014.1981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szc72q" w:id="98"/>
    <w:bookmarkEnd w:id="98"/>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Sutter, Matthias, Daniela Glätzle-Rützler, Loukas Balafoutas, and Simon Czermak. 2016. “Cancelling out early age gender differences in competition: an analysis of policy interventions.”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19 (2): 412–32. </w:t>
      </w:r>
      <w:hyperlink r:id="rId6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https://doi.org/10.1007/s10683-015-9447-y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84mhaj" w:id="99"/>
    <w:bookmarkEnd w:id="99"/>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Sutter, Matthias, and Daniela Rutzler. 2010. “Gender differences in competition emerge early in life.”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Working Papers in Economics and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s49zyc" w:id="100"/>
    <w:bookmarkEnd w:id="100"/>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Toosi, Negin R, Shira Mor, Zhaleh Semnani-Azad, Katherine W Phillips, and Emily T Amanatullah. 2019. “Who can lean in? The intersecting role of race and gender in negotiations.”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of Women Quarterly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43 (1): 7–21. </w:t>
      </w:r>
      <w:hyperlink r:id="rId6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https://doi.org/10.1177/0361684318800492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79ka65" w:id="101"/>
    <w:bookmarkEnd w:id="101"/>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Usher, Ellen L, and Frank Pajares. 2008. “Sources of self-efficacy in school: Critical review of the literature and future directions.”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Review of Educational Research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78 (4): 751–96. </w:t>
      </w:r>
      <w:hyperlink r:id="rId6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https://doi.org/10.3102/0034654308321456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meukdy" w:id="102"/>
    <w:bookmarkEnd w:id="102"/>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Veldhuizen, Roel van. 2017. “Gender differences in tournament choices: Risk preferences, overconfidence or competitiveness?”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Dicussion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w:t>
      </w:r>
    </w:p>
    <w:bookmarkStart w:colFirst="0" w:colLast="0" w:name="bookmark=id.36ei31r" w:id="103"/>
    <w:bookmarkEnd w:id="103"/>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Zhang, Y. Jane. 2012. “Can experimental economics explain competitive behavior outside the lab?”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Unpublished Manuscript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1–45. </w:t>
      </w:r>
      <w:hyperlink r:id="rId6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https://doi.org/10.2139/ssrn.2292929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sectPr>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ren Apicella" w:id="11" w:date="2022-03-14T17:59:53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just like to know the actual %. % men practiced and % women practiced collapsing across conditions. Then you can say that the gender diff is sig when controlling for the choice to compete. I don't have a good intuition how the decision to compete would affect practicing and why it might interact with gender. I think mostly want to send the message that there is a gender diff in practice. I owuld remove the exploratory analyses. We didnt include it in our preregistration, we don't provide a compelling reason to run it, and we don't find anything.  I am not sure why it is here.</w:t>
      </w:r>
    </w:p>
  </w:comment>
  <w:comment w:author="Emily Falk" w:id="28" w:date="2022-03-12T00:49:18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this model be testing?  the sentence leading up has a lot going on.</w:t>
      </w:r>
    </w:p>
  </w:comment>
  <w:comment w:author="Emily Falk" w:id="29" w:date="2022-03-12T00:50:23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publication version I think we should have a table that has descriptives of these variables for men, women, and sample as a whole for each study</w:t>
      </w:r>
    </w:p>
  </w:comment>
  <w:comment w:author="Coren Apicella" w:id="5" w:date="2022-03-14T16:06:16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What happened if they got them wrong? Did you give them the answer and then a new question to try? Or perhaps just allowed them to try again? Need more detail. What happened to the people who failed? Were they excluded? If so, you'll need to say this in firsat paragraph in methods. You also had multiplication comprehension questions... so these questions also apply to that.</w:t>
      </w:r>
    </w:p>
  </w:comment>
  <w:comment w:author="Emily Falk" w:id="4" w:date="2022-03-11T23:36:24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account for the fact that we only included two genders here</w:t>
      </w:r>
    </w:p>
  </w:comment>
  <w:comment w:author="Coren Apicella" w:id="13" w:date="2022-03-14T18:17:46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I am drawing from the most up-to-date preregistration, but I believe we wrote that we would be using the variable "time in seconds" spent preparing (log transformed)? If we plan to deviate, we need to state this and give rationale for why we are deviating.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how do you define rounds? See my previous comment in the methods about how they practice.... it wasn't clear that they could exit out or opt-out of practicing a given times table. But it was clear that they could repeat a table and do the problems again. Is round double counted?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are using this variable, it would be nice to give some descriptive stats.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seems that this variable name is different than what is in the figure - the figure implies # of practice problems...</w:t>
      </w:r>
    </w:p>
  </w:comment>
  <w:comment w:author="Coren Apicella" w:id="16" w:date="2022-03-14T18:18:16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a lot but i think this belongs in the discussion.</w:t>
      </w:r>
    </w:p>
  </w:comment>
  <w:comment w:author="Coren Apicella" w:id="19" w:date="2022-03-15T00:25:46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figures #s are out of order here.</w:t>
      </w:r>
    </w:p>
  </w:comment>
  <w:comment w:author="Coren Apicella" w:id="52" w:date="2022-03-15T00:22:52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for discussion.</w:t>
      </w:r>
    </w:p>
  </w:comment>
  <w:comment w:author="Coren Apicella" w:id="12" w:date="2022-03-14T18:10:35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logistic regression? Please state.</w:t>
      </w:r>
    </w:p>
  </w:comment>
  <w:comment w:author="Coren Apicella" w:id="14" w:date="2022-03-15T00:35:54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report an interaction in the figure legend. Needs to be reported here along with appropriate stats.</w:t>
      </w:r>
    </w:p>
  </w:comment>
  <w:comment w:author="Coren Apicella" w:id="18" w:date="2022-03-15T00:37:29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this out in a separate sentence because readers wont remember... Also, you forgot to mention it in methods.</w:t>
      </w:r>
    </w:p>
  </w:comment>
  <w:comment w:author="Emily Falk" w:id="54" w:date="2022-03-12T01:16:21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publication, I think it would be good to have composite figures where we should what people THINK will happen, and then what actually happens next to one another (like panel a, panel b).</w:t>
      </w:r>
    </w:p>
  </w:comment>
  <w:comment w:author="Coren Apicella" w:id="2" w:date="2022-03-14T15:40:45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keep this more general? Is it about money or about losing? If you say "fear of losing" it could encompass losing money as well.</w:t>
      </w:r>
    </w:p>
  </w:comment>
  <w:comment w:author="Emily Falk" w:id="45" w:date="2022-03-12T01:11:4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denominators for these bars?</w:t>
      </w:r>
    </w:p>
  </w:comment>
  <w:comment w:author="Emily Falk" w:id="44" w:date="2022-03-12T01:10:01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any evidence in this study that competition isn't good for women?</w:t>
      </w:r>
    </w:p>
  </w:comment>
  <w:comment w:author="Coren Apicella" w:id="9" w:date="2022-03-14T16:24:19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could wait to point this out in the discussion and just say 15% of participants chose to compete.</w:t>
      </w:r>
    </w:p>
  </w:comment>
  <w:comment w:author="Emily Falk" w:id="57" w:date="2022-03-12T01:18:10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publication, let's put the related effects across studies next to each other (again, panel A, B, C etc)</w:t>
      </w:r>
    </w:p>
  </w:comment>
  <w:comment w:author="Coren Apicella" w:id="1" w:date="2022-03-14T15:38:52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 Maybe Moore and Healy (2008) check it out and see if appropriate.</w:t>
      </w:r>
    </w:p>
  </w:comment>
  <w:comment w:author="Emily Falk" w:id="0" w:date="2022-03-11T23:24:34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why is confidence defined as accuracy?  this also doesn't seem consistent with the next sentence</w:t>
      </w:r>
    </w:p>
  </w:comment>
  <w:comment w:author="Emily Falk" w:id="58" w:date="2022-03-12T01:19:35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condition here?</w:t>
      </w:r>
    </w:p>
  </w:comment>
  <w:comment w:author="Emily Falk" w:id="46" w:date="2022-03-12T01:13:46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possible explanation that occurs to me here is that maybe women just really wanted to be sure they got money-- if they value their time less, then maybe they practice when they know they have control over the outcome--like why practice a lot if you think you might just lose anyway?</w:t>
      </w:r>
    </w:p>
  </w:comment>
  <w:comment w:author="Coren Apicella" w:id="47" w:date="2022-03-14T17:53:09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sense though hard to know from this design...  though if we find in the study we are about to run that women assigned to compete end up practicing less (rather than more!) this would be a great potential explanation! Let's keep it in mind!</w:t>
      </w:r>
    </w:p>
  </w:comment>
  <w:comment w:author="Coren Apicella" w:id="51" w:date="2022-03-15T00:22:32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reported in the results section. You should report this in the write-up along with the appropriate statistics. Also, this is exploratory - not in preregistraton, right?</w:t>
      </w:r>
    </w:p>
  </w:comment>
  <w:comment w:author="Coren Apicella" w:id="7" w:date="2022-03-14T18:21:25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non-incentivized question about preparation? Need to include.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additional question about perceptions of general gender differences in willingness to prepare that will not be incentivized will be included after they respond to the first four questions: “For most tasks, do you think men or women generally prepare (i.e., practice and/or study) more?”</w:t>
      </w:r>
    </w:p>
  </w:comment>
  <w:comment w:author="Coren Apicella" w:id="17" w:date="2022-03-15T00:50:15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of the figures you state that there is a gender diff in perceptions. You should state it here if so. Do you want to add formal tests?</w:t>
      </w:r>
    </w:p>
  </w:comment>
  <w:comment w:author="Coren Apicella" w:id="8" w:date="2022-03-15T00:52:17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some of your preregistrations you have your main hypotheses and exploratory analyses... in some of your results you report exploratory analyses that weren't preregistered. You just need to be clear with the reader if you run exploratory analyses that aren't preregistered so that there is no confusion.</w:t>
      </w:r>
    </w:p>
  </w:comment>
  <w:comment w:author="Emily Falk" w:id="42" w:date="2022-03-12T01:07:55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find this is especially true in competitive environments right?</w:t>
      </w:r>
    </w:p>
  </w:comment>
  <w:comment w:author="Coren Apicella" w:id="3" w:date="2022-03-14T15:50:25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to say "decrease perceptions of risk"? Also, I am not sure Keana will be able to find a cite for this - I thought this was part of her idea behind what preparation may be doing.</w:t>
      </w:r>
    </w:p>
  </w:comment>
  <w:comment w:author="Emily Falk" w:id="40" w:date="2022-03-12T01:03:37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study 3 find effects on studying the tables?</w:t>
      </w:r>
    </w:p>
  </w:comment>
  <w:comment w:author="Coren Apicella" w:id="10" w:date="2022-03-14T16:27:34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language can be used for discussion</w:t>
      </w:r>
    </w:p>
  </w:comment>
  <w:comment w:author="Coren Apicella" w:id="6" w:date="2022-03-14T16:19:56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forget. Was there no way to exit practicing altogether? That is, once you say you are going to practice, you are forced to cycle through all 12 tables? In other words, there is no button that says "I want to stop practicing, take me to the main task".</w:t>
      </w:r>
    </w:p>
  </w:comment>
  <w:comment w:author="Emily Falk" w:id="43" w:date="2022-03-12T01:09:17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look at whether preparation is associated with better performance?</w:t>
      </w:r>
    </w:p>
  </w:comment>
  <w:comment w:author="Emily Falk" w:id="31" w:date="2022-03-12T00:53:2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it doesn't go above and beyond these other variables, does that mean you don't find a gender difference? This is not how I would interpret what you found. @corenapicella@gmail.com what do you think?</w:t>
      </w:r>
    </w:p>
  </w:comment>
  <w:comment w:author="Coren Apicella" w:id="53" w:date="2022-03-15T00:43:57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this here but you should make sure you say this in the results too. Do you want to add an actual test as an exploratory analysis? If so, it belongs in the results section - not in the fig description.</w:t>
      </w:r>
    </w:p>
  </w:comment>
  <w:comment w:author="Emily Falk" w:id="34" w:date="2022-03-12T00:58:03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note above-- do we want to keep this finding if not planned and if no interaction?</w:t>
      </w:r>
    </w:p>
  </w:comment>
  <w:comment w:author="Coren Apicella" w:id="20" w:date="2022-03-14T18:22:00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would save interpretation for the discussion.</w:t>
      </w:r>
    </w:p>
  </w:comment>
  <w:comment w:author="Emily Falk" w:id="32" w:date="2022-03-12T00:55:14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w:t>
      </w:r>
    </w:p>
  </w:comment>
  <w:comment w:author="Coren Apicella" w:id="55" w:date="2022-03-15T00:47:37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in the results section. Want to add a formal test?</w:t>
      </w:r>
    </w:p>
  </w:comment>
  <w:comment w:author="Emily Falk" w:id="36" w:date="2022-03-12T00:59:48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evidence of this?</w:t>
      </w:r>
    </w:p>
  </w:comment>
  <w:comment w:author="Coren Apicella" w:id="50" w:date="2022-03-14T18:29:19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different from what is described in the sentence just before (i,e, practice count) or is this the number of times they repeated practice problems on a given table #. If this is a new thing that doesn't correspond to the figure do not introduce it here. You need to put this in the results and describe it more clearly- maybe give an example. If a participant did all tables 1-12 and then did table 4, two additional times, is their score a 2? What is the range? What are the descriptive stats for this? All needs to be in results.</w:t>
      </w:r>
    </w:p>
  </w:comment>
  <w:comment w:author="Coren Apicella" w:id="56" w:date="2022-03-15T00:47:08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the speculation for discussion</w:t>
      </w:r>
    </w:p>
  </w:comment>
  <w:comment w:author="Emily Falk" w:id="35" w:date="2022-03-12T00:59:25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the general discussion and the conditions were different in the three studies, I think it would help to remind the reader exactly what happened in each condition instead of writing 'condition' (say instead 'the effect of being assigned to practice xxx' or 'the effect of being assigned to compete' etc)</w:t>
      </w:r>
    </w:p>
  </w:comment>
  <w:comment w:author="Coren Apicella" w:id="49" w:date="2022-03-14T18:23:35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"practice count" is. Is this the total number of problems attempted? In the results, you called this "rounds". Rounds sounded like the # of tables practiced. Rounds also needs to be more clearly defined. What is a round ? What if they repeated a table? Does that increase the total number of rounds? For instance, they went through all 12 tables and then practived there 4's two additional times... is that 14 rounds? All this said, I believe in the preregistration you said you would use seconds, not rounds or practice count.</w:t>
      </w:r>
    </w:p>
  </w:comment>
  <w:comment w:author="Emily Falk" w:id="38" w:date="2022-03-12T01:00:50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come before 1.11?</w:t>
      </w:r>
    </w:p>
  </w:comment>
  <w:comment w:author="Emily Falk" w:id="39" w:date="2022-03-12T01:01:54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lead with this, then unpack whether practice actually makes people feel more competitive etc.</w:t>
      </w:r>
    </w:p>
  </w:comment>
  <w:comment w:author="Emily Falk" w:id="37" w:date="2022-03-12T01:00:19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our data they don't fail to compete, so i think you should drop this part of the sentence</w:t>
      </w:r>
    </w:p>
  </w:comment>
  <w:comment w:author="Coren Apicella" w:id="21" w:date="2022-03-15T00:49:22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interpretation for discussion.</w:t>
      </w:r>
    </w:p>
  </w:comment>
  <w:comment w:author="Emily Falk" w:id="25" w:date="2022-03-11T23:59:24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report this above?  I missed it.</w:t>
      </w:r>
    </w:p>
  </w:comment>
  <w:comment w:author="Coren Apicella" w:id="48" w:date="2022-03-14T16:32:19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unnecessary to say... You could bring this up in the discussion if you think this is important to highlight but this seems tangential.</w:t>
      </w:r>
    </w:p>
  </w:comment>
  <w:comment w:author="Emily Falk" w:id="23" w:date="2022-03-11T23:54:01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note as above-- please add means</w:t>
      </w:r>
    </w:p>
  </w:comment>
  <w:comment w:author="Emily Falk" w:id="22" w:date="2022-03-11T23:49:54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exclude study 1 ppts?</w:t>
      </w:r>
    </w:p>
  </w:comment>
  <w:comment w:author="Emily Falk" w:id="26" w:date="2022-03-12T00:46:19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 interaction between gender and condition?  if not, I'm not sure if I'd lead with this here.  okay to leave for the dissertation, but let's discuss before submitting for publication</w:t>
      </w:r>
    </w:p>
  </w:comment>
  <w:comment w:author="Emily Falk" w:id="41" w:date="2022-03-12T01:05:36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ours or theirs?</w:t>
      </w:r>
    </w:p>
  </w:comment>
  <w:comment w:author="Emily Falk" w:id="27" w:date="2022-03-12T00:47:27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means in addition to difference</w:t>
      </w:r>
    </w:p>
  </w:comment>
  <w:comment w:author="Emily Falk" w:id="15" w:date="2022-03-11T23:47:59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some context to the 87% by sharing what the mean number of rounds was for each/</w:t>
      </w:r>
    </w:p>
  </w:comment>
  <w:comment w:author="Emily Falk" w:id="30" w:date="2022-03-12T00:53:59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we want to test for indirect effects for the publication version (okay to skip for dissertation)</w:t>
      </w:r>
    </w:p>
  </w:comment>
  <w:comment w:author="Emily Falk" w:id="33" w:date="2022-03-12T00:56:53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haven't discussed study 2 yet though</w:t>
      </w:r>
    </w:p>
  </w:comment>
  <w:comment w:author="Emily Falk" w:id="24" w:date="2022-03-11T23:54:42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exclude study 1 and 2 ppts?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6" w15:done="0"/>
  <w15:commentEx w15:paraId="000000C7" w15:done="0"/>
  <w15:commentEx w15:paraId="000000C8" w15:done="0"/>
  <w15:commentEx w15:paraId="000000C9" w15:done="0"/>
  <w15:commentEx w15:paraId="000000CA" w15:done="0"/>
  <w15:commentEx w15:paraId="000000D4" w15:done="0"/>
  <w15:commentEx w15:paraId="000000D5" w15:done="0"/>
  <w15:commentEx w15:paraId="000000D6" w15:done="0"/>
  <w15:commentEx w15:paraId="000000D7" w15:done="0"/>
  <w15:commentEx w15:paraId="000000D8" w15:done="0"/>
  <w15:commentEx w15:paraId="000000D9" w15:done="0"/>
  <w15:commentEx w15:paraId="000000DA" w15:done="0"/>
  <w15:commentEx w15:paraId="000000DB" w15:done="0"/>
  <w15:commentEx w15:paraId="000000DC" w15:done="0"/>
  <w15:commentEx w15:paraId="000000DD" w15:done="0"/>
  <w15:commentEx w15:paraId="000000DE" w15:done="0"/>
  <w15:commentEx w15:paraId="000000DF" w15:done="0"/>
  <w15:commentEx w15:paraId="000000E0" w15:done="0"/>
  <w15:commentEx w15:paraId="000000E1" w15:done="0"/>
  <w15:commentEx w15:paraId="000000E2" w15:done="0"/>
  <w15:commentEx w15:paraId="000000E3" w15:done="0"/>
  <w15:commentEx w15:paraId="000000E4" w15:done="0"/>
  <w15:commentEx w15:paraId="000000E5" w15:paraIdParent="000000E4" w15:done="0"/>
  <w15:commentEx w15:paraId="000000E6" w15:done="0"/>
  <w15:commentEx w15:paraId="000000E9" w15:done="0"/>
  <w15:commentEx w15:paraId="000000EA" w15:done="0"/>
  <w15:commentEx w15:paraId="000000EB" w15:done="0"/>
  <w15:commentEx w15:paraId="000000EC" w15:done="0"/>
  <w15:commentEx w15:paraId="000000ED" w15:done="0"/>
  <w15:commentEx w15:paraId="000000EE" w15:done="0"/>
  <w15:commentEx w15:paraId="000000EF" w15:done="0"/>
  <w15:commentEx w15:paraId="000000F0" w15:done="0"/>
  <w15:commentEx w15:paraId="000000F1" w15:done="0"/>
  <w15:commentEx w15:paraId="000000F2" w15:done="0"/>
  <w15:commentEx w15:paraId="000000F3" w15:done="0"/>
  <w15:commentEx w15:paraId="000000F4" w15:done="0"/>
  <w15:commentEx w15:paraId="000000F5" w15:done="0"/>
  <w15:commentEx w15:paraId="000000F6" w15:done="0"/>
  <w15:commentEx w15:paraId="000000F7" w15:done="0"/>
  <w15:commentEx w15:paraId="000000F8" w15:done="0"/>
  <w15:commentEx w15:paraId="000000F9" w15:done="0"/>
  <w15:commentEx w15:paraId="000000FA" w15:done="0"/>
  <w15:commentEx w15:paraId="000000FB" w15:done="0"/>
  <w15:commentEx w15:paraId="000000FC" w15:done="0"/>
  <w15:commentEx w15:paraId="000000FD" w15:done="0"/>
  <w15:commentEx w15:paraId="000000FE" w15:paraIdParent="000000FD" w15:done="0"/>
  <w15:commentEx w15:paraId="000000FF" w15:done="0"/>
  <w15:commentEx w15:paraId="00000100" w15:done="0"/>
  <w15:commentEx w15:paraId="00000101" w15:done="0"/>
  <w15:commentEx w15:paraId="00000102" w15:done="0"/>
  <w15:commentEx w15:paraId="00000103" w15:done="0"/>
  <w15:commentEx w15:paraId="00000104" w15:done="0"/>
  <w15:commentEx w15:paraId="00000105" w15:done="0"/>
  <w15:commentEx w15:paraId="00000106" w15:done="0"/>
  <w15:commentEx w15:paraId="00000107" w15:done="0"/>
  <w15:commentEx w15:paraId="00000108" w15:done="0"/>
  <w15:commentEx w15:paraId="00000109" w15:done="0"/>
  <w15:commentEx w15:paraId="0000010A" w15:done="0"/>
  <w15:commentEx w15:paraId="0000010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07/s10683-011-9282-8" TargetMode="External"/><Relationship Id="rId42" Type="http://schemas.openxmlformats.org/officeDocument/2006/relationships/hyperlink" Target="https://doi.org/10.1016/S1574-0722(07)00113-8" TargetMode="External"/><Relationship Id="rId41" Type="http://schemas.openxmlformats.org/officeDocument/2006/relationships/hyperlink" Target="https://doi.org/10.1007/s10683-013-9361-0" TargetMode="External"/><Relationship Id="rId44" Type="http://schemas.openxmlformats.org/officeDocument/2006/relationships/hyperlink" Target="https://doi.org/10.3982/ECTA6690" TargetMode="External"/><Relationship Id="rId43" Type="http://schemas.openxmlformats.org/officeDocument/2006/relationships/hyperlink" Target="https://doi.org/10.1016/j.labeco.2010.11.004" TargetMode="External"/><Relationship Id="rId46" Type="http://schemas.openxmlformats.org/officeDocument/2006/relationships/hyperlink" Target="https://doi.org/10.1016/j.jebo.2010.05.003" TargetMode="External"/><Relationship Id="rId45" Type="http://schemas.openxmlformats.org/officeDocument/2006/relationships/hyperlink" Target="https://doi.org/10.1177/00943061070360031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ciencedirect.com/science/article/pii/S0014292121001306?casa_token=-TmBt5-XsdMAAAAA:g-SfgLpuWqjY1lBKbp1xzp0lhj9Ibl9z6DCm-D3Xf6vRHGHHK_x_1ABc5Erf25FjdZ2Uf1NLpn4" TargetMode="External"/><Relationship Id="rId48" Type="http://schemas.openxmlformats.org/officeDocument/2006/relationships/hyperlink" Target="https://doi.org/10.1177/106907279600400102" TargetMode="External"/><Relationship Id="rId47" Type="http://schemas.openxmlformats.org/officeDocument/2006/relationships/hyperlink" Target="https://doi.org/10.1037/0012-1649.42.1.11" TargetMode="External"/><Relationship Id="rId49" Type="http://schemas.openxmlformats.org/officeDocument/2006/relationships/hyperlink" Target="https://doi.org/10.1081/E-EW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oi.org/10.1016/j.socec.2019.101467" TargetMode="External"/><Relationship Id="rId30" Type="http://schemas.openxmlformats.org/officeDocument/2006/relationships/hyperlink" Target="https://doi.org/10.1257/jel.20160995" TargetMode="External"/><Relationship Id="rId33" Type="http://schemas.openxmlformats.org/officeDocument/2006/relationships/hyperlink" Target="https://doi.org/10.1016/j.obhdp.2006.09.001" TargetMode="External"/><Relationship Id="rId32" Type="http://schemas.openxmlformats.org/officeDocument/2006/relationships/hyperlink" Target="https://doi.org/10.2139/ssrn.2443315" TargetMode="External"/><Relationship Id="rId35" Type="http://schemas.openxmlformats.org/officeDocument/2006/relationships/hyperlink" Target="https://doi.org/10.1016/j.jebo.2011.06.007" TargetMode="External"/><Relationship Id="rId34" Type="http://schemas.openxmlformats.org/officeDocument/2006/relationships/hyperlink" Target="https://doi.org/10.1093/qje/qju009.Advance" TargetMode="External"/><Relationship Id="rId37" Type="http://schemas.openxmlformats.org/officeDocument/2006/relationships/hyperlink" Target="https://doi.org/10.1111/j.1465-7295.2011.00378.x" TargetMode="External"/><Relationship Id="rId36" Type="http://schemas.openxmlformats.org/officeDocument/2006/relationships/hyperlink" Target="https://doi.org/10.1257/jel.47.2.448" TargetMode="External"/><Relationship Id="rId39" Type="http://schemas.openxmlformats.org/officeDocument/2006/relationships/hyperlink" Target="https://doi.org/10.1111/j.1542-4774.2011.01015.x" TargetMode="External"/><Relationship Id="rId38" Type="http://schemas.openxmlformats.org/officeDocument/2006/relationships/hyperlink" Target="http://dx.doi.org/10.1016/j.poly.2014.08.015" TargetMode="External"/><Relationship Id="rId62" Type="http://schemas.openxmlformats.org/officeDocument/2006/relationships/hyperlink" Target="https://doi.org/10.1287/mnsc.2014.1981" TargetMode="External"/><Relationship Id="rId61" Type="http://schemas.openxmlformats.org/officeDocument/2006/relationships/hyperlink" Target="https://doi.org/10.1016/j.intell.2014.11.006" TargetMode="External"/><Relationship Id="rId20" Type="http://schemas.openxmlformats.org/officeDocument/2006/relationships/image" Target="media/image10.png"/><Relationship Id="rId64" Type="http://schemas.openxmlformats.org/officeDocument/2006/relationships/hyperlink" Target="https://doi.org/10.1177/0361684318800492" TargetMode="External"/><Relationship Id="rId63" Type="http://schemas.openxmlformats.org/officeDocument/2006/relationships/hyperlink" Target="https://doi.org/10.1007/s10683-015-9447-y" TargetMode="External"/><Relationship Id="rId22" Type="http://schemas.openxmlformats.org/officeDocument/2006/relationships/image" Target="media/image14.png"/><Relationship Id="rId66" Type="http://schemas.openxmlformats.org/officeDocument/2006/relationships/hyperlink" Target="https://doi.org/10.2139/ssrn.2292929" TargetMode="External"/><Relationship Id="rId21" Type="http://schemas.openxmlformats.org/officeDocument/2006/relationships/image" Target="media/image13.png"/><Relationship Id="rId65" Type="http://schemas.openxmlformats.org/officeDocument/2006/relationships/hyperlink" Target="https://doi.org/10.3102/0034654308321456" TargetMode="External"/><Relationship Id="rId24" Type="http://schemas.openxmlformats.org/officeDocument/2006/relationships/hyperlink" Target="https://doi.org/10.1007/s40750-014-0015-z" TargetMode="External"/><Relationship Id="rId23" Type="http://schemas.openxmlformats.org/officeDocument/2006/relationships/image" Target="media/image12.png"/><Relationship Id="rId60" Type="http://schemas.openxmlformats.org/officeDocument/2006/relationships/hyperlink" Target="https://doi.org/10.1037/0003-066X.52.6.613" TargetMode="External"/><Relationship Id="rId26" Type="http://schemas.openxmlformats.org/officeDocument/2006/relationships/hyperlink" Target="https://doi.org/10.1257/aer.100.4.1913" TargetMode="External"/><Relationship Id="rId25" Type="http://schemas.openxmlformats.org/officeDocument/2006/relationships/hyperlink" Target="https://doi.org/10.1093/oxfordhb/9780199730858.013.0022" TargetMode="External"/><Relationship Id="rId28" Type="http://schemas.openxmlformats.org/officeDocument/2006/relationships/hyperlink" Target="https://doi.org/10.1093/qje/qjv001.Advance" TargetMode="External"/><Relationship Id="rId27" Type="http://schemas.openxmlformats.org/officeDocument/2006/relationships/hyperlink" Target="https://doi.org/10.1016/j.jebo.2014.11.014" TargetMode="External"/><Relationship Id="rId29" Type="http://schemas.openxmlformats.org/officeDocument/2006/relationships/hyperlink" Target="https://doi.org/10.1037/0022-3514.59.5.960" TargetMode="External"/><Relationship Id="rId51" Type="http://schemas.openxmlformats.org/officeDocument/2006/relationships/hyperlink" Target="https://doi.org/10.1016/j.jrp.2007.12.005" TargetMode="External"/><Relationship Id="rId50" Type="http://schemas.openxmlformats.org/officeDocument/2006/relationships/hyperlink" Target="https://doi.org/10.1037/a0025655" TargetMode="External"/><Relationship Id="rId53" Type="http://schemas.openxmlformats.org/officeDocument/2006/relationships/hyperlink" Target="https://doi.org/10.3389/fpsyg.2015.00235" TargetMode="External"/><Relationship Id="rId52" Type="http://schemas.openxmlformats.org/officeDocument/2006/relationships/hyperlink" Target="https://doi.org/10.1016/j.jesp.2007.05.006" TargetMode="External"/><Relationship Id="rId11" Type="http://schemas.openxmlformats.org/officeDocument/2006/relationships/image" Target="media/image4.png"/><Relationship Id="rId55" Type="http://schemas.openxmlformats.org/officeDocument/2006/relationships/hyperlink" Target="https://web.stanford.edu/%7B~%7Dniederle/Niederle.Vesterlund.QJE.2007.pdf" TargetMode="External"/><Relationship Id="rId10" Type="http://schemas.openxmlformats.org/officeDocument/2006/relationships/image" Target="media/image1.png"/><Relationship Id="rId54" Type="http://schemas.openxmlformats.org/officeDocument/2006/relationships/hyperlink" Target="https://doi.org/10.1146/annurev-psych-010814-015013" TargetMode="External"/><Relationship Id="rId13" Type="http://schemas.openxmlformats.org/officeDocument/2006/relationships/image" Target="media/image5.png"/><Relationship Id="rId57" Type="http://schemas.openxmlformats.org/officeDocument/2006/relationships/hyperlink" Target="https://doi.org/10.1177/0361684313515840" TargetMode="External"/><Relationship Id="rId12" Type="http://schemas.openxmlformats.org/officeDocument/2006/relationships/image" Target="media/image3.png"/><Relationship Id="rId56" Type="http://schemas.openxmlformats.org/officeDocument/2006/relationships/hyperlink" Target="https://doi.org/10.1016/j.labeco.2009.08.002" TargetMode="External"/><Relationship Id="rId15" Type="http://schemas.openxmlformats.org/officeDocument/2006/relationships/image" Target="media/image9.png"/><Relationship Id="rId59" Type="http://schemas.openxmlformats.org/officeDocument/2006/relationships/hyperlink" Target="https://doi.org/10.1006/jesp.1998.1373" TargetMode="External"/><Relationship Id="rId14" Type="http://schemas.openxmlformats.org/officeDocument/2006/relationships/image" Target="media/image2.png"/><Relationship Id="rId58" Type="http://schemas.openxmlformats.org/officeDocument/2006/relationships/hyperlink" Target="https://doi.org/10.1146/annurev-psych-073115-103235" TargetMode="External"/><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image" Target="media/image1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N9mZCkizQhmGWRl93la3EYwvg==">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2022-03-08T04:58:53Z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ocumentclass">
    <vt:lpwstr>book</vt:lpwstr>
  </property>
  <property fmtid="{D5CDD505-2E9C-101B-9397-08002B2CF9AE}" pid="5" name="output">
    <vt:lpwstr/>
  </property>
</Properties>
</file>