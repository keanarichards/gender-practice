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pPr>
      <w:sdt>
        <w:sdtPr>
          <w:tag w:val="goog_rdk_0"/>
        </w:sdtPr>
        <w:sdtContent>
          <w:commentRangeStart w:id="0"/>
        </w:sdtContent>
      </w:sdt>
      <w:r w:rsidDel="00000000" w:rsidR="00000000" w:rsidRPr="00000000">
        <w:rPr>
          <w:rtl w:val="0"/>
        </w:rPr>
        <w:t xml:space="preserve">1</w:t>
        <w:tab/>
        <w:t xml:space="preserve">Chapter 2: INSERT TITLE</w:t>
      </w:r>
      <w:commentRangeEnd w:id="0"/>
      <w:r w:rsidDel="00000000" w:rsidR="00000000" w:rsidRPr="00000000">
        <w:commentReference w:id="0"/>
      </w:r>
      <w:r w:rsidDel="00000000" w:rsidR="00000000" w:rsidRPr="00000000">
        <w:rPr>
          <w:rtl w:val="0"/>
        </w:rPr>
      </w:r>
    </w:p>
    <w:bookmarkStart w:colFirst="0" w:colLast="0" w:name="bookmark=id.30j0zll" w:id="1"/>
    <w:bookmarkEnd w:id="1"/>
    <w:sdt>
      <w:sdtPr>
        <w:tag w:val="goog_rdk_4"/>
      </w:sdtPr>
      <w:sdtContent>
        <w:p w:rsidR="00000000" w:rsidDel="00000000" w:rsidP="00000000" w:rsidRDefault="00000000" w:rsidRPr="00000000" w14:paraId="00000002">
          <w:pPr>
            <w:pStyle w:val="Heading2"/>
            <w:rPr>
              <w:ins w:author="Coren Apicella" w:id="0" w:date="2022-03-26T20:59:14Z"/>
            </w:rPr>
          </w:pPr>
          <w:sdt>
            <w:sdtPr>
              <w:tag w:val="goog_rdk_1"/>
            </w:sdtPr>
            <w:sdtContent>
              <w:commentRangeStart w:id="1"/>
            </w:sdtContent>
          </w:sdt>
          <w:r w:rsidDel="00000000" w:rsidR="00000000" w:rsidRPr="00000000">
            <w:rPr>
              <w:rtl w:val="0"/>
            </w:rPr>
            <w:t xml:space="preserve">1.1</w:t>
            <w:tab/>
          </w:r>
          <w:sdt>
            <w:sdtPr>
              <w:tag w:val="goog_rdk_2"/>
            </w:sdtPr>
            <w:sdtContent>
              <w:commentRangeStart w:id="2"/>
            </w:sdtContent>
          </w:sdt>
          <w:r w:rsidDel="00000000" w:rsidR="00000000" w:rsidRPr="00000000">
            <w:rPr>
              <w:rtl w:val="0"/>
            </w:rPr>
            <w:t xml:space="preserve">Introduction</w:t>
          </w:r>
          <w:sdt>
            <w:sdtPr>
              <w:tag w:val="goog_rdk_3"/>
            </w:sdtPr>
            <w:sdtContent>
              <w:ins w:author="Coren Apicella" w:id="0" w:date="2022-03-26T20:59:14Z">
                <w:commentRangeEnd w:id="2"/>
                <w:r w:rsidDel="00000000" w:rsidR="00000000" w:rsidRPr="00000000">
                  <w:commentReference w:id="2"/>
                </w:r>
                <w:commentRangeEnd w:id="1"/>
                <w:r w:rsidDel="00000000" w:rsidR="00000000" w:rsidRPr="00000000">
                  <w:commentReference w:id="1"/>
                </w:r>
                <w:r w:rsidDel="00000000" w:rsidR="00000000" w:rsidRPr="00000000">
                  <w:rPr>
                    <w:rtl w:val="0"/>
                  </w:rPr>
                </w:r>
              </w:ins>
            </w:sdtContent>
          </w:sdt>
        </w:p>
      </w:sdtContent>
    </w:sdt>
    <w:sdt>
      <w:sdtPr>
        <w:tag w:val="goog_rdk_7"/>
      </w:sdtPr>
      <w:sdtContent>
        <w:p w:rsidR="00000000" w:rsidDel="00000000" w:rsidP="00000000" w:rsidRDefault="00000000" w:rsidRPr="00000000" w14:paraId="00000003">
          <w:pPr>
            <w:rPr/>
            <w:pPrChange w:author="Coren Apicella" w:id="0" w:date="2022-03-26T20:59:14Z">
              <w:pPr>
                <w:pStyle w:val="Heading2"/>
              </w:pPr>
            </w:pPrChange>
          </w:pPr>
          <w:sdt>
            <w:sdtPr>
              <w:tag w:val="goog_rdk_5"/>
            </w:sdtPr>
            <w:sdtContent>
              <w:ins w:author="Coren Apicella" w:id="0" w:date="2022-03-26T20:59:14Z">
                <w:r w:rsidDel="00000000" w:rsidR="00000000" w:rsidRPr="00000000">
                  <w:rPr>
                    <w:rtl w:val="0"/>
                  </w:rPr>
                  <w:t xml:space="preserve">Competitions are increasingly prevalent in the global labor market (Lavy, 2004; Lemieux, MacLeod, &amp;Parent, 2009) and the winners of competitions are disproportionately rewarded (Frank &amp; Cook, 2010). Much work on gender differences in competitiveness has focused on designing interventions that increase women’s willingness to compete. One such intervention included providing female and male participants opportunities to practice before competing (cite our work). While the intervention was ultimately unsuccessful, it was revealed that women may be up to </w:t>
                </w:r>
                <w:r w:rsidDel="00000000" w:rsidR="00000000" w:rsidRPr="00000000">
                  <w:rPr>
                    <w:rtl w:val="0"/>
                  </w:rPr>
                  <w:t xml:space="preserve">X</w:t>
                </w:r>
                <w:r w:rsidDel="00000000" w:rsidR="00000000" w:rsidRPr="00000000">
                  <w:rPr>
                    <w:rtl w:val="0"/>
                  </w:rPr>
                  <w:t xml:space="preserve"> times more likely to practice than men. Moreover, both men and women </w:t>
                </w:r>
                <w:r w:rsidDel="00000000" w:rsidR="00000000" w:rsidRPr="00000000">
                  <w:rPr>
                    <w:color w:val="3c4043"/>
                    <w:highlight w:val="white"/>
                    <w:rtl w:val="0"/>
                  </w:rPr>
                  <w:t xml:space="preserve">believed</w:t>
                </w:r>
                <w:r w:rsidDel="00000000" w:rsidR="00000000" w:rsidRPr="00000000">
                  <w:rPr>
                    <w:rtl w:val="0"/>
                  </w:rPr>
                  <w:t xml:space="preserve"> that women would be more likely to practice. Thus, a new gender difference was uncovered. In the current paper, we ask whether competitions themselves disproportionately increase rates of practicing in women. Additionally, we explore whether gender stereotypes may be driving the gender difference to practice. While considerable efforts have been made to understand why men are more likely than women to choose to compete, less attention has been paid to whether and how men and women may differentially respond to competitions. Yet, understanding downstream consequences of nudging or forcing women into competitions may too help address gender disparities in </w:t>
                </w:r>
                <w:r w:rsidDel="00000000" w:rsidR="00000000" w:rsidRPr="00000000">
                  <w:rPr>
                    <w:rtl w:val="0"/>
                  </w:rPr>
                  <w:t xml:space="preserve"> economic</w:t>
                </w:r>
                <w:r w:rsidDel="00000000" w:rsidR="00000000" w:rsidRPr="00000000">
                  <w:rPr>
                    <w:rtl w:val="0"/>
                  </w:rPr>
                  <w:t xml:space="preserve"> outcomes (Altonji &amp; Blank,1999; Blau &amp; Kahn, 2017).</w:t>
                </w:r>
              </w:ins>
            </w:sdtContent>
          </w:sdt>
          <w:sdt>
            <w:sdtPr>
              <w:tag w:val="goog_rdk_6"/>
            </w:sdtPr>
            <w:sdtContent>
              <w:r w:rsidDel="00000000" w:rsidR="00000000" w:rsidRPr="00000000">
                <w:rPr>
                  <w:color w:val="3c4043"/>
                  <w:highlight w:val="white"/>
                  <w:rtl w:val="0"/>
                  <w:rPrChange w:author="Coren Apicella" w:id="1" w:date="2022-03-26T20:59:14Z">
                    <w:rPr/>
                  </w:rPrChange>
                </w:rPr>
                <w:t xml:space="preserve"> </w:t>
              </w:r>
            </w:sdtContent>
          </w:sdt>
          <w:r w:rsidDel="00000000" w:rsidR="00000000" w:rsidRPr="00000000">
            <w:rPr>
              <w:rtl w:val="0"/>
            </w:rPr>
          </w:r>
        </w:p>
      </w:sdtContent>
    </w:sdt>
    <w:bookmarkStart w:colFirst="0" w:colLast="0" w:name="bookmark=id.1fob9te" w:id="2"/>
    <w:bookmarkEnd w:id="2"/>
    <w:p w:rsidR="00000000" w:rsidDel="00000000" w:rsidP="00000000" w:rsidRDefault="00000000" w:rsidRPr="00000000" w14:paraId="00000004">
      <w:pPr>
        <w:pStyle w:val="Heading2"/>
        <w:rPr/>
      </w:pPr>
      <w:sdt>
        <w:sdtPr>
          <w:tag w:val="goog_rdk_8"/>
        </w:sdtPr>
        <w:sdtContent>
          <w:commentRangeStart w:id="3"/>
        </w:sdtContent>
      </w:sdt>
      <w:r w:rsidDel="00000000" w:rsidR="00000000" w:rsidRPr="00000000">
        <w:rPr>
          <w:rtl w:val="0"/>
        </w:rPr>
        <w:t xml:space="preserve">1.2</w:t>
        <w:tab/>
      </w:r>
      <w:sdt>
        <w:sdtPr>
          <w:tag w:val="goog_rdk_9"/>
        </w:sdtPr>
        <w:sdtContent>
          <w:ins w:author="Coren Apicella" w:id="2" w:date="2022-03-26T21:48:52Z">
            <w:commentRangeEnd w:id="3"/>
            <w:r w:rsidDel="00000000" w:rsidR="00000000" w:rsidRPr="00000000">
              <w:commentReference w:id="3"/>
            </w:r>
            <w:r w:rsidDel="00000000" w:rsidR="00000000" w:rsidRPr="00000000">
              <w:rPr>
                <w:rtl w:val="0"/>
              </w:rPr>
              <w:t xml:space="preserve">The gender gap in labor market outcomes and preferences for competition</w:t>
            </w:r>
            <w:r w:rsidDel="00000000" w:rsidR="00000000" w:rsidRPr="00000000">
              <w:rPr>
                <w:rtl w:val="0"/>
              </w:rPr>
              <w:t xml:space="preserve">"</w:t>
            </w:r>
          </w:ins>
        </w:sdtContent>
      </w:sdt>
      <w:sdt>
        <w:sdtPr>
          <w:tag w:val="goog_rdk_10"/>
        </w:sdtPr>
        <w:sdtContent>
          <w:del w:author="Coren Apicella" w:id="2" w:date="2022-03-26T21:48:52Z">
            <w:r w:rsidDel="00000000" w:rsidR="00000000" w:rsidRPr="00000000">
              <w:rPr>
                <w:rtl w:val="0"/>
              </w:rPr>
              <w:delText xml:space="preserve">Rising use of performance pay, especially competitive pay over time - and how it may contribute to the gender wage gap/other gender diff in labor market outcomes</w:delText>
            </w:r>
          </w:del>
        </w:sdtContent>
      </w:sdt>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Compensation packages based on performance pay, such as bonuses, commissions, and piece-rate payments, have risen in popularity relative to hourly/salaried pay, especially among workers in the highest tiers of occupations [@Hall1998; @Murphy1999; @Cunat2005; @Lemiuex2009]. There is evidence that the increasing use of performance pay lends itself to wage inequality. @Lemiuex2009 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 [@Bell2010; @Bell2014; @Benabou2016]. Importantly, performance pay may contribute to the gender wage gap too. Using data from the National Longitudinal Surveys of Youth, @McGee2015 show that women are less likely to be employed in occupations that receive bonuses, and simultaneously are more likely to receive piece-rate pay – the least competitive of all forms of performance pay, where workers are paid based on their absolute output.</w:t>
      </w:r>
    </w:p>
    <w:bookmarkStart w:colFirst="0" w:colLast="0" w:name="bookmark=id.3znysh7" w:id="3"/>
    <w:bookmarkEnd w:id="3"/>
    <w:sdt>
      <w:sdtPr>
        <w:tag w:val="goog_rdk_14"/>
      </w:sdtPr>
      <w:sdtContent>
        <w:p w:rsidR="00000000" w:rsidDel="00000000" w:rsidP="00000000" w:rsidRDefault="00000000" w:rsidRPr="00000000" w14:paraId="00000006">
          <w:pPr>
            <w:pStyle w:val="Heading2"/>
            <w:rPr>
              <w:ins w:author="Coren Apicella" w:id="3" w:date="2022-03-26T21:15:11Z"/>
            </w:rPr>
          </w:pPr>
          <w:sdt>
            <w:sdtPr>
              <w:tag w:val="goog_rdk_12"/>
            </w:sdtPr>
            <w:sdtContent>
              <w:del w:author="Coren Apicella" w:id="3" w:date="2022-03-26T21:15:11Z">
                <w:r w:rsidDel="00000000" w:rsidR="00000000" w:rsidRPr="00000000">
                  <w:rPr>
                    <w:rtl w:val="0"/>
                  </w:rPr>
                  <w:delText xml:space="preserve">1.3</w:delText>
                  <w:tab/>
                  <w:delText xml:space="preserve">Gender differences in competitiveness as possible contributor to labor market gaps</w:delText>
                </w:r>
              </w:del>
            </w:sdtContent>
          </w:sdt>
          <w:sdt>
            <w:sdtPr>
              <w:tag w:val="goog_rdk_13"/>
            </w:sdtPr>
            <w:sdtContent>
              <w:ins w:author="Coren Apicella" w:id="3" w:date="2022-03-26T21:15:11Z">
                <w:r w:rsidDel="00000000" w:rsidR="00000000" w:rsidRPr="00000000">
                  <w:rPr>
                    <w:rtl w:val="0"/>
                  </w:rPr>
                </w:r>
              </w:ins>
            </w:sdtContent>
          </w:sdt>
        </w:p>
      </w:sdtContent>
    </w:sdt>
    <w:p w:rsidR="00000000" w:rsidDel="00000000" w:rsidP="00000000" w:rsidRDefault="00000000" w:rsidRPr="00000000" w14:paraId="00000007">
      <w:pPr>
        <w:rPr>
          <w:rFonts w:ascii="Cambria" w:cs="Cambria" w:eastAsia="Cambria" w:hAnsi="Cambria"/>
          <w:b w:val="0"/>
          <w:i w:val="0"/>
          <w:smallCaps w:val="0"/>
          <w:strike w:val="0"/>
          <w:color w:val="000000"/>
          <w:sz w:val="24"/>
          <w:szCs w:val="24"/>
          <w:u w:val="none"/>
          <w:shd w:fill="auto" w:val="clear"/>
          <w:vertAlign w:val="baseline"/>
        </w:rPr>
      </w:pPr>
      <w:sdt>
        <w:sdtPr>
          <w:tag w:val="goog_rdk_15"/>
        </w:sdtPr>
        <w:sdtContent>
          <w:ins w:author="Coren Apicella" w:id="3" w:date="2022-03-26T21:15:11Z"/>
          <w:sdt>
            <w:sdtPr>
              <w:tag w:val="goog_rdk_16"/>
            </w:sdtPr>
            <w:sdtContent>
              <w:commentRangeStart w:id="4"/>
            </w:sdtContent>
          </w:sdt>
          <w:ins w:author="Coren Apicella" w:id="3" w:date="2022-03-26T21:15:11Z">
            <w:r w:rsidDel="00000000" w:rsidR="00000000" w:rsidRPr="00000000">
              <w:rPr>
                <w:rtl w:val="0"/>
              </w:rPr>
              <w:t xml:space="preserve"> </w:t>
            </w:r>
          </w:ins>
        </w:sdtContent>
      </w:sdt>
      <w:commentRangeEnd w:id="4"/>
      <w:r w:rsidDel="00000000" w:rsidR="00000000" w:rsidRPr="00000000">
        <w:commentReference w:id="4"/>
      </w:r>
      <w:sdt>
        <w:sdtPr>
          <w:tag w:val="goog_rdk_17"/>
        </w:sdtPr>
        <w:sdtContent>
          <w:r w:rsidDel="00000000" w:rsidR="00000000" w:rsidRPr="00000000">
            <w:rPr>
              <w:rtl w:val="0"/>
              <w:rPrChange w:author="Coren Apicella" w:id="4" w:date="2022-03-26T21:15:11Z">
                <w:rPr/>
              </w:rPrChange>
            </w:rPr>
            <w:t xml:space="preserve">The gender wage gap refers to the difference in earnings between men and women, with men earning more, on average, than women</w:t>
          </w:r>
        </w:sdtContent>
      </w:sdt>
      <w:sdt>
        <w:sdtPr>
          <w:tag w:val="goog_rdk_18"/>
        </w:sdtPr>
        <w:sdtContent>
          <w:r w:rsidDel="00000000" w:rsidR="00000000" w:rsidRPr="00000000">
            <w:rPr>
              <w:rtl w:val="0"/>
              <w:rPrChange w:author="Coren Apicella" w:id="4" w:date="2022-03-26T21:15:11Z">
                <w:rPr/>
              </w:rPrChange>
            </w:rPr>
            <w:t xml:space="preserve"> worldwide</w:t>
          </w:r>
        </w:sdtContent>
      </w:sdt>
      <w:sdt>
        <w:sdtPr>
          <w:tag w:val="goog_rdk_19"/>
        </w:sdtPr>
        <w:sdtContent>
          <w:r w:rsidDel="00000000" w:rsidR="00000000" w:rsidRPr="00000000">
            <w:rPr>
              <w:rtl w:val="0"/>
              <w:rPrChange w:author="Coren Apicella" w:id="4" w:date="2022-03-26T21:15:11Z">
                <w:rPr/>
              </w:rPrChange>
            </w:rPr>
            <w:t xml:space="preserve">. While the gender gap has decreased over the last three decades, the improvements have been modest. For instance, it is estimated that the ratio of women’s to men’s wages in the United States increased to only 67% in 2016 from 53% in 1986 (</w:t>
          </w:r>
        </w:sdtContent>
      </w:sdt>
      <w:sdt>
        <w:sdtPr>
          <w:tag w:val="goog_rdk_20"/>
        </w:sdtPr>
        <w:sdtContent>
          <w:r w:rsidDel="00000000" w:rsidR="00000000" w:rsidRPr="00000000">
            <w:rPr>
              <w:highlight w:val="white"/>
              <w:rtl w:val="0"/>
              <w:rPrChange w:author="Coren Apicella" w:id="4" w:date="2022-03-26T21:15:11Z">
                <w:rPr>
                  <w:highlight w:val="white"/>
                </w:rPr>
              </w:rPrChange>
            </w:rPr>
            <w:t xml:space="preserve">Gharehgozli, &amp; Atal, 2020</w:t>
          </w:r>
        </w:sdtContent>
      </w:sdt>
      <w:sdt>
        <w:sdtPr>
          <w:tag w:val="goog_rdk_21"/>
        </w:sdtPr>
        <w:sdtContent>
          <w:r w:rsidDel="00000000" w:rsidR="00000000" w:rsidRPr="00000000">
            <w:rPr>
              <w:rtl w:val="0"/>
              <w:rPrChange w:author="Coren Apicella" w:id="4" w:date="2022-03-26T21:15:11Z">
                <w:rPr/>
              </w:rPrChange>
            </w:rPr>
            <w:t xml:space="preserve">). While numerous factors have been implicated in contributing to the gap, including x, y, discrimination, some </w:t>
          </w:r>
        </w:sdtContent>
      </w:sdt>
      <w:sdt>
        <w:sdtPr>
          <w:tag w:val="goog_rdk_22"/>
        </w:sdtPr>
        <w:sdtContent>
          <w:r w:rsidDel="00000000" w:rsidR="00000000" w:rsidRPr="00000000">
            <w:rPr>
              <w:rtl w:val="0"/>
              <w:rPrChange w:author="Coren Apicella" w:id="4" w:date="2022-03-26T21:15:11Z">
                <w:rPr/>
              </w:rPrChange>
            </w:rPr>
            <w:t xml:space="preserve">researchers have looked to gender differences in men’s and women’s willingness to compete and </w:t>
          </w:r>
        </w:sdtContent>
      </w:sdt>
      <w:sdt>
        <w:sdtPr>
          <w:tag w:val="goog_rdk_23"/>
        </w:sdtPr>
        <w:sdtContent>
          <w:ins w:author="Coren Apicella" w:id="5" w:date="2022-03-26T20:56:15Z"/>
          <w:sdt>
            <w:sdtPr>
              <w:tag w:val="goog_rdk_24"/>
            </w:sdtPr>
            <w:sdtContent>
              <w:commentRangeStart w:id="5"/>
            </w:sdtContent>
          </w:sdt>
          <w:ins w:author="Coren Apicella" w:id="5" w:date="2022-03-26T20:56: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 lesser 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 </w:t>
            </w:r>
          </w:ins>
        </w:sdtContent>
      </w:sdt>
      <w:sdt>
        <w:sdtPr>
          <w:tag w:val="goog_rdk_25"/>
        </w:sdtPr>
        <w:sdtContent>
          <w:ins w:author="Emily Falk" w:id="6" w:date="2022-03-23T15:18: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behavior</w:t>
            </w:r>
          </w:ins>
        </w:sdtContent>
      </w:sdt>
      <w:sdt>
        <w:sdtPr>
          <w:tag w:val="goog_rdk_26"/>
        </w:sdtPr>
        <w:sdtContent>
          <w:del w:author="Emily Falk" w:id="6" w:date="2022-03-23T15:18: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response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results when required to enter a competition. </w:t>
      </w:r>
      <w:commentRangeEnd w:id="5"/>
      <w:r w:rsidDel="00000000" w:rsidR="00000000" w:rsidRPr="00000000">
        <w:commentReference w:id="5"/>
      </w:r>
      <w:r w:rsidDel="00000000" w:rsidR="00000000" w:rsidRPr="00000000">
        <w:rPr>
          <w:rtl w:val="0"/>
        </w:rPr>
        <w:t xml:space="preserve">An expanding literature in both psychology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experimental economics suggest</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men, compared to women, </w:t>
      </w:r>
      <w:r w:rsidDel="00000000" w:rsidR="00000000" w:rsidRPr="00000000">
        <w:rPr>
          <w:rtl w:val="0"/>
        </w:rPr>
        <w:t xml:space="preserve">are more willing to enter competition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r w:rsidDel="00000000" w:rsidR="00000000" w:rsidRPr="00000000">
        <w:rPr>
          <w:rtl w:val="0"/>
        </w:rPr>
        <w:t xml:space="preserve">. This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finding was first documented in a classi</w:t>
      </w:r>
      <w:r w:rsidDel="00000000" w:rsidR="00000000" w:rsidRPr="00000000">
        <w:rPr>
          <w:rtl w:val="0"/>
        </w:rPr>
        <w:t xml:space="preserve">c experiment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Niederle and Vesterlund (2007), and has since been replicated numerous times (</w:t>
      </w:r>
      <w:r w:rsidDel="00000000" w:rsidR="00000000" w:rsidRPr="00000000">
        <w:rPr>
          <w:rtl w:val="0"/>
        </w:rPr>
        <w:t xml:space="preserve">for reviews,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Croson and Gneezy, 2009; Niederle and Vesterlund, 2011, and Niederle, 2015), inclu</w:t>
      </w:r>
      <w:r w:rsidDel="00000000" w:rsidR="00000000" w:rsidRPr="00000000">
        <w:rPr>
          <w:rtl w:val="0"/>
        </w:rPr>
        <w:t xml:space="preserve">ding in hunter-gatherers (Apicella &amp; Dreber, 2015)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r w:rsidDel="00000000" w:rsidR="00000000" w:rsidRPr="00000000">
        <w:rPr>
          <w:rtl w:val="0"/>
        </w:rPr>
        <w:t xml:space="preserve">ypically, researchers measure competitiveness as one’s willingness to enter a tournament where success and thus, payment, depend on outperforming (an)other player(s). Participants who prefer tournament payment schemes over piece-rate payment schemes, where payments are solely determined by the number of successfully completed units, are said to be competitive (Niederle and Vesterlund 2007).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Sentence on earning less. </w:t>
      </w:r>
      <w:r w:rsidDel="00000000" w:rsidR="00000000" w:rsidRPr="00000000">
        <w:rPr>
          <w:rtl w:val="0"/>
        </w:rPr>
        <w:t xml:space="preserve">Importantly, this laboratory measure of competitiveness predicts career choices outside the lab (</w:t>
      </w:r>
      <w:sdt>
        <w:sdtPr>
          <w:tag w:val="goog_rdk_27"/>
        </w:sdtPr>
        <w:sdtContent>
          <w:commentRangeStart w:id="6"/>
        </w:sdtContent>
      </w:sdt>
      <w:r w:rsidDel="00000000" w:rsidR="00000000" w:rsidRPr="00000000">
        <w:rPr>
          <w:rtl w:val="0"/>
        </w:rPr>
        <w:t xml:space="preserve">Buser et al, 2014; 2017)</w:t>
      </w:r>
      <w:commentRangeEnd w:id="6"/>
      <w:r w:rsidDel="00000000" w:rsidR="00000000" w:rsidRPr="00000000">
        <w:commentReference w:id="6"/>
      </w:r>
      <w:r w:rsidDel="00000000" w:rsidR="00000000" w:rsidRPr="00000000">
        <w:rPr>
          <w:rtl w:val="0"/>
        </w:rPr>
        <w:t xml:space="preserve">, and thus may help explain gender gap inequality. </w:t>
      </w:r>
    </w:p>
    <w:p w:rsidR="00000000" w:rsidDel="00000000" w:rsidP="00000000" w:rsidRDefault="00000000" w:rsidRPr="00000000" w14:paraId="00000009">
      <w:pP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date, most of the research on gender differences in competitiveness has focused on i</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either explaining the sources of the gender difference – </w:t>
      </w:r>
      <w:r w:rsidDel="00000000" w:rsidR="00000000" w:rsidRPr="00000000">
        <w:rPr>
          <w:rtl w:val="0"/>
        </w:rPr>
        <w:t xml:space="preserve">for instance, men tend to be more confident and risk-seeking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[e.g., @Veldhuizen2017] or ii) designing interventions to encourage women to compete more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@Balafoutas2012; @Sutter2016; @Cassar2016; @Brandts2015; @Niederle2013; @Brandts2015; @Healy2011; @Alan2018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For instance, Kessel et al (202X) find that telling participants about the gender difference in willingness to compete as well as the implications on earnings, reduces the gender gap in competitiveness.</w:t>
      </w:r>
      <w:r w:rsidDel="00000000" w:rsidR="00000000" w:rsidRPr="00000000">
        <w:rPr>
          <w:rtl w:val="0"/>
        </w:rPr>
        <w:t xml:space="preserve"> Crucially, less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consideration has been paid to how competitions may differentially, and perhaps negatively, impact women</w:t>
      </w:r>
      <w:sdt>
        <w:sdtPr>
          <w:tag w:val="goog_rdk_28"/>
        </w:sdtPr>
        <w:sdtContent>
          <w:ins w:author="Emily Falk" w:id="7" w:date="2022-03-23T15:18: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 ways, such as lowered performance (cite),  increased stress (cite)  or potential opportunity costs related to time spent (over) preparing when required to compete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dt>
      <w:sdtPr>
        <w:tag w:val="goog_rdk_33"/>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8" w:date="2022-03-26T21:13:43Z"/>
              <w:rFonts w:ascii="Cambria" w:cs="Cambria" w:eastAsia="Cambria" w:hAnsi="Cambria"/>
              <w:b w:val="0"/>
              <w:i w:val="0"/>
              <w:smallCaps w:val="0"/>
              <w:strike w:val="0"/>
              <w:color w:val="000000"/>
              <w:sz w:val="24"/>
              <w:szCs w:val="24"/>
              <w:u w:val="none"/>
              <w:shd w:fill="auto" w:val="clear"/>
              <w:vertAlign w:val="baseline"/>
            </w:rPr>
          </w:pPr>
          <w:sdt>
            <w:sdtPr>
              <w:tag w:val="goog_rdk_30"/>
            </w:sdtPr>
            <w:sdtContent>
              <w:del w:author="Coren Apicella" w:id="8" w:date="2022-03-26T21:13:43Z"/>
              <w:sdt>
                <w:sdtPr>
                  <w:tag w:val="goog_rdk_31"/>
                </w:sdtPr>
                <w:sdtContent>
                  <w:commentRangeStart w:id="7"/>
                </w:sdtContent>
              </w:sdt>
              <w:del w:author="Coren Apicella" w:id="8" w:date="2022-03-26T21:13: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introduction of Chapter 1 provides an overview of the literature on gender differences in willingness to compete, so we will only review the literature on gender differences in response to entering competitive environments here.</w:delText>
                </w:r>
                <w:commentRangeEnd w:id="7"/>
                <w:r w:rsidDel="00000000" w:rsidR="00000000" w:rsidRPr="00000000">
                  <w:commentReference w:id="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32"/>
            </w:sdtPr>
            <w:sdtContent>
              <w:ins w:author="Coren Apicella" w:id="8" w:date="2022-03-26T21:13:43Z">
                <w:r w:rsidDel="00000000" w:rsidR="00000000" w:rsidRPr="00000000">
                  <w:rPr>
                    <w:rtl w:val="0"/>
                  </w:rPr>
                </w:r>
              </w:ins>
            </w:sdtContent>
          </w:sdt>
        </w:p>
      </w:sdtContent>
    </w:sd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34"/>
        </w:sdtPr>
        <w:sdtContent>
          <w:commentRangeStart w:id="8"/>
        </w:sdtContent>
      </w:sdt>
      <w:sdt>
        <w:sdtPr>
          <w:tag w:val="goog_rdk_35"/>
        </w:sdtPr>
        <w:sdtContent>
          <w:commentRangeStart w:id="9"/>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sdt>
        <w:sdtPr>
          <w:tag w:val="goog_rdk_36"/>
        </w:sdtPr>
        <w:sdtContent>
          <w:del w:author="Coren Apicella" w:id="9" w:date="2022-03-26T21:20: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here are three major time points at which competition may affect men and women differently</w:delText>
            </w:r>
            <w:commentRangeEnd w:id="8"/>
            <w:r w:rsidDel="00000000" w:rsidR="00000000" w:rsidRPr="00000000">
              <w:commentReference w:id="8"/>
            </w:r>
            <w:commentRangeEnd w:id="9"/>
            <w:r w:rsidDel="00000000" w:rsidR="00000000" w:rsidRPr="00000000">
              <w:commentReference w:id="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before, during, and after competition. The majority of previous studies in this space have examined gender differences in response to competition during and after performance, which we will briefly review here</w:delText>
            </w:r>
          </w:del>
        </w:sdtContent>
      </w:sdt>
      <w:sdt>
        <w:sdtPr>
          <w:tag w:val="goog_rdk_37"/>
        </w:sdtPr>
        <w:sdtContent>
          <w:ins w:author="Emily Falk" w:id="10" w:date="2022-03-23T15:19:52Z">
            <w:sdt>
              <w:sdtPr>
                <w:tag w:val="goog_rdk_38"/>
              </w:sdtPr>
              <w:sdtContent>
                <w:del w:author="Coren Apicella" w:id="9" w:date="2022-03-26T21:20: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ins>
        </w:sdtContent>
      </w:sdt>
      <w:sdt>
        <w:sdtPr>
          <w:tag w:val="goog_rdk_39"/>
        </w:sdtPr>
        <w:sdtContent>
          <w:ins w:author="Coren Apicella" w:id="9" w:date="2022-03-26T21:20: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remaining introduction, we briefly summarize the literature on how men and women may differentially respond to competitions. Second, we introduce several reasons for why women may practice relatively more than men, especially when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Lastly, we introduce our study and</w:t>
            </w:r>
          </w:ins>
        </w:sdtContent>
      </w:sdt>
      <w:sdt>
        <w:sdtPr>
          <w:tag w:val="goog_rdk_40"/>
        </w:sdtPr>
        <w:sdtContent>
          <w:ins w:author="Emily Falk" w:id="10" w:date="2022-03-23T15:19:52Z">
            <w:sdt>
              <w:sdtPr>
                <w:tag w:val="goog_rdk_41"/>
              </w:sdtPr>
              <w:sdtContent>
                <w:del w:author="Coren Apicella" w:id="9" w:date="2022-03-26T21:20: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2"/>
              </w:sdtPr>
              <w:sdtContent>
                <w:del w:author="Coren Apicella" w:id="11" w:date="2022-03-26T21:52: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 wil</w:delText>
                  </w:r>
                </w:del>
              </w:sdtContent>
            </w:sdt>
            <w:sdt>
              <w:sdtPr>
                <w:tag w:val="goog_rdk_43"/>
              </w:sdtPr>
              <w:sdtContent>
                <w:del w:author="Coren Apicella" w:id="12" w:date="2022-03-26T21:52: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highlight the need for more work on how men and women may prepare for competition differently, which is </w:t>
            </w:r>
          </w:ins>
          <w:sdt>
            <w:sdtPr>
              <w:tag w:val="goog_rdk_44"/>
            </w:sdtPr>
            <w:sdtContent>
              <w:commentRangeStart w:id="10"/>
            </w:sdtContent>
          </w:sdt>
          <w:ins w:author="Emily Falk" w:id="10" w:date="2022-03-23T15:19: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w:t>
            </w:r>
            <w:commentRangeEnd w:id="10"/>
            <w:r w:rsidDel="00000000" w:rsidR="00000000" w:rsidRPr="00000000">
              <w:commentReference w:id="1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of the current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bookmarkStart w:colFirst="0" w:colLast="0" w:name="bookmark=id.2et92p0" w:id="4"/>
    <w:bookmarkEnd w:id="4"/>
    <w:p w:rsidR="00000000" w:rsidDel="00000000" w:rsidP="00000000" w:rsidRDefault="00000000" w:rsidRPr="00000000" w14:paraId="0000000C">
      <w:pPr>
        <w:pStyle w:val="Heading2"/>
        <w:rPr/>
      </w:pPr>
      <w:r w:rsidDel="00000000" w:rsidR="00000000" w:rsidRPr="00000000">
        <w:rPr>
          <w:rtl w:val="0"/>
        </w:rPr>
        <w:t xml:space="preserve">1.</w:t>
      </w:r>
      <w:sdt>
        <w:sdtPr>
          <w:tag w:val="goog_rdk_45"/>
        </w:sdtPr>
        <w:sdtContent>
          <w:ins w:author="Coren Apicella" w:id="13" w:date="2022-03-26T21:53:45Z">
            <w:r w:rsidDel="00000000" w:rsidR="00000000" w:rsidRPr="00000000">
              <w:rPr>
                <w:rtl w:val="0"/>
              </w:rPr>
              <w:t xml:space="preserve">3</w:t>
            </w:r>
          </w:ins>
        </w:sdtContent>
      </w:sdt>
      <w:sdt>
        <w:sdtPr>
          <w:tag w:val="goog_rdk_46"/>
        </w:sdtPr>
        <w:sdtContent>
          <w:del w:author="Coren Apicella" w:id="13" w:date="2022-03-26T21:53:45Z">
            <w:r w:rsidDel="00000000" w:rsidR="00000000" w:rsidRPr="00000000">
              <w:rPr>
                <w:rtl w:val="0"/>
              </w:rPr>
              <w:delText xml:space="preserve">4</w:delText>
            </w:r>
          </w:del>
        </w:sdtContent>
      </w:sdt>
      <w:r w:rsidDel="00000000" w:rsidR="00000000" w:rsidRPr="00000000">
        <w:rPr>
          <w:rtl w:val="0"/>
        </w:rPr>
        <w:tab/>
        <w:t xml:space="preserve">Gender differences </w:t>
      </w:r>
      <w:sdt>
        <w:sdtPr>
          <w:tag w:val="goog_rdk_47"/>
        </w:sdtPr>
        <w:sdtContent>
          <w:commentRangeStart w:id="11"/>
        </w:sdtContent>
      </w:sdt>
      <w:r w:rsidDel="00000000" w:rsidR="00000000" w:rsidRPr="00000000">
        <w:rPr>
          <w:rtl w:val="0"/>
        </w:rPr>
        <w:t xml:space="preserve">in response to competitive environments</w:t>
      </w:r>
      <w:commentRangeEnd w:id="11"/>
      <w:r w:rsidDel="00000000" w:rsidR="00000000" w:rsidRPr="00000000">
        <w:commentReference w:id="11"/>
      </w:r>
      <w:r w:rsidDel="00000000" w:rsidR="00000000" w:rsidRPr="00000000">
        <w:rPr>
          <w:rtl w:val="0"/>
        </w:rPr>
      </w:r>
    </w:p>
    <w:sdt>
      <w:sdtPr>
        <w:tag w:val="goog_rdk_53"/>
      </w:sdtPr>
      <w:sdtContent>
        <w:p w:rsidR="00000000" w:rsidDel="00000000" w:rsidP="00000000" w:rsidRDefault="00000000" w:rsidRPr="00000000" w14:paraId="0000000D">
          <w:pPr>
            <w:pStyle w:val="Heading3"/>
            <w:spacing w:after="180" w:before="180" w:lineRule="auto"/>
            <w:rPr>
              <w:ins w:author="Coren Apicella" w:id="14" w:date="2022-03-26T21:20:33Z"/>
            </w:rPr>
          </w:pPr>
          <w:sdt>
            <w:sdtPr>
              <w:tag w:val="goog_rdk_49"/>
            </w:sdtPr>
            <w:sdtContent>
              <w:ins w:author="Coren Apicella" w:id="9" w:date="2022-03-26T21:20:48Z">
                <w:r w:rsidDel="00000000" w:rsidR="00000000" w:rsidRPr="00000000">
                  <w:rPr>
                    <w:rtl w:val="0"/>
                  </w:rPr>
                  <w:t xml:space="preserve">T</w:t>
                </w:r>
              </w:ins>
              <w:sdt>
                <w:sdtPr>
                  <w:tag w:val="goog_rdk_50"/>
                </w:sdtPr>
                <w:sdtContent>
                  <w:commentRangeStart w:id="12"/>
                </w:sdtContent>
              </w:sdt>
              <w:ins w:author="Coren Apicella" w:id="9" w:date="2022-03-26T21:20:48Z">
                <w:sdt>
                  <w:sdtPr>
                    <w:tag w:val="goog_rdk_51"/>
                  </w:sdtPr>
                  <w:sdtContent>
                    <w:commentRangeStart w:id="13"/>
                  </w:sdtContent>
                </w:sdt>
                <w:r w:rsidDel="00000000" w:rsidR="00000000" w:rsidRPr="00000000">
                  <w:rPr>
                    <w:rtl w:val="0"/>
                  </w:rPr>
                  <w:t xml:space="preserve">here are three major time points at which competition may affect men and women differently</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before, during, and after competition. The majority of previous studies in this space have examined gender differences in response to competition during and after performance. </w:t>
                </w:r>
              </w:ins>
            </w:sdtContent>
          </w:sdt>
          <w:sdt>
            <w:sdtPr>
              <w:tag w:val="goog_rdk_52"/>
            </w:sdtPr>
            <w:sdtContent>
              <w:ins w:author="Coren Apicella" w:id="14" w:date="2022-03-26T21:20:33Z">
                <w:bookmarkStart w:colFirst="0" w:colLast="0" w:name="_heading=h.od54ewcjv0ry" w:id="5"/>
                <w:bookmarkEnd w:id="5"/>
                <w:r w:rsidDel="00000000" w:rsidR="00000000" w:rsidRPr="00000000">
                  <w:rPr>
                    <w:rtl w:val="0"/>
                  </w:rPr>
                </w:r>
              </w:ins>
            </w:sdtContent>
          </w:sdt>
        </w:p>
      </w:sdtContent>
    </w:sdt>
    <w:bookmarkStart w:colFirst="0" w:colLast="0" w:name="bookmark=id.tyjcwt" w:id="6"/>
    <w:bookmarkEnd w:id="6"/>
    <w:p w:rsidR="00000000" w:rsidDel="00000000" w:rsidP="00000000" w:rsidRDefault="00000000" w:rsidRPr="00000000" w14:paraId="0000000E">
      <w:pPr>
        <w:pStyle w:val="Heading3"/>
        <w:rPr/>
      </w:pPr>
      <w:r w:rsidDel="00000000" w:rsidR="00000000" w:rsidRPr="00000000">
        <w:rPr>
          <w:rtl w:val="0"/>
        </w:rPr>
        <w:t xml:space="preserve">1.</w:t>
      </w:r>
      <w:sdt>
        <w:sdtPr>
          <w:tag w:val="goog_rdk_54"/>
        </w:sdtPr>
        <w:sdtContent>
          <w:ins w:author="Coren Apicella" w:id="15" w:date="2022-03-26T21:54:31Z">
            <w:r w:rsidDel="00000000" w:rsidR="00000000" w:rsidRPr="00000000">
              <w:rPr>
                <w:rtl w:val="0"/>
              </w:rPr>
              <w:t xml:space="preserve">3</w:t>
            </w:r>
          </w:ins>
        </w:sdtContent>
      </w:sdt>
      <w:sdt>
        <w:sdtPr>
          <w:tag w:val="goog_rdk_55"/>
        </w:sdtPr>
        <w:sdtContent>
          <w:del w:author="Coren Apicella" w:id="15" w:date="2022-03-26T21:54:31Z">
            <w:r w:rsidDel="00000000" w:rsidR="00000000" w:rsidRPr="00000000">
              <w:rPr>
                <w:rtl w:val="0"/>
              </w:rPr>
              <w:delText xml:space="preserve">4</w:delText>
            </w:r>
          </w:del>
        </w:sdtContent>
      </w:sdt>
      <w:r w:rsidDel="00000000" w:rsidR="00000000" w:rsidRPr="00000000">
        <w:rPr>
          <w:rtl w:val="0"/>
        </w:rPr>
        <w:t xml:space="preserve">.1</w:t>
        <w:tab/>
        <w:t xml:space="preserve">During competition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7"/>
        </w:sdtPr>
        <w:sdtContent>
          <w:del w:author="Coren Apicella" w:id="16" w:date="2022-03-26T21:54:58Z"/>
          <w:sdt>
            <w:sdtPr>
              <w:tag w:val="goog_rdk_58"/>
            </w:sdtPr>
            <w:sdtContent>
              <w:commentRangeStart w:id="14"/>
            </w:sdtContent>
          </w:sdt>
          <w:del w:author="Coren Apicella" w:id="16" w:date="2022-03-26T21:54: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Gender differences in performance during competition: </w:delText>
            </w:r>
          </w:del>
        </w:sdtContent>
      </w:sdt>
      <w:commentRangeEnd w:id="14"/>
      <w:r w:rsidDel="00000000" w:rsidR="00000000" w:rsidRPr="00000000">
        <w:commentReference w:id="1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competitions are generally motivating and designed to improve performance by increasing effort [@Connelly2014a; @Murayama2012; @Miller2019a], previous research suggests that men perform better under competitive payment schemes relative to non-competitive payment schemes, </w:t>
      </w:r>
      <w:sdt>
        <w:sdtPr>
          <w:tag w:val="goog_rdk_59"/>
        </w:sdtPr>
        <w:sdtContent>
          <w:commentRangeStart w:id="1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women’s performance does not respond to competitions</w:t>
      </w:r>
      <w:commentRangeEnd w:id="15"/>
      <w:r w:rsidDel="00000000" w:rsidR="00000000" w:rsidRPr="00000000">
        <w:commentReference w:id="1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[@Gneezy2003; @Gneezy2004; @Gunther2010; @Samak2013]. @Gneezy2003 show that there is no gender difference in performance when participants are solving mazes following a piece-rate payment scheme, but a significant gender difference in performance arises under a tournament payment scheme, with males performing better. @Gunther2010 replicate the effect of competition on gender differences in performance for a male-typed task, but find no gender differences in performance during competition for female-typed or gender-neutral tasks.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OTHER CITES:</w:t>
      </w:r>
    </w:p>
    <w:p w:rsidR="00000000" w:rsidDel="00000000" w:rsidP="00000000" w:rsidRDefault="00000000" w:rsidRPr="00000000" w14:paraId="00000011">
      <w:pPr>
        <w:numPr>
          <w:ilvl w:val="0"/>
          <w:numId w:val="3"/>
        </w:numPr>
        <w:ind w:left="720" w:hanging="480"/>
        <w:rPr/>
      </w:pPr>
      <w:r w:rsidDel="00000000" w:rsidR="00000000" w:rsidRPr="00000000">
        <w:rPr>
          <w:rtl w:val="0"/>
        </w:rPr>
        <w:t xml:space="preserve">Evidence that women’s performance doesn’t strongly respond to competition compared to men: </w:t>
      </w:r>
      <w:hyperlink r:id="rId9">
        <w:r w:rsidDel="00000000" w:rsidR="00000000" w:rsidRPr="00000000">
          <w:rPr>
            <w:color w:val="4f81bd"/>
            <w:rtl w:val="0"/>
          </w:rPr>
          <w:t xml:space="preserve">https://onlinelibrary.wiley.com/doi/full/10.1111/ecca.12417</w:t>
        </w:r>
      </w:hyperlink>
      <w:r w:rsidDel="00000000" w:rsidR="00000000" w:rsidRPr="00000000">
        <w:rPr>
          <w:rtl w:val="0"/>
        </w:rPr>
      </w:r>
    </w:p>
    <w:p w:rsidR="00000000" w:rsidDel="00000000" w:rsidP="00000000" w:rsidRDefault="00000000" w:rsidRPr="00000000" w14:paraId="00000012">
      <w:pPr>
        <w:numPr>
          <w:ilvl w:val="0"/>
          <w:numId w:val="3"/>
        </w:numPr>
        <w:ind w:left="720" w:hanging="480"/>
        <w:rPr/>
      </w:pPr>
      <w:r w:rsidDel="00000000" w:rsidR="00000000" w:rsidRPr="00000000">
        <w:rPr>
          <w:rtl w:val="0"/>
        </w:rPr>
        <w:t xml:space="preserve">Suggests that women may not respond well to competitive pressure (aka when stress is kept to a minimum, there are no gender differences in performance, but when certain knock-out rules are applied, a difference emerges): </w:t>
      </w:r>
      <w:hyperlink r:id="rId10">
        <w:r w:rsidDel="00000000" w:rsidR="00000000" w:rsidRPr="00000000">
          <w:rPr>
            <w:color w:val="4f81bd"/>
            <w:rtl w:val="0"/>
          </w:rPr>
          <w:t xml:space="preserve">https://www.sciencedirect.com/science/article/pii/S0167268121001785?casa_token=1G3VrTCCNu8AAAAA:dsOsjejPKHnunOTRSqkEHU-odJMjDPhHUBXy-dTr9_JPX4KqAqrH4bihs5riR7gypyza2Rko_vg</w:t>
        </w:r>
      </w:hyperlink>
      <w:r w:rsidDel="00000000" w:rsidR="00000000" w:rsidRPr="00000000">
        <w:rPr>
          <w:rtl w:val="0"/>
        </w:rPr>
      </w:r>
    </w:p>
    <w:p w:rsidR="00000000" w:rsidDel="00000000" w:rsidP="00000000" w:rsidRDefault="00000000" w:rsidRPr="00000000" w14:paraId="00000013">
      <w:pPr>
        <w:numPr>
          <w:ilvl w:val="0"/>
          <w:numId w:val="3"/>
        </w:numPr>
        <w:ind w:left="720" w:hanging="480"/>
        <w:rPr/>
      </w:pPr>
      <w:r w:rsidDel="00000000" w:rsidR="00000000" w:rsidRPr="00000000">
        <w:rPr>
          <w:rtl w:val="0"/>
        </w:rPr>
        <w:t xml:space="preserve">t</w:t>
      </w:r>
      <w:sdt>
        <w:sdtPr>
          <w:tag w:val="goog_rdk_60"/>
        </w:sdtPr>
        <w:sdtContent>
          <w:commentRangeStart w:id="16"/>
        </w:sdtContent>
      </w:sdt>
      <w:r w:rsidDel="00000000" w:rsidR="00000000" w:rsidRPr="00000000">
        <w:rPr>
          <w:rtl w:val="0"/>
        </w:rPr>
        <w:t xml:space="preserve">here is a growing literature showing that women are less willing to guess on exams [@Pekkarinen2015; @Baldiga2014; @Iriberri2021], which in turn negatively impacts performance on said exams [@Pekkarinen2015; @Baldiga2014] - which they argue may driven by women being less confident in their probability of answering correctly or being more risk averse. @Riener2018a suggests this phenomenon starts at an early age, with girls as young as 8 years of age being significantly less willing to guess on exams relative to men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14">
      <w:pPr>
        <w:numPr>
          <w:ilvl w:val="0"/>
          <w:numId w:val="3"/>
        </w:numPr>
        <w:ind w:left="720" w:hanging="480"/>
        <w:rPr/>
      </w:pPr>
      <w:r w:rsidDel="00000000" w:rsidR="00000000" w:rsidRPr="00000000">
        <w:rPr>
          <w:rtl w:val="0"/>
        </w:rPr>
        <w:t xml:space="preserve">@Paserman2007: “Data on serve speed, on first serve percentages and on rally length suggest that women play a more conservative and less aggressive strategy as points become more important.”</w:t>
      </w:r>
    </w:p>
    <w:bookmarkStart w:colFirst="0" w:colLast="0" w:name="bookmark=id.3dy6vkm" w:id="7"/>
    <w:bookmarkEnd w:id="7"/>
    <w:p w:rsidR="00000000" w:rsidDel="00000000" w:rsidP="00000000" w:rsidRDefault="00000000" w:rsidRPr="00000000" w14:paraId="00000015">
      <w:pPr>
        <w:pStyle w:val="Heading3"/>
        <w:rPr/>
      </w:pPr>
      <w:r w:rsidDel="00000000" w:rsidR="00000000" w:rsidRPr="00000000">
        <w:rPr>
          <w:rtl w:val="0"/>
        </w:rPr>
        <w:t xml:space="preserve">1.</w:t>
      </w:r>
      <w:sdt>
        <w:sdtPr>
          <w:tag w:val="goog_rdk_61"/>
        </w:sdtPr>
        <w:sdtContent>
          <w:ins w:author="Coren Apicella" w:id="17" w:date="2022-03-26T21:57:19Z">
            <w:r w:rsidDel="00000000" w:rsidR="00000000" w:rsidRPr="00000000">
              <w:rPr>
                <w:rtl w:val="0"/>
              </w:rPr>
              <w:t xml:space="preserve">3</w:t>
            </w:r>
          </w:ins>
        </w:sdtContent>
      </w:sdt>
      <w:sdt>
        <w:sdtPr>
          <w:tag w:val="goog_rdk_62"/>
        </w:sdtPr>
        <w:sdtContent>
          <w:del w:author="Coren Apicella" w:id="17" w:date="2022-03-26T21:57:19Z">
            <w:r w:rsidDel="00000000" w:rsidR="00000000" w:rsidRPr="00000000">
              <w:rPr>
                <w:rtl w:val="0"/>
              </w:rPr>
              <w:delText xml:space="preserve">4</w:delText>
            </w:r>
          </w:del>
        </w:sdtContent>
      </w:sdt>
      <w:r w:rsidDel="00000000" w:rsidR="00000000" w:rsidRPr="00000000">
        <w:rPr>
          <w:rtl w:val="0"/>
        </w:rPr>
        <w:t xml:space="preserve">.2</w:t>
        <w:tab/>
        <w:t xml:space="preserve">After competition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4"/>
        </w:sdtPr>
        <w:sdtContent>
          <w:del w:author="Coren Apicella" w:id="18" w:date="2022-03-26T22:03: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Gender differences in response to losing: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repeated competition</w:t>
      </w:r>
      <w:sdt>
        <w:sdtPr>
          <w:tag w:val="goog_rdk_65"/>
        </w:sdtPr>
        <w:sdtContent>
          <w:ins w:author="Coren Apicella" w:id="19" w:date="2022-03-26T22:03: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women tend to perform worse in subsequent performance rounds after losing, even if the monetary prize they lost was relatively meager, while men only perform worse in subsequent rounds if they lost the chance to win a large monetary prize [@Gill2014]. Other research suggests women stop competing altogether after losing if given the choice. @Buser2019, who examine the effects of losing while competing in the Dutch Math Olympiad on the choice to compete in subsequent years, show that men are just as likely to compete even if they lost the previous year, while women are less likely to compete again if they lost before. Overall, this body of literature suggests that competitions may differentially impact women and men, both during and after the competition.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OTHER CITES:</w:t>
      </w:r>
    </w:p>
    <w:p w:rsidR="00000000" w:rsidDel="00000000" w:rsidP="00000000" w:rsidRDefault="00000000" w:rsidRPr="00000000" w14:paraId="00000018">
      <w:pPr>
        <w:numPr>
          <w:ilvl w:val="0"/>
          <w:numId w:val="4"/>
        </w:numPr>
        <w:ind w:left="720" w:hanging="480"/>
        <w:rPr/>
      </w:pPr>
      <w:r w:rsidDel="00000000" w:rsidR="00000000" w:rsidRPr="00000000">
        <w:rPr>
          <w:rtl w:val="0"/>
        </w:rPr>
        <w:t xml:space="preserve">negative feedback increases women’s likelihood of dropping out of their major: @Astorne-Figari2018</w:t>
      </w:r>
    </w:p>
    <w:p w:rsidR="00000000" w:rsidDel="00000000" w:rsidP="00000000" w:rsidRDefault="00000000" w:rsidRPr="00000000" w14:paraId="00000019">
      <w:pPr>
        <w:numPr>
          <w:ilvl w:val="0"/>
          <w:numId w:val="4"/>
        </w:numPr>
        <w:ind w:left="720" w:hanging="480"/>
        <w:rPr/>
      </w:pPr>
      <w:hyperlink r:id="rId11">
        <w:r w:rsidDel="00000000" w:rsidR="00000000" w:rsidRPr="00000000">
          <w:rPr>
            <w:color w:val="4f81bd"/>
            <w:rtl w:val="0"/>
          </w:rPr>
          <w:t xml:space="preserve">https://drive.google.com/file/d/1eMZJpkqa0QvDhcf76r2U8bkuelVa1Byt/view</w:t>
        </w:r>
      </w:hyperlink>
      <w:r w:rsidDel="00000000" w:rsidR="00000000" w:rsidRPr="00000000">
        <w:rPr>
          <w:rtl w:val="0"/>
        </w:rPr>
        <w:t xml:space="preserve">: “We find that, among assistant professors, a flat rejection reduces the confidence in publishing the paper in any leading journal to a significantly greater extent for women than it does for men. We find no gender differences among associate and full professors, likely due to survivorship bias.”</w:t>
      </w:r>
    </w:p>
    <w:p w:rsidR="00000000" w:rsidDel="00000000" w:rsidP="00000000" w:rsidRDefault="00000000" w:rsidRPr="00000000" w14:paraId="0000001A">
      <w:pPr>
        <w:numPr>
          <w:ilvl w:val="0"/>
          <w:numId w:val="4"/>
        </w:numPr>
        <w:ind w:left="720" w:hanging="480"/>
        <w:rPr/>
      </w:pPr>
      <w:hyperlink r:id="rId12">
        <w:r w:rsidDel="00000000" w:rsidR="00000000" w:rsidRPr="00000000">
          <w:rPr>
            <w:color w:val="4f81bd"/>
            <w:rtl w:val="0"/>
          </w:rPr>
          <w:t xml:space="preserve">https://www.nber.org/system/files/working_papers/w29382/w29382.pdf</w:t>
        </w:r>
      </w:hyperlink>
      <w:r w:rsidDel="00000000" w:rsidR="00000000" w:rsidRPr="00000000">
        <w:rPr>
          <w:rtl w:val="0"/>
        </w:rPr>
        <w:t xml:space="preserve">: “We find that, holding fixed performance and decisions before feedback, women update their beliefs and choices more negatively than men do after bad news.”</w:t>
      </w:r>
    </w:p>
    <w:bookmarkStart w:colFirst="0" w:colLast="0" w:name="bookmark=id.1t3h5sf" w:id="8"/>
    <w:bookmarkEnd w:id="8"/>
    <w:p w:rsidR="00000000" w:rsidDel="00000000" w:rsidP="00000000" w:rsidRDefault="00000000" w:rsidRPr="00000000" w14:paraId="0000001B">
      <w:pPr>
        <w:pStyle w:val="Heading3"/>
        <w:rPr/>
      </w:pPr>
      <w:r w:rsidDel="00000000" w:rsidR="00000000" w:rsidRPr="00000000">
        <w:rPr>
          <w:rtl w:val="0"/>
        </w:rPr>
        <w:t xml:space="preserve">1.</w:t>
      </w:r>
      <w:sdt>
        <w:sdtPr>
          <w:tag w:val="goog_rdk_66"/>
        </w:sdtPr>
        <w:sdtContent>
          <w:ins w:author="Coren Apicella" w:id="20" w:date="2022-03-26T22:45:20Z">
            <w:r w:rsidDel="00000000" w:rsidR="00000000" w:rsidRPr="00000000">
              <w:rPr>
                <w:rtl w:val="0"/>
              </w:rPr>
              <w:t xml:space="preserve">3</w:t>
            </w:r>
          </w:ins>
        </w:sdtContent>
      </w:sdt>
      <w:sdt>
        <w:sdtPr>
          <w:tag w:val="goog_rdk_67"/>
        </w:sdtPr>
        <w:sdtContent>
          <w:del w:author="Coren Apicella" w:id="20" w:date="2022-03-26T22:45:20Z">
            <w:r w:rsidDel="00000000" w:rsidR="00000000" w:rsidRPr="00000000">
              <w:rPr>
                <w:rtl w:val="0"/>
              </w:rPr>
              <w:delText xml:space="preserve">4</w:delText>
            </w:r>
          </w:del>
        </w:sdtContent>
      </w:sdt>
      <w:r w:rsidDel="00000000" w:rsidR="00000000" w:rsidRPr="00000000">
        <w:rPr>
          <w:rtl w:val="0"/>
        </w:rPr>
        <w:t xml:space="preserve">.3</w:t>
        <w:tab/>
        <w:t xml:space="preserve">Before competition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mentioned previously, little research has examined how competitions may affect gender differences in behavior during </w:t>
      </w:r>
      <w:sdt>
        <w:sdtPr>
          <w:tag w:val="goog_rdk_68"/>
        </w:sdtPr>
        <w:sdtContent>
          <w:ins w:author="Emily Falk" w:id="21" w:date="2022-03-23T15:22: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w:t>
            </w:r>
          </w:ins>
        </w:sdtContent>
      </w:sdt>
      <w:sdt>
        <w:sdtPr>
          <w:tag w:val="goog_rdk_69"/>
        </w:sdtPr>
        <w:sdtContent>
          <w:del w:author="Emily Falk" w:id="21" w:date="2022-03-23T15:22: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arguably the most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behaviors and have different perceptions of themselves and others in advance of a competition.</w:t>
      </w:r>
    </w:p>
    <w:sdt>
      <w:sdtPr>
        <w:tag w:val="goog_rdk_71"/>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22" w:date="2022-03-26T22:46:42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only know of a few studies that explore this open question: insert possible cites if relevant</w:t>
          </w:r>
          <w:sdt>
            <w:sdtPr>
              <w:tag w:val="goog_rdk_70"/>
            </w:sdtPr>
            <w:sdtContent>
              <w:ins w:author="Coren Apicella" w:id="22" w:date="2022-03-26T22:46:42Z">
                <w:r w:rsidDel="00000000" w:rsidR="00000000" w:rsidRPr="00000000">
                  <w:rPr>
                    <w:rtl w:val="0"/>
                  </w:rPr>
                </w:r>
              </w:ins>
            </w:sdtContent>
          </w:sdt>
        </w:p>
      </w:sdtContent>
    </w:sdt>
    <w:sdt>
      <w:sdtPr>
        <w:tag w:val="goog_rdk_75"/>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22" w:date="2022-03-26T22:46:42Z"/>
              <w:rFonts w:ascii="Cambria" w:cs="Cambria" w:eastAsia="Cambria" w:hAnsi="Cambria"/>
              <w:b w:val="0"/>
              <w:i w:val="0"/>
              <w:smallCaps w:val="0"/>
              <w:strike w:val="0"/>
              <w:color w:val="000000"/>
              <w:sz w:val="24"/>
              <w:szCs w:val="24"/>
              <w:u w:val="none"/>
              <w:shd w:fill="auto" w:val="clear"/>
              <w:vertAlign w:val="baseline"/>
            </w:rPr>
          </w:pPr>
          <w:sdt>
            <w:sdtPr>
              <w:tag w:val="goog_rdk_72"/>
            </w:sdtPr>
            <w:sdtContent>
              <w:ins w:author="Coren Apicella" w:id="22" w:date="2022-03-26T22:46:42Z"/>
              <w:sdt>
                <w:sdtPr>
                  <w:tag w:val="goog_rdk_73"/>
                </w:sdtPr>
                <w:sdtContent>
                  <w:commentRangeStart w:id="17"/>
                </w:sdtContent>
              </w:sdt>
              <w:ins w:author="Coren Apicella" w:id="22" w:date="2022-03-26T22:46: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commentRangeEnd w:id="17"/>
                <w:r w:rsidDel="00000000" w:rsidR="00000000" w:rsidRPr="00000000">
                  <w:commentReference w:id="1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Prior research suggests that women, compared to men, are more likely to practice when given the opportunity (Richards et al, in prep). While the goal of this research was to experimentally test how preparation might influence gender differences in willingness to compete,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significant and sizable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gender difference emerged in the choice to practic</w:t>
                </w:r>
                <w:sdt>
                  <w:sdtPr>
                    <w:tag w:val="goog_rdk_74"/>
                  </w:sdtPr>
                  <w:sdtContent>
                    <w:commentRangeStart w:id="1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where women were up to X% more likely to practice than men. </w:t>
                </w:r>
                <w:commentRangeEnd w:id="18"/>
                <w:r w:rsidDel="00000000" w:rsidR="00000000" w:rsidRPr="00000000">
                  <w:commentReference w:id="1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Notably, the gender difference was present regardless of the payment option scheme chosen (i.e., the competitive payment scheme 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rate payment scheme), though such interaction effects may have been difficult to detect with the sample sizes employed . Moreover, because payment schemes were not randomized there may have been selection effects such that those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 are 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likely to compete may have also been less likely to practice. Thus, whether competitions versus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rate payment schemes lead women to practice disproportionately more than men is still unknown.</w:t>
                </w:r>
                <w:r w:rsidDel="00000000" w:rsidR="00000000" w:rsidRPr="00000000">
                  <w:rPr>
                    <w:rtl w:val="0"/>
                  </w:rPr>
                </w:r>
              </w:ins>
            </w:sdtContent>
          </w:sdt>
        </w:p>
      </w:sdtContent>
    </w:sdt>
    <w:sdt>
      <w:sdtPr>
        <w:tag w:val="goog_rdk_77"/>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PrChange w:author="Coren Apicella" w:id="23" w:date="2022-03-26T22:46:42Z">
                <w:rPr>
                  <w:rFonts w:ascii="Cambria" w:cs="Cambria" w:eastAsia="Cambria" w:hAnsi="Cambria"/>
                  <w:b w:val="0"/>
                  <w:i w:val="0"/>
                  <w:smallCaps w:val="0"/>
                  <w:strike w:val="0"/>
                  <w:color w:val="000000"/>
                  <w:sz w:val="24"/>
                  <w:szCs w:val="24"/>
                  <w:u w:val="none"/>
                  <w:shd w:fill="auto" w:val="clear"/>
                  <w:vertAlign w:val="baseline"/>
                </w:rPr>
              </w:rPrChange>
            </w:rPr>
          </w:pPr>
          <w:sdt>
            <w:sdtPr>
              <w:tag w:val="goog_rdk_76"/>
            </w:sdtPr>
            <w:sdtContent>
              <w:r w:rsidDel="00000000" w:rsidR="00000000" w:rsidRPr="00000000">
                <w:rPr>
                  <w:rtl w:val="0"/>
                </w:rPr>
              </w:r>
            </w:sdtContent>
          </w:sdt>
        </w:p>
      </w:sdtContent>
    </w:sdt>
    <w:bookmarkStart w:colFirst="0" w:colLast="0" w:name="bookmark=id.4d34og8" w:id="9"/>
    <w:bookmarkEnd w:id="9"/>
    <w:sdt>
      <w:sdtPr>
        <w:tag w:val="goog_rdk_84"/>
      </w:sdtPr>
      <w:sdtContent>
        <w:p w:rsidR="00000000" w:rsidDel="00000000" w:rsidP="00000000" w:rsidRDefault="00000000" w:rsidRPr="00000000" w14:paraId="00000020">
          <w:pPr>
            <w:pStyle w:val="Heading4"/>
            <w:rPr>
              <w:ins w:author="Coren Apicella" w:id="26" w:date="2022-03-27T00:29:48Z"/>
            </w:rPr>
          </w:pPr>
          <w:sdt>
            <w:sdtPr>
              <w:tag w:val="goog_rdk_78"/>
            </w:sdtPr>
            <w:sdtContent>
              <w:commentRangeStart w:id="19"/>
            </w:sdtContent>
          </w:sdt>
          <w:r w:rsidDel="00000000" w:rsidR="00000000" w:rsidRPr="00000000">
            <w:rPr>
              <w:rtl w:val="0"/>
            </w:rPr>
            <w:t xml:space="preserve">1.4</w:t>
          </w:r>
          <w:sdt>
            <w:sdtPr>
              <w:tag w:val="goog_rdk_79"/>
            </w:sdtPr>
            <w:sdtContent>
              <w:del w:author="Coren Apicella" w:id="24" w:date="2022-03-27T00:01:31Z">
                <w:r w:rsidDel="00000000" w:rsidR="00000000" w:rsidRPr="00000000">
                  <w:rPr>
                    <w:rtl w:val="0"/>
                  </w:rPr>
                  <w:delText xml:space="preserve">.3.1</w:delText>
                </w:r>
              </w:del>
            </w:sdtContent>
          </w:sdt>
          <w:sdt>
            <w:sdtPr>
              <w:tag w:val="goog_rdk_80"/>
            </w:sdtPr>
            <w:sdtContent>
              <w:commentRangeStart w:id="20"/>
            </w:sdtContent>
          </w:sdt>
          <w:r w:rsidDel="00000000" w:rsidR="00000000" w:rsidRPr="00000000">
            <w:rPr>
              <w:rtl w:val="0"/>
            </w:rPr>
            <w:tab/>
          </w:r>
          <w:sdt>
            <w:sdtPr>
              <w:tag w:val="goog_rdk_81"/>
            </w:sdtPr>
            <w:sdtContent>
              <w:ins w:author="Coren Apicella" w:id="25" w:date="2022-03-27T00:01:35Z">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Does competition elicit a gender difference in practicing?</w:t>
                </w:r>
              </w:ins>
            </w:sdtContent>
          </w:sdt>
          <w:sdt>
            <w:sdtPr>
              <w:tag w:val="goog_rdk_82"/>
            </w:sdtPr>
            <w:sdtContent>
              <w:del w:author="Coren Apicella" w:id="25" w:date="2022-03-27T00:01:35Z">
                <w:r w:rsidDel="00000000" w:rsidR="00000000" w:rsidRPr="00000000">
                  <w:rPr>
                    <w:rtl w:val="0"/>
                  </w:rPr>
                  <w:delText xml:space="preserve">Preparation as a coping strategy before competition &amp; possible mechanisms</w:delText>
                </w:r>
              </w:del>
            </w:sdtContent>
          </w:sdt>
          <w:sdt>
            <w:sdtPr>
              <w:tag w:val="goog_rdk_83"/>
            </w:sdtPr>
            <w:sdtContent>
              <w:ins w:author="Coren Apicella" w:id="26" w:date="2022-03-27T00:29:48Z">
                <w:r w:rsidDel="00000000" w:rsidR="00000000" w:rsidRPr="00000000">
                  <w:rPr>
                    <w:rtl w:val="0"/>
                  </w:rPr>
                </w:r>
              </w:ins>
            </w:sdtContent>
          </w:sdt>
        </w:p>
      </w:sdtContent>
    </w:sdt>
    <w:sdt>
      <w:sdtPr>
        <w:tag w:val="goog_rdk_86"/>
      </w:sdtPr>
      <w:sdtContent>
        <w:p w:rsidR="00000000" w:rsidDel="00000000" w:rsidP="00000000" w:rsidRDefault="00000000" w:rsidRPr="00000000" w14:paraId="00000021">
          <w:pPr>
            <w:rPr>
              <w:ins w:author="Coren Apicella" w:id="26" w:date="2022-03-27T00:29:48Z"/>
            </w:rPr>
          </w:pPr>
          <w:sdt>
            <w:sdtPr>
              <w:tag w:val="goog_rdk_85"/>
            </w:sdtPr>
            <w:sdtContent>
              <w:ins w:author="Coren Apicella" w:id="26" w:date="2022-03-27T00:29:48Z">
                <w:r w:rsidDel="00000000" w:rsidR="00000000" w:rsidRPr="00000000">
                  <w:rPr>
                    <w:rtl w:val="0"/>
                  </w:rPr>
                  <w:t xml:space="preserve">There are three non-mutually exclusive reasons to suspect that competition would increase rates of practicing in women. These include its effects on  confidence and risk, and  a gender stereotype that women practice more than men.  </w:t>
                </w:r>
                <w:r w:rsidDel="00000000" w:rsidR="00000000" w:rsidRPr="00000000">
                  <w:rPr>
                    <w:rtl w:val="0"/>
                  </w:rPr>
                </w:r>
              </w:ins>
            </w:sdtContent>
          </w:sdt>
        </w:p>
      </w:sdtContent>
    </w:sdt>
    <w:sdt>
      <w:sdtPr>
        <w:tag w:val="goog_rdk_88"/>
      </w:sdtPr>
      <w:sdtContent>
        <w:p w:rsidR="00000000" w:rsidDel="00000000" w:rsidP="00000000" w:rsidRDefault="00000000" w:rsidRPr="00000000" w14:paraId="00000022">
          <w:pPr>
            <w:rPr>
              <w:ins w:author="Coren Apicella" w:id="26" w:date="2022-03-27T00:29:48Z"/>
            </w:rPr>
          </w:pPr>
          <w:sdt>
            <w:sdtPr>
              <w:tag w:val="goog_rdk_87"/>
            </w:sdtPr>
            <w:sdtContent>
              <w:ins w:author="Coren Apicella" w:id="26" w:date="2022-03-27T00:29:48Z">
                <w:r w:rsidDel="00000000" w:rsidR="00000000" w:rsidRPr="00000000">
                  <w:rPr>
                    <w:rtl w:val="0"/>
                  </w:rPr>
                  <w:t xml:space="preserve">1.4.1 Confidence, risk, and rates of practicing </w:t>
                </w:r>
              </w:ins>
            </w:sdtContent>
          </w:sdt>
        </w:p>
      </w:sdtContent>
    </w:sdt>
    <w:sdt>
      <w:sdtPr>
        <w:tag w:val="goog_rdk_90"/>
      </w:sdtPr>
      <w:sdtContent>
        <w:p w:rsidR="00000000" w:rsidDel="00000000" w:rsidP="00000000" w:rsidRDefault="00000000" w:rsidRPr="00000000" w14:paraId="00000023">
          <w:pPr>
            <w:rPr>
              <w:ins w:author="Coren Apicella" w:id="26" w:date="2022-03-27T00:29:48Z"/>
            </w:rPr>
          </w:pPr>
          <w:sdt>
            <w:sdtPr>
              <w:tag w:val="goog_rdk_89"/>
            </w:sdtPr>
            <w:sdtContent>
              <w:ins w:author="Coren Apicella" w:id="26" w:date="2022-03-27T00:29:48Z">
                <w:r w:rsidDel="00000000" w:rsidR="00000000" w:rsidRPr="00000000">
                  <w:rPr>
                    <w:rtl w:val="0"/>
                  </w:rPr>
                  <w:t xml:space="preserve">Women may spend more time preparing than men, especially before competitions, in part because they are, on average, less risk-seeking (Bertrand, 2010; Croson &amp; Gneezy, 2009; Dohmen et al., 2011; Eckel &amp; Grossman, 2008) and confident (Barber &amp; Odean, 2001; Bertrand et al., 2010; Croson &amp; Gneezy, 2009; Lundeberg, Fox, &amp; Puncochaf, 1994; Mobius, Niederle, Niehaus, &amp; Rosenblat, 2011) than men. Indeed, both confidence and risk attitude have been implicated in driving the gender gap in willingness to compete (Niederle &amp; Vesterlund, 2011; Veldhuizen, 2017). The extent to which confidence and risk attitude account for the gender gap in willingness to compete is debated; some research suggests that competitiveness may be entirely explained by confidence and risk (cite) while other research suggests that there remains a residual gap in the choice to compete (cite). Regardless of whether competitiveness is a stand-alone trait, confidence and risk attitude may lead to differences in how men and women react to competitions, possibly including the decision to prepare before competitions.</w:t>
                </w:r>
              </w:ins>
            </w:sdtContent>
          </w:sdt>
        </w:p>
      </w:sdtContent>
    </w:sdt>
    <w:sdt>
      <w:sdtPr>
        <w:tag w:val="goog_rdk_92"/>
      </w:sdtPr>
      <w:sdtContent>
        <w:p w:rsidR="00000000" w:rsidDel="00000000" w:rsidP="00000000" w:rsidRDefault="00000000" w:rsidRPr="00000000" w14:paraId="00000024">
          <w:pPr>
            <w:rPr>
              <w:ins w:author="Coren Apicella" w:id="26" w:date="2022-03-27T00:29:48Z"/>
            </w:rPr>
          </w:pPr>
          <w:sdt>
            <w:sdtPr>
              <w:tag w:val="goog_rdk_91"/>
            </w:sdtPr>
            <w:sdtContent>
              <w:ins w:author="Coren Apicella" w:id="26" w:date="2022-03-27T00:29:48Z">
                <w:r w:rsidDel="00000000" w:rsidR="00000000" w:rsidRPr="00000000">
                  <w:rPr>
                    <w:rtl w:val="0"/>
                  </w:rPr>
                  <w:t xml:space="preserve">Include paragraph where you: 1) Define confidence and 2) summarize lit on gender differences in confidence, then  use the paragraphs in your NSF that discuss why confidence might be associated with more practicing in </w:t>
                </w:r>
                <w:r w:rsidDel="00000000" w:rsidR="00000000" w:rsidRPr="00000000">
                  <w:rPr>
                    <w:color w:val="3c4043"/>
                    <w:highlight w:val="white"/>
                    <w:rtl w:val="0"/>
                  </w:rPr>
                  <w:t xml:space="preserve">competitive</w:t>
                </w:r>
                <w:r w:rsidDel="00000000" w:rsidR="00000000" w:rsidRPr="00000000">
                  <w:rPr>
                    <w:rtl w:val="0"/>
                  </w:rPr>
                  <w:t xml:space="preserve"> settings..</w:t>
                </w:r>
              </w:ins>
            </w:sdtContent>
          </w:sdt>
        </w:p>
      </w:sdtContent>
    </w:sdt>
    <w:sdt>
      <w:sdtPr>
        <w:tag w:val="goog_rdk_94"/>
      </w:sdtPr>
      <w:sdtContent>
        <w:p w:rsidR="00000000" w:rsidDel="00000000" w:rsidP="00000000" w:rsidRDefault="00000000" w:rsidRPr="00000000" w14:paraId="00000025">
          <w:pPr>
            <w:rPr>
              <w:ins w:author="Coren Apicella" w:id="26" w:date="2022-03-27T00:29:48Z"/>
            </w:rPr>
          </w:pPr>
          <w:sdt>
            <w:sdtPr>
              <w:tag w:val="goog_rdk_93"/>
            </w:sdtPr>
            <w:sdtContent>
              <w:ins w:author="Coren Apicella" w:id="26" w:date="2022-03-27T00:29:48Z">
                <w:r w:rsidDel="00000000" w:rsidR="00000000" w:rsidRPr="00000000">
                  <w:rPr>
                    <w:rtl w:val="0"/>
                  </w:rPr>
                  <w:t xml:space="preserve">Include Paragraph: Define risk, summarize lit on gender diff in risk, and then use paragraphs in your nsf that discuss the theoretical link between risk and practice. </w:t>
                </w:r>
              </w:ins>
            </w:sdtContent>
          </w:sdt>
        </w:p>
      </w:sdtContent>
    </w:sdt>
    <w:sdt>
      <w:sdtPr>
        <w:tag w:val="goog_rdk_96"/>
      </w:sdtPr>
      <w:sdtContent>
        <w:p w:rsidR="00000000" w:rsidDel="00000000" w:rsidP="00000000" w:rsidRDefault="00000000" w:rsidRPr="00000000" w14:paraId="00000026">
          <w:pPr>
            <w:rPr>
              <w:ins w:author="Coren Apicella" w:id="26" w:date="2022-03-27T00:29:48Z"/>
            </w:rPr>
          </w:pPr>
          <w:sdt>
            <w:sdtPr>
              <w:tag w:val="goog_rdk_95"/>
            </w:sdtPr>
            <w:sdtContent>
              <w:ins w:author="Coren Apicella" w:id="26" w:date="2022-03-27T00:29:48Z">
                <w:r w:rsidDel="00000000" w:rsidR="00000000" w:rsidRPr="00000000">
                  <w:rPr>
                    <w:rtl w:val="0"/>
                  </w:rPr>
                </w:r>
              </w:ins>
            </w:sdtContent>
          </w:sdt>
        </w:p>
      </w:sdtContent>
    </w:sdt>
    <w:sdt>
      <w:sdtPr>
        <w:tag w:val="goog_rdk_98"/>
      </w:sdtPr>
      <w:sdtContent>
        <w:p w:rsidR="00000000" w:rsidDel="00000000" w:rsidP="00000000" w:rsidRDefault="00000000" w:rsidRPr="00000000" w14:paraId="00000027">
          <w:pPr>
            <w:rPr>
              <w:ins w:author="Coren Apicella" w:id="26" w:date="2022-03-27T00:29:48Z"/>
            </w:rPr>
          </w:pPr>
          <w:sdt>
            <w:sdtPr>
              <w:tag w:val="goog_rdk_97"/>
            </w:sdtPr>
            <w:sdtContent>
              <w:ins w:author="Coren Apicella" w:id="26" w:date="2022-03-27T00:29:48Z">
                <w:r w:rsidDel="00000000" w:rsidR="00000000" w:rsidRPr="00000000">
                  <w:rPr>
                    <w:rtl w:val="0"/>
                  </w:rPr>
                </w:r>
              </w:ins>
            </w:sdtContent>
          </w:sdt>
        </w:p>
      </w:sdtContent>
    </w:sdt>
    <w:sdt>
      <w:sdtPr>
        <w:tag w:val="goog_rdk_100"/>
      </w:sdtPr>
      <w:sdtContent>
        <w:p w:rsidR="00000000" w:rsidDel="00000000" w:rsidP="00000000" w:rsidRDefault="00000000" w:rsidRPr="00000000" w14:paraId="00000028">
          <w:pPr>
            <w:rPr>
              <w:ins w:author="Coren Apicella" w:id="26" w:date="2022-03-27T00:29:48Z"/>
            </w:rPr>
          </w:pPr>
          <w:sdt>
            <w:sdtPr>
              <w:tag w:val="goog_rdk_99"/>
            </w:sdtPr>
            <w:sdtContent>
              <w:ins w:author="Coren Apicella" w:id="26" w:date="2022-03-27T00:29:48Z">
                <w:r w:rsidDel="00000000" w:rsidR="00000000" w:rsidRPr="00000000">
                  <w:rPr>
                    <w:rtl w:val="0"/>
                  </w:rPr>
                </w:r>
              </w:ins>
            </w:sdtContent>
          </w:sdt>
        </w:p>
      </w:sdtContent>
    </w:sdt>
    <w:sdt>
      <w:sdtPr>
        <w:tag w:val="goog_rdk_102"/>
      </w:sdtPr>
      <w:sdtContent>
        <w:p w:rsidR="00000000" w:rsidDel="00000000" w:rsidP="00000000" w:rsidRDefault="00000000" w:rsidRPr="00000000" w14:paraId="00000029">
          <w:pPr>
            <w:rPr>
              <w:rPrChange w:author="Coren Apicella" w:id="27" w:date="2022-03-27T00:29:48Z">
                <w:rPr/>
              </w:rPrChange>
            </w:rPr>
            <w:pPrChange w:author="Coren Apicella" w:id="0" w:date="2022-03-27T00:29:48Z">
              <w:pPr>
                <w:pStyle w:val="Heading4"/>
              </w:pPr>
            </w:pPrChange>
          </w:pPr>
          <w:sdt>
            <w:sdtPr>
              <w:tag w:val="goog_rdk_101"/>
            </w:sdtPr>
            <w:sdtContent>
              <w:r w:rsidDel="00000000" w:rsidR="00000000" w:rsidRPr="00000000">
                <w:rPr>
                  <w:rtl w:val="0"/>
                </w:rPr>
              </w:r>
            </w:sdtContent>
          </w:sdt>
        </w:p>
      </w:sdtContent>
    </w:sd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03"/>
        </w:sdtPr>
        <w:sdtContent>
          <w:commentRangeStart w:id="21"/>
        </w:sdtContent>
      </w:sdt>
      <w:sdt>
        <w:sdtPr>
          <w:tag w:val="goog_rdk_104"/>
        </w:sdtPr>
        <w:sdtContent>
          <w:commentRangeStart w:id="2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Preparing for a competition, through either practicing or studying, </w:t>
      </w:r>
      <w:sdt>
        <w:sdtPr>
          <w:tag w:val="goog_rdk_105"/>
        </w:sdtPr>
        <w:sdtContent>
          <w:ins w:author="Coren Apicella" w:id="28" w:date="2022-03-26T22:4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w:t>
            </w:r>
          </w:ins>
        </w:sdtContent>
      </w:sdt>
      <w:sdt>
        <w:sdtPr>
          <w:tag w:val="goog_rdk_106"/>
        </w:sdtPr>
        <w:sdtContent>
          <w:del w:author="Coren Apicella" w:id="28" w:date="2022-03-26T22:4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w:t>
      </w:r>
      <w:sdt>
        <w:sdtPr>
          <w:tag w:val="goog_rdk_107"/>
        </w:sdtPr>
        <w:sdtContent>
          <w:commentRangeStart w:id="2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coping </w:t>
      </w:r>
      <w:commentRangeEnd w:id="23"/>
      <w:r w:rsidDel="00000000" w:rsidR="00000000" w:rsidRPr="00000000">
        <w:commentReference w:id="2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strategy individuals employ before entering a competition. Since competitions, by definition, compare the performance among two or more individuals, they naturally lead to self-evaluation and comparative judgments of self with others - processes that are intimately linked to confidence. To the extent that confidence influences how much individuals think they need to prepare in order to win, we may expect to see women preparing more than men, particularly in competitive contexts, which naturally invoke self-other assessments. Thus, less confident individuals may prepare more. Moreover, they may prepare more in order to reduce the negative feelings caused by low confidence independent of any ambitions to win, since mastery is an important driver of confidence [@Gist1992; @Usher2008].</w:t>
      </w:r>
      <w:sdt>
        <w:sdtPr>
          <w:tag w:val="goog_rdk_108"/>
        </w:sdtPr>
        <w:sdtContent>
          <w:commentRangeStart w:id="2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is no theoretical or empirical reason to suspect that women would be less concerned with mastery than men. In fact, research suggests that women are just as likely as men to compete when competing against their own past performance, suggesting, at minimum, an equal desire for self-improvement [@Apicella2017a].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09"/>
        </w:sdtPr>
        <w:sdtContent>
          <w:commentRangeStart w:id="2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Similarly, given the inherent risk of competitive payment schemes relative to non-competitive payment schemes, it is possible that the aforementioned gender differences in risk attitudes may also lead women to be more likely to cope by preparing before performing in a competition relative to men.</w:t>
      </w:r>
      <w:sdt>
        <w:sdtPr>
          <w:tag w:val="goog_rdk_110"/>
        </w:sdtPr>
        <w:sdtContent>
          <w:ins w:author="Emily Falk" w:id="29" w:date="2022-03-23T15:27: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would then impose greater opportunity costs on women.</w:t>
            </w:r>
          </w:ins>
        </w:sdtContent>
      </w:sdt>
      <w:commentRangeEnd w:id="25"/>
      <w:r w:rsidDel="00000000" w:rsidR="00000000" w:rsidRPr="00000000">
        <w:commentReference w:id="25"/>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bookmarkStart w:colFirst="0" w:colLast="0" w:name="bookmark=id.2s8eyo1" w:id="10"/>
    <w:bookmarkEnd w:id="10"/>
    <w:p w:rsidR="00000000" w:rsidDel="00000000" w:rsidP="00000000" w:rsidRDefault="00000000" w:rsidRPr="00000000" w14:paraId="0000002D">
      <w:pPr>
        <w:pStyle w:val="Heading4"/>
        <w:rPr/>
      </w:pPr>
      <w:r w:rsidDel="00000000" w:rsidR="00000000" w:rsidRPr="00000000">
        <w:rPr>
          <w:rtl w:val="0"/>
        </w:rPr>
        <w:t xml:space="preserve">1.4.</w:t>
      </w:r>
      <w:sdt>
        <w:sdtPr>
          <w:tag w:val="goog_rdk_111"/>
        </w:sdtPr>
        <w:sdtContent>
          <w:del w:author="Coren Apicella" w:id="30" w:date="2022-03-27T00:54:41Z">
            <w:r w:rsidDel="00000000" w:rsidR="00000000" w:rsidRPr="00000000">
              <w:rPr>
                <w:rtl w:val="0"/>
              </w:rPr>
              <w:delText xml:space="preserve">3.</w:delText>
            </w:r>
          </w:del>
        </w:sdtContent>
      </w:sdt>
      <w:sdt>
        <w:sdtPr>
          <w:tag w:val="goog_rdk_112"/>
        </w:sdtPr>
        <w:sdtContent>
          <w:del w:author="Coren Apicella" w:id="31" w:date="2022-03-27T00:54:43Z">
            <w:r w:rsidDel="00000000" w:rsidR="00000000" w:rsidRPr="00000000">
              <w:rPr>
                <w:rtl w:val="0"/>
              </w:rPr>
              <w:delText xml:space="preserve">2</w:delText>
            </w:r>
          </w:del>
        </w:sdtContent>
      </w:sdt>
      <w:r w:rsidDel="00000000" w:rsidR="00000000" w:rsidRPr="00000000">
        <w:rPr>
          <w:rtl w:val="0"/>
        </w:rPr>
        <w:tab/>
        <w:t xml:space="preserve">Gender stereotypes </w:t>
      </w:r>
      <w:sdt>
        <w:sdtPr>
          <w:tag w:val="goog_rdk_113"/>
        </w:sdtPr>
        <w:sdtContent>
          <w:ins w:author="Coren Apicella" w:id="32" w:date="2022-03-27T00:55:03Z">
            <w:r w:rsidDel="00000000" w:rsidR="00000000" w:rsidRPr="00000000">
              <w:rPr>
                <w:rtl w:val="0"/>
              </w:rPr>
              <w:t xml:space="preserve">and practicing</w:t>
            </w:r>
          </w:ins>
        </w:sdtContent>
      </w:sdt>
      <w:sdt>
        <w:sdtPr>
          <w:tag w:val="goog_rdk_114"/>
        </w:sdtPr>
        <w:sdtContent>
          <w:del w:author="Coren Apicella" w:id="32" w:date="2022-03-27T00:55:03Z">
            <w:r w:rsidDel="00000000" w:rsidR="00000000" w:rsidRPr="00000000">
              <w:rPr>
                <w:rtl w:val="0"/>
              </w:rPr>
              <w:delText xml:space="preserve">as a possible mechanism</w:delText>
            </w:r>
          </w:del>
        </w:sdtContent>
      </w:sdt>
      <w:r w:rsidDel="00000000" w:rsidR="00000000" w:rsidRPr="00000000">
        <w:rPr>
          <w:rtl w:val="0"/>
        </w:rPr>
      </w:r>
    </w:p>
    <w:sdt>
      <w:sdtPr>
        <w:tag w:val="goog_rdk_121"/>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33" w:date="2022-03-27T00:57:42Z"/>
              <w:rPrChange w:author="Coren Apicella" w:id="35" w:date="2022-03-27T01:00:28Z">
                <w:rPr/>
              </w:rPrChange>
            </w:rPr>
          </w:pPr>
          <w:sdt>
            <w:sdtPr>
              <w:tag w:val="goog_rdk_116"/>
            </w:sdtPr>
            <w:sdtContent>
              <w:ins w:author="Coren Apicella" w:id="33" w:date="2022-03-27T00:57:42Z">
                <w:r w:rsidDel="00000000" w:rsidR="00000000" w:rsidRPr="00000000">
                  <w:rPr>
                    <w:rtl w:val="0"/>
                  </w:rPr>
                  <w:t xml:space="preserve">Gender differences in preparation may be driven by stereotypes of men and women’s tendencies to prepare more before performance. </w:t>
                </w:r>
              </w:ins>
            </w:sdtContent>
          </w:sdt>
          <w:sdt>
            <w:sdtPr>
              <w:tag w:val="goog_rdk_117"/>
            </w:sdtPr>
            <w:sdtContent>
              <w:ins w:author="Coren Apicella" w:id="34" w:date="2022-03-27T01:00:28Z">
                <w:r w:rsidDel="00000000" w:rsidR="00000000" w:rsidRPr="00000000">
                  <w:rPr>
                    <w:rtl w:val="0"/>
                  </w:rPr>
                  <w:t xml:space="preserve">Gender stereotypes derive from observers’ automatic tendency to make correspondent inferences about men and women’s dispositions [@Gilbert1995; @Ross1977; @Jones1967; @Gawronski2004].</w:t>
                </w:r>
              </w:ins>
            </w:sdtContent>
          </w:sdt>
          <w:sdt>
            <w:sdtPr>
              <w:tag w:val="goog_rdk_118"/>
            </w:sdtPr>
            <w:sdtContent>
              <w:ins w:author="Coren Apicella" w:id="33" w:date="2022-03-27T00:57:42Z"/>
              <w:sdt>
                <w:sdtPr>
                  <w:tag w:val="goog_rdk_119"/>
                </w:sdtPr>
                <w:sdtContent>
                  <w:ins w:author="Coren Apicella" w:id="33" w:date="2022-03-27T00:57:42Z">
                    <w:r w:rsidDel="00000000" w:rsidR="00000000" w:rsidRPr="00000000">
                      <w:rPr>
                        <w:rtl w:val="0"/>
                        <w:rPrChange w:author="Coren Apicella" w:id="35" w:date="2022-03-27T01:00:28Z">
                          <w:rPr/>
                        </w:rPrChange>
                      </w:rPr>
                      <w:t xml:space="preserve"> </w:t>
                    </w:r>
                  </w:ins>
                </w:sdtContent>
              </w:sdt>
              <w:ins w:author="Coren Apicella" w:id="33" w:date="2022-03-27T00:57:42Z">
                <w:sdt>
                  <w:sdtPr>
                    <w:tag w:val="goog_rdk_120"/>
                  </w:sdtPr>
                  <w:sdtContent>
                    <w:r w:rsidDel="00000000" w:rsidR="00000000" w:rsidRPr="00000000">
                      <w:rPr>
                        <w:rtl w:val="0"/>
                        <w:rPrChange w:author="Coren Apicella" w:id="35" w:date="2022-03-27T01:00:28Z">
                          <w:rPr/>
                        </w:rPrChange>
                      </w:rPr>
                      <w:t xml:space="preserve">Stereotypes involve prescriptive, proscriptive, and descriptive components [@Prentice2002], where prescriptive and proscriptive stereotypes reflect cognitive representations of the characteristics women and men should and should not have, respectively, while descriptive stereotypes are representations of the typical man and woman [@Burgess1999]. Gender stereotypes can encompass a variety of attributes including, physical (e.g., women are dainty), cognitive (e.g., men are analytical), and personality-based (e.g., women are nurturing) stereotypes [@Cejka1999; @Deaux1984]. </w:t>
                    </w:r>
                  </w:sdtContent>
                </w:sdt>
              </w:ins>
            </w:sdtContent>
          </w:sdt>
        </w:p>
      </w:sdtContent>
    </w:sdt>
    <w:sdt>
      <w:sdtPr>
        <w:tag w:val="goog_rdk_125"/>
      </w:sdtPr>
      <w:sdtConten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33" w:date="2022-03-27T00:57:42Z"/>
            </w:rPr>
          </w:pPr>
          <w:sdt>
            <w:sdtPr>
              <w:tag w:val="goog_rdk_122"/>
            </w:sdtPr>
            <w:sdtContent>
              <w:ins w:author="Coren Apicella" w:id="33" w:date="2022-03-27T00:57:42Z"/>
              <w:sdt>
                <w:sdtPr>
                  <w:tag w:val="goog_rdk_123"/>
                </w:sdtPr>
                <w:sdtContent>
                  <w:ins w:author="Coren Apicella" w:id="33" w:date="2022-03-27T00:57:42Z">
                    <w:r w:rsidDel="00000000" w:rsidR="00000000" w:rsidRPr="00000000">
                      <w:rPr>
                        <w:rtl w:val="0"/>
                        <w:rPrChange w:author="Coren Apicella" w:id="35" w:date="2022-03-27T01:00:28Z">
                          <w:rPr/>
                        </w:rPrChange>
                      </w:rPr>
                      <w:t xml:space="preserve">Richards et al (in prep) found that not only did women practice more than men, but that participants also correctly predicted that women would practice more than men. </w:t>
                    </w:r>
                  </w:ins>
                </w:sdtContent>
              </w:sdt>
              <w:ins w:author="Coren Apicella" w:id="33" w:date="2022-03-27T00:57:42Z">
                <w:sdt>
                  <w:sdtPr>
                    <w:tag w:val="goog_rdk_124"/>
                  </w:sdtPr>
                  <w:sdtContent>
                    <w:r w:rsidDel="00000000" w:rsidR="00000000" w:rsidRPr="00000000">
                      <w:rPr>
                        <w:rtl w:val="0"/>
                        <w:rPrChange w:author="Coren Apicella" w:id="35" w:date="2022-03-27T01:00:28Z">
                          <w:rPr/>
                        </w:rPrChange>
                      </w:rPr>
                      <w:t xml:space="preserve">Across three studies participants were monetarily incentivized to correctly guess which gender would choose to practice. Most participants in the three studies (X%, X% and X%) correctly predicted that women would practice more before performance. (If you asked other non-incentivized questions about practicing, mention the results here too). Gender stereotypes may drive women’s tendency to practice.  Moreover, to the extent that competitions increase the salience of performance, gender stereotypes regarding which sex is likely to practice more, may be especially pronounced during competitions. This, in turn, could lead to greater rates of practicing in women in competitive vs. non-competitive performance settings. Indeed, there is evidence that gender stereotypes can affect behavior [INSERT cites]. For instance, @Coffman2014a show that both men and women are less likely to contribute ideas to a group decision in gender-incongruent decision-making domains (e.g., women contributing ideas to a decision in the domain of sports), even when the group would have made a better decision with their contribution. [INSERT other example showing stereotypes affecting behavior]. Given the evidence that gender stereotypes can lead to gendered behavior, we expect that participants’ perceptions of gender differences in preparation likely contribute to gender differences in actual preparation behavior, especially in competitive settings. </w:t>
                    </w:r>
                  </w:sdtContent>
                </w:sdt>
                <w:r w:rsidDel="00000000" w:rsidR="00000000" w:rsidRPr="00000000">
                  <w:rPr>
                    <w:rtl w:val="0"/>
                  </w:rPr>
                </w:r>
              </w:ins>
            </w:sdtContent>
          </w:sdt>
        </w:p>
      </w:sdtContent>
    </w:sdt>
    <w:sdt>
      <w:sdtPr>
        <w:tag w:val="goog_rdk_131"/>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Coren Apicella" w:id="33" w:date="2022-03-27T00:57:42Z"/>
              <w:rFonts w:ascii="Cambria" w:cs="Cambria" w:eastAsia="Cambria" w:hAnsi="Cambria"/>
              <w:b w:val="0"/>
              <w:i w:val="0"/>
              <w:smallCaps w:val="0"/>
              <w:strike w:val="0"/>
              <w:color w:val="000000"/>
              <w:sz w:val="24"/>
              <w:szCs w:val="24"/>
              <w:u w:val="none"/>
              <w:shd w:fill="auto" w:val="clear"/>
              <w:vertAlign w:val="baseline"/>
            </w:rPr>
          </w:pPr>
          <w:sdt>
            <w:sdtPr>
              <w:tag w:val="goog_rdk_127"/>
            </w:sdtPr>
            <w:sdtContent>
              <w:ins w:author="Coren Apicella" w:id="33" w:date="2022-03-27T00:57:42Z">
                <w:sdt>
                  <w:sdtPr>
                    <w:tag w:val="goog_rdk_128"/>
                  </w:sdtPr>
                  <w:sdtContent>
                    <w:del w:author="Coren Apicella" w:id="33" w:date="2022-03-27T00:57:42Z">
                      <w:r w:rsidDel="00000000" w:rsidR="00000000" w:rsidRPr="00000000">
                        <w:rPr>
                          <w:rtl w:val="0"/>
                        </w:rPr>
                        <w:delText xml:space="preserve"> </w:delText>
                      </w:r>
                    </w:del>
                  </w:sdtContent>
                </w:sdt>
              </w:ins>
            </w:sdtContent>
          </w:sdt>
          <w:sdt>
            <w:sdtPr>
              <w:tag w:val="goog_rdk_129"/>
            </w:sdtPr>
            <w:sdtContent>
              <w:del w:author="Coren Apicella" w:id="33" w:date="2022-03-27T00:57:42Z"/>
              <w:sdt>
                <w:sdtPr>
                  <w:tag w:val="goog_rdk_130"/>
                </w:sdtPr>
                <w:sdtContent>
                  <w:commentRangeStart w:id="26"/>
                </w:sdtContent>
              </w:sdt>
              <w:del w:author="Coren Apicella" w:id="33" w:date="2022-03-27T00:57: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 novel prediction deriving from the results showing robust perceptions of gender differences in preparation across all studies in Chapter 1 is that gender differences in preparing may be driven by persistent stereotypes of men and womens’ tendencies to prepare before performance.</w:delText>
                </w:r>
                <w:commentRangeEnd w:id="26"/>
                <w:r w:rsidDel="00000000" w:rsidR="00000000" w:rsidRPr="00000000">
                  <w:commentReference w:id="26"/>
                </w:r>
                <w:r w:rsidDel="00000000" w:rsidR="00000000" w:rsidRPr="00000000">
                  <w:rPr>
                    <w:rtl w:val="0"/>
                  </w:rPr>
                </w:r>
              </w:del>
            </w:sdtContent>
          </w:sdt>
        </w:p>
      </w:sdtContent>
    </w:sdt>
    <w:bookmarkStart w:colFirst="0" w:colLast="0" w:name="bookmark=id.17dp8vu" w:id="11"/>
    <w:bookmarkEnd w:id="11"/>
    <w:p w:rsidR="00000000" w:rsidDel="00000000" w:rsidP="00000000" w:rsidRDefault="00000000" w:rsidRPr="00000000" w14:paraId="00000031">
      <w:pPr>
        <w:pStyle w:val="Heading5"/>
        <w:rPr/>
      </w:pPr>
      <w:sdt>
        <w:sdtPr>
          <w:tag w:val="goog_rdk_133"/>
        </w:sdtPr>
        <w:sdtContent>
          <w:del w:author="Coren Apicella" w:id="36" w:date="2022-03-27T00:56:34Z">
            <w:r w:rsidDel="00000000" w:rsidR="00000000" w:rsidRPr="00000000">
              <w:rPr>
                <w:rtl w:val="0"/>
              </w:rPr>
              <w:delText xml:space="preserve">1.4.3.2.1</w:delText>
              <w:tab/>
            </w:r>
          </w:del>
          <w:sdt>
            <w:sdtPr>
              <w:tag w:val="goog_rdk_134"/>
            </w:sdtPr>
            <w:sdtContent>
              <w:commentRangeStart w:id="27"/>
            </w:sdtContent>
          </w:sdt>
          <w:del w:author="Coren Apicella" w:id="36" w:date="2022-03-27T00:56:34Z">
            <w:sdt>
              <w:sdtPr>
                <w:tag w:val="goog_rdk_135"/>
              </w:sdtPr>
              <w:sdtContent>
                <w:commentRangeStart w:id="28"/>
              </w:sdtContent>
            </w:sdt>
            <w:r w:rsidDel="00000000" w:rsidR="00000000" w:rsidRPr="00000000">
              <w:rPr>
                <w:rtl w:val="0"/>
              </w:rPr>
              <w:delText xml:space="preserve">Prominence and characteristics of gender stereotypes</w:delText>
            </w:r>
          </w:del>
        </w:sdtContent>
      </w:sdt>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sdt>
        <w:sdtPr>
          <w:tag w:val="goog_rdk_137"/>
        </w:sdtPr>
        <w:sdtContent>
          <w:del w:author="Coren Apicella" w:id="34" w:date="2022-03-27T01:00: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Gender stereotypes derive from observers’ automatic tendency to make correspondent inferences about men and women’s dispositions [@Gilbert1995; @Ross1977; @Jones1967; @Gawronski2004].</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38"/>
        </w:sdtPr>
        <w:sdtContent>
          <w:del w:author="Coren Apicella" w:id="37" w:date="2022-03-27T01:00: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These correspondent inferences have led to prominent gender stereotypes that exist across cultures [@Williams1990; @Williams1982; @Steinmetz2014; @Fiske2017].</w:delText>
            </w:r>
          </w:del>
        </w:sdtContent>
      </w:sdt>
      <w:r w:rsidDel="00000000" w:rsidR="00000000" w:rsidRPr="00000000">
        <w:rPr>
          <w:rtl w:val="0"/>
        </w:rPr>
      </w:r>
    </w:p>
    <w:sdt>
      <w:sdtPr>
        <w:tag w:val="goog_rdk_141"/>
      </w:sdtPr>
      <w:sdtContent>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del w:author="Coren Apicella" w:id="38" w:date="2022-03-27T01:01:26Z"/>
            </w:rPr>
          </w:pPr>
          <w:sdt>
            <w:sdtPr>
              <w:tag w:val="goog_rdk_140"/>
            </w:sdtPr>
            <w:sdtContent>
              <w:del w:author="Coren Apicella" w:id="38" w:date="2022-03-27T01:01: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Stereotypes involve prescriptive, proscriptive, and descriptive components [@Prentice2002], where prescriptive and proscriptive stereotypes reflect cognitive representations of the characteristics women and men should and should not have, respectively, while descriptive stereotypes are representations of the typical man and woman [@Burgess1999].</w:delText>
                </w:r>
              </w:del>
            </w:sdtContent>
          </w:sdt>
        </w:p>
      </w:sdtContent>
    </w:sdt>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sdt>
        <w:sdtPr>
          <w:tag w:val="goog_rdk_142"/>
        </w:sdtPr>
        <w:sdtContent>
          <w:del w:author="Coren Apicella" w:id="38" w:date="2022-03-27T01:01: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Gender stereotypes encompass a variety of attributes. For instance, there are physical (e.g., women are dainty), cognitive (e.g., men are analytical), and personality-based (e.g., women are nurturing) stereotypes [@Cejka1999; @Deaux1984].</w:delText>
            </w:r>
          </w:del>
        </w:sdtContent>
      </w:sdt>
      <w:r w:rsidDel="00000000" w:rsidR="00000000" w:rsidRPr="00000000">
        <w:rPr>
          <w:rtl w:val="0"/>
        </w:rPr>
      </w:r>
    </w:p>
    <w:bookmarkStart w:colFirst="0" w:colLast="0" w:name="bookmark=id.3rdcrjn" w:id="12"/>
    <w:bookmarkEnd w:id="12"/>
    <w:p w:rsidR="00000000" w:rsidDel="00000000" w:rsidP="00000000" w:rsidRDefault="00000000" w:rsidRPr="00000000" w14:paraId="00000035">
      <w:pPr>
        <w:pStyle w:val="Heading5"/>
        <w:rPr/>
      </w:pPr>
      <w:sdt>
        <w:sdtPr>
          <w:tag w:val="goog_rdk_144"/>
        </w:sdtPr>
        <w:sdtContent>
          <w:del w:author="Coren Apicella" w:id="39" w:date="2022-03-27T01:30:45Z">
            <w:r w:rsidDel="00000000" w:rsidR="00000000" w:rsidRPr="00000000">
              <w:rPr>
                <w:rtl w:val="0"/>
              </w:rPr>
              <w:delText xml:space="preserve">1.4.3.2.2</w:delText>
              <w:tab/>
              <w:delText xml:space="preserve">Implications of gender stereotypes for behavior</w:delText>
            </w:r>
          </w:del>
        </w:sdtContent>
      </w:sdt>
      <w:r w:rsidDel="00000000" w:rsidR="00000000" w:rsidRPr="00000000">
        <w:rPr>
          <w:rtl w:val="0"/>
        </w:rPr>
      </w:r>
    </w:p>
    <w:sdt>
      <w:sdtPr>
        <w:tag w:val="goog_rdk_146"/>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del w:author="Coren Apicella" w:id="40" w:date="2022-03-27T01:34:36Z"/>
              <w:rFonts w:ascii="Arial" w:cs="Arial" w:eastAsia="Arial" w:hAnsi="Arial"/>
              <w:b w:val="0"/>
              <w:i w:val="0"/>
              <w:smallCaps w:val="0"/>
              <w:strike w:val="0"/>
              <w:color w:val="000000"/>
              <w:sz w:val="22"/>
              <w:szCs w:val="22"/>
              <w:u w:val="none"/>
              <w:shd w:fill="auto" w:val="clear"/>
              <w:vertAlign w:val="baseline"/>
              <w:rPrChange w:author="Coren Apicella" w:id="41" w:date="2022-03-27T01:30:48Z">
                <w:rPr/>
              </w:rPrChange>
            </w:rPr>
            <w:pPrChange w:author="Coren Apicella" w:id="0" w:date="2022-03-27T01:30:48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pPr>
            </w:pPrChange>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Importantly, t</w:t>
          </w:r>
          <w:sdt>
            <w:sdtPr>
              <w:tag w:val="goog_rdk_145"/>
            </w:sdtPr>
            <w:sdtContent>
              <w:del w:author="Coren Apicella" w:id="40" w:date="2022-03-27T01:34: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here is evidence that gender stereotypes can affect behavior [INSERT cites]. For instance, @Coffman2014a show that both men and women are less likely to contribute ideas to a group decision in gender-incongruent decision-making domains (e.g., women contributing ideas to a decision in the domain of sports), even when the group would have made a better decision with their contribution. [INSERT other example showing stereotypes affecting behavior].</w:delText>
                </w:r>
              </w:del>
            </w:sdtContent>
          </w:sdt>
        </w:p>
      </w:sdtContent>
    </w:sdt>
    <w:sdt>
      <w:sdtPr>
        <w:tag w:val="goog_rdk_148"/>
      </w:sdtPr>
      <w:sdtConten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Change w:author="Coren Apicella" w:id="0" w:date="2022-03-27T01:34:36Z">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pPr>
            </w:pPrChange>
          </w:pPr>
          <w:sdt>
            <w:sdtPr>
              <w:tag w:val="goog_rdk_147"/>
            </w:sdtPr>
            <w:sdtContent>
              <w:del w:author="Coren Apicella" w:id="40" w:date="2022-03-27T01:34: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Given the extensive evidence that gender stereotypes affect subsequent behavior, we expect that our findings of robust perceptions of gender differences in preparation likely contribute to gender differences in actual preparation behavior.</w:delText>
                </w:r>
              </w:del>
            </w:sdtContent>
          </w:sdt>
          <w:r w:rsidDel="00000000" w:rsidR="00000000" w:rsidRPr="00000000">
            <w:rPr>
              <w:rtl w:val="0"/>
            </w:rPr>
          </w:r>
        </w:p>
      </w:sdtContent>
    </w:sdt>
    <w:bookmarkStart w:colFirst="0" w:colLast="0" w:name="bookmark=id.26in1rg" w:id="13"/>
    <w:bookmarkEnd w:id="13"/>
    <w:p w:rsidR="00000000" w:rsidDel="00000000" w:rsidP="00000000" w:rsidRDefault="00000000" w:rsidRPr="00000000" w14:paraId="00000038">
      <w:pPr>
        <w:pStyle w:val="Heading2"/>
        <w:rPr/>
      </w:pPr>
      <w:sdt>
        <w:sdtPr>
          <w:tag w:val="goog_rdk_149"/>
        </w:sdtPr>
        <w:sdtContent>
          <w:commentRangeStart w:id="29"/>
        </w:sdtContent>
      </w:sdt>
      <w:r w:rsidDel="00000000" w:rsidR="00000000" w:rsidRPr="00000000">
        <w:rPr>
          <w:rtl w:val="0"/>
        </w:rPr>
        <w:t xml:space="preserve">1.5</w:t>
        <w:tab/>
        <w:t xml:space="preserve">The current experiment</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51"/>
        </w:sdtPr>
        <w:sdtContent>
          <w:del w:author="Coren Apicella" w:id="43" w:date="2022-03-27T01:37: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Overall, women may engage in more coping strategies than men, such as preparation, before entering competitions because they tend to be more risk-averse [@Croson2009; @Dohmen2011b; @Eckel2008; @Bertrand2010a] and less confident [@Bertrand2010; @Lundeberg1994; @Mobius2011; @Barber2001; @Croson2009], and/or may be adhering to gender stereotypes [insert coffman etc cites]. In support of this possibility, in Chapter 1 of this dissertation, we found evidence of a sizable gender difference in preparation, where women were more likely than men to choose to prepare before completing a multiplication task.</w:delText>
            </w:r>
          </w:del>
        </w:sdtContent>
      </w:sdt>
      <w:r w:rsidDel="00000000" w:rsidR="00000000" w:rsidRPr="00000000">
        <w:rPr>
          <w:rtl w:val="0"/>
        </w:rPr>
      </w:r>
    </w:p>
    <w:sdt>
      <w:sdtPr>
        <w:tag w:val="goog_rdk_209"/>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Coren Apicella" w:id="71" w:date="2022-03-27T12:08:37Z"/>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w:t>
          </w:r>
          <w:sdt>
            <w:sdtPr>
              <w:tag w:val="goog_rdk_152"/>
            </w:sdtPr>
            <w:sdtContent>
              <w:ins w:author="Coren Apicella" w:id="44" w:date="2022-03-27T12:0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w:t>
                </w:r>
              </w:ins>
            </w:sdtContent>
          </w:sdt>
          <w:sdt>
            <w:sdtPr>
              <w:tag w:val="goog_rdk_153"/>
            </w:sdtPr>
            <w:sdtContent>
              <w:del w:author="Coren Apicella" w:id="44" w:date="2022-03-27T12:0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ocus</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154"/>
            </w:sdtPr>
            <w:sdtContent>
              <w:del w:author="Coren Apicella" w:id="45" w:date="2022-03-27T12:04: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women and men differentially respond to competition through preparation</w:t>
          </w:r>
          <w:r w:rsidDel="00000000" w:rsidR="00000000" w:rsidRPr="00000000">
            <w:rPr>
              <w:rtl w:val="0"/>
            </w:rPr>
            <w:t xml:space="preserve"> and whether gender stereotypes may account for differences in rates of practicing.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55"/>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 expect to see </w:delText>
                </w:r>
                <w:r w:rsidDel="00000000" w:rsidR="00000000" w:rsidRPr="00000000">
                  <w:rPr>
                    <w:rtl w:val="0"/>
                  </w:rPr>
                  <w:delText xml:space="preserve">a</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difference in preparation.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behavior</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along with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gender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differences in </w:delText>
                </w:r>
              </w:del>
            </w:sdtContent>
          </w:sdt>
          <w:sdt>
            <w:sdtPr>
              <w:tag w:val="goog_rdk_156"/>
            </w:sdtPr>
            <w:sdtContent>
              <w:ins w:author="Coren Apicella" w:id="46" w:date="2022-03-27T01:39:31Z">
                <w:sdt>
                  <w:sdtPr>
                    <w:tag w:val="goog_rdk_157"/>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lay beliefs about which gender prepares more</w:delText>
                      </w:r>
                    </w:del>
                  </w:sdtContent>
                </w:sdt>
              </w:ins>
            </w:sdtContent>
          </w:sdt>
          <w:sdt>
            <w:sdtPr>
              <w:tag w:val="goog_rdk_158"/>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perceptions of </w:delText>
                </w:r>
              </w:del>
            </w:sdtContent>
          </w:sdt>
          <w:sdt>
            <w:sdtPr>
              <w:tag w:val="goog_rdk_159"/>
            </w:sdtPr>
            <w:sdtContent>
              <w:ins w:author="Coren Apicella" w:id="47" w:date="2022-03-27T01:38:55Z">
                <w:sdt>
                  <w:sdtPr>
                    <w:tag w:val="goog_rdk_160"/>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which </w:delText>
                      </w:r>
                    </w:del>
                  </w:sdtContent>
                </w:sdt>
              </w:ins>
            </w:sdtContent>
          </w:sdt>
          <w:sdt>
            <w:sdtPr>
              <w:tag w:val="goog_rdk_161"/>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relative preparation</w:delText>
                </w:r>
              </w:del>
            </w:sdtContent>
          </w:sdt>
          <w:sdt>
            <w:sdtPr>
              <w:tag w:val="goog_rdk_162"/>
            </w:sdtPr>
            <w:sdtContent>
              <w:ins w:author="Coren Apicella" w:id="46" w:date="2022-03-27T01:39:31Z">
                <w:sdt>
                  <w:sdtPr>
                    <w:tag w:val="goog_rdk_163"/>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164"/>
            </w:sdtPr>
            <w:sdtContent>
              <w:del w:author="Coren Apicella" w:id="46" w:date="2022-03-27T01:39: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especially when men and women are required to compete (relative to non-competitive environments). </w:delText>
                </w:r>
              </w:del>
            </w:sdtContent>
          </w:sdt>
          <w:sdt>
            <w:sdtPr>
              <w:tag w:val="goog_rdk_165"/>
            </w:sdtPr>
            <w:sdtContent>
              <w:ins w:author="Coren Apicella" w:id="48" w:date="2022-03-27T01:40: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Specifically, we experimentally test whether </w:t>
                </w:r>
              </w:ins>
            </w:sdtContent>
          </w:sdt>
          <w:sdt>
            <w:sdtPr>
              <w:tag w:val="goog_rdk_166"/>
            </w:sdtPr>
            <w:sdtContent>
              <w:del w:author="Coren Apicella" w:id="48" w:date="2022-03-27T01:40: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More specifically, in the study included in this chapter, we tested whether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competition exacerbates previously established gender differences in preparation by manipulating participants’ assigned payment scheme (i.e., competitive tournament payment scheme or non-competitive piece-rate payment scheme). We hypothesize</w:t>
          </w:r>
          <w:sdt>
            <w:sdtPr>
              <w:tag w:val="goog_rdk_167"/>
            </w:sdtPr>
            <w:sdtContent>
              <w:del w:author="Coren Apicella" w:id="49" w:date="2022-03-27T01:41: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women will choose to practice problems at a higher rate than men, especially when assigned to the competitive tournament payment scheme (i.e., we anticipate</w:t>
          </w:r>
          <w:sdt>
            <w:sdtPr>
              <w:tag w:val="goog_rdk_168"/>
            </w:sdtPr>
            <w:sdtContent>
              <w:ins w:author="Emily Falk" w:id="50" w:date="2022-03-23T15:30:28Z">
                <w:sdt>
                  <w:sdtPr>
                    <w:tag w:val="goog_rdk_169"/>
                  </w:sdtPr>
                  <w:sdtContent>
                    <w:del w:author="Coren Apicella" w:id="51" w:date="2022-03-27T01:48: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main effect of gender on the choice to practice, and an interaction between gender and condition, such that women will practice more than men in both conditions, but the difference-in-differences between practicing rates across genders will be greater in the competition condition). </w:t>
          </w:r>
          <w:sdt>
            <w:sdtPr>
              <w:tag w:val="goog_rdk_170"/>
            </w:sdtPr>
            <w:sdtContent>
              <w:ins w:author="Coren Apicella" w:id="52" w:date="2022-03-27T01:42: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w:t>
                </w:r>
              </w:ins>
            </w:sdtContent>
          </w:sdt>
          <w:sdt>
            <w:sdtPr>
              <w:tag w:val="goog_rdk_171"/>
            </w:sdtPr>
            <w:sdtContent>
              <w:ins w:author="Emily Falk" w:id="53" w:date="2022-03-23T15:31:08Z">
                <w:sdt>
                  <w:sdtPr>
                    <w:tag w:val="goog_rdk_172"/>
                  </w:sdtPr>
                  <w:sdtContent>
                    <w:del w:author="Coren Apicella" w:id="52" w:date="2022-03-27T01:42: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Although</w:delText>
                      </w:r>
                    </w:del>
                  </w:sdtContent>
                </w:sdt>
              </w:ins>
            </w:sdtContent>
          </w:sdt>
          <w:sdt>
            <w:sdtPr>
              <w:tag w:val="goog_rdk_173"/>
            </w:sdtPr>
            <w:sdtContent>
              <w:del w:author="Emily Falk" w:id="53" w:date="2022-03-23T15:31: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 be clear,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74"/>
            </w:sdtPr>
            <w:sdtContent>
              <w:ins w:author="Coren Apicella" w:id="54" w:date="2022-03-27T01:42: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Richards et 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prep) </w:t>
                </w:r>
              </w:ins>
            </w:sdtContent>
          </w:sdt>
          <w:sdt>
            <w:sdtPr>
              <w:tag w:val="goog_rdk_175"/>
            </w:sdtPr>
            <w:sdtContent>
              <w:del w:author="Coren Apicella" w:id="54" w:date="2022-03-27T01:42: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there was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76"/>
            </w:sdtPr>
            <w:sdtContent>
              <w:ins w:author="Coren Apicella" w:id="55" w:date="2022-03-27T01:44: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did not find an </w:t>
                </w:r>
              </w:ins>
            </w:sdtContent>
          </w:sdt>
          <w:sdt>
            <w:sdtPr>
              <w:tag w:val="goog_rdk_177"/>
            </w:sdtPr>
            <w:sdtContent>
              <w:del w:author="Coren Apicella" w:id="55" w:date="2022-03-27T01:44: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w:delText>
                </w:r>
              </w:del>
            </w:sdtContent>
          </w:sdt>
          <w:sdt>
            <w:sdtPr>
              <w:tag w:val="goog_rdk_178"/>
            </w:sdtPr>
            <w:sdtContent>
              <w:del w:author="Coren Apicella" w:id="56" w:date="2022-03-27T01:44: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interaction between gender and choice to compete on the </w:t>
          </w:r>
          <w:sdt>
            <w:sdtPr>
              <w:tag w:val="goog_rdk_179"/>
            </w:sdtPr>
            <w:sdtContent>
              <w:ins w:author="Coren Apicella" w:id="57" w:date="2022-03-27T01:46: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decision </w:t>
                </w:r>
              </w:ins>
            </w:sdtContent>
          </w:sdt>
          <w:sdt>
            <w:sdtPr>
              <w:tag w:val="goog_rdk_180"/>
            </w:sdtPr>
            <w:sdtContent>
              <w:del w:author="Coren Apicella" w:id="57" w:date="2022-03-27T01:46: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choice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w:t>
          </w:r>
          <w:sdt>
            <w:sdtPr>
              <w:tag w:val="goog_rdk_181"/>
            </w:sdtPr>
            <w:sdtContent>
              <w:ins w:author="Coren Apicella" w:id="58" w:date="2022-03-27T01:45: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their sample was likely too small to detect interaction effects. Moreover, participants were not randomized to their payment schemes. As such, </w:t>
                </w:r>
                <w:sdt>
                  <w:sdtPr>
                    <w:tag w:val="goog_rdk_182"/>
                  </w:sdtPr>
                  <w:sdtContent>
                    <w:del w:author="Coren Apicella" w:id="58" w:date="2022-03-27T01:45: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possibl because of</w:delText>
                      </w:r>
                    </w:del>
                  </w:sdtContent>
                </w:sdt>
              </w:ins>
            </w:sdtContent>
          </w:sdt>
          <w:sdt>
            <w:sdtPr>
              <w:tag w:val="goog_rdk_183"/>
            </w:sdtPr>
            <w:sdtContent>
              <w:del w:author="Coren Apicella" w:id="58" w:date="2022-03-27T01:45: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184"/>
            </w:sdtPr>
            <w:sdtContent>
              <w:ins w:author="Coren Apicella" w:id="59" w:date="2022-03-27T01:45:31Z">
                <w:sdt>
                  <w:sdtPr>
                    <w:tag w:val="goog_rdk_185"/>
                  </w:sdtPr>
                  <w:sdtContent>
                    <w:del w:author="Coren Apicella" w:id="58" w:date="2022-03-27T01:45: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selection effects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186"/>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any of the previous studies from Chapter 1</w:delText>
                </w:r>
              </w:del>
            </w:sdtContent>
          </w:sdt>
          <w:sdt>
            <w:sdtPr>
              <w:tag w:val="goog_rdk_187"/>
            </w:sdtPr>
            <w:sdtContent>
              <w:ins w:author="Emily Falk" w:id="60" w:date="2022-03-23T15:31:14Z">
                <w:sdt>
                  <w:sdtPr>
                    <w:tag w:val="goog_rdk_188"/>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there were several possible reasons for this lack of effect</w:delText>
                      </w:r>
                    </w:del>
                  </w:sdtContent>
                </w:sdt>
              </w:ins>
            </w:sdtContent>
          </w:sdt>
          <w:sdt>
            <w:sdtPr>
              <w:tag w:val="goog_rdk_189"/>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That is, </w:delText>
                </w:r>
              </w:del>
            </w:sdtContent>
          </w:sdt>
          <w:sdt>
            <w:sdtPr>
              <w:tag w:val="goog_rdk_190"/>
            </w:sdtPr>
            <w:sdtContent>
              <w:ins w:author="Emily Falk" w:id="61" w:date="2022-03-23T15:31:52Z">
                <w:sdt>
                  <w:sdtPr>
                    <w:tag w:val="goog_rdk_191"/>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Chapt</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er 1, </w:delText>
                      </w:r>
                    </w:del>
                  </w:sdtContent>
                </w:sdt>
              </w:ins>
            </w:sdtContent>
          </w:sdt>
          <w:sdt>
            <w:sdtPr>
              <w:tag w:val="goog_rdk_192"/>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women prepared more than men regardless of which payment scheme they had chosen. However, </w:delText>
                </w:r>
              </w:del>
            </w:sdtContent>
          </w:sdt>
          <w:sdt>
            <w:sdtPr>
              <w:tag w:val="goog_rdk_193"/>
            </w:sdtPr>
            <w:sdtContent>
              <w:ins w:author="Emily Falk" w:id="62" w:date="2022-03-23T15:32:08Z">
                <w:sdt>
                  <w:sdtPr>
                    <w:tag w:val="goog_rdk_194"/>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there are several remaining reasons why this might be the case</w:delText>
                      </w:r>
                    </w:del>
                  </w:sdtContent>
                </w:sdt>
              </w:ins>
            </w:sdtContent>
          </w:sdt>
          <w:sdt>
            <w:sdtPr>
              <w:tag w:val="goog_rdk_195"/>
            </w:sdtPr>
            <w:sdtContent>
              <w:del w:author="Coren Apicella" w:id="59" w:date="2022-03-27T01:4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it is not possible to draw conclusions from this because</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i) we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w:t>
          </w:r>
          <w:sdt>
            <w:sdtPr>
              <w:tag w:val="goog_rdk_196"/>
            </w:sdtPr>
            <w:sdtContent>
              <w:del w:author="Coren Apicella" w:id="63" w:date="2022-03-27T01:49: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id not manipulate the payment scheme, so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w:t>
          </w:r>
          <w:sdt>
            <w:sdtPr>
              <w:tag w:val="goog_rdk_197"/>
            </w:sdtPr>
            <w:sdtContent>
              <w:del w:author="Coren Apicella" w:id="64" w:date="2022-03-27T12:05: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could have been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selection effects</w:t>
          </w:r>
          <w:sdt>
            <w:sdtPr>
              <w:tag w:val="goog_rdk_198"/>
            </w:sdtPr>
            <w:sdtContent>
              <w:del w:author="Coren Apicella" w:id="65" w:date="2022-03-27T01:50: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on one’s choice to prepare across payment schemes</w:delText>
                </w:r>
              </w:del>
            </w:sdtContent>
          </w:sdt>
          <w:sdt>
            <w:sdtPr>
              <w:tag w:val="goog_rdk_199"/>
            </w:sdtPr>
            <w:sdtContent>
              <w:ins w:author="Coren Apicella" w:id="65" w:date="2022-03-27T01:50: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actual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relationship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between gender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practicing by payment schemes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200"/>
            </w:sdtPr>
            <w:sdtContent>
              <w:del w:author="Coren Apicella" w:id="66" w:date="2022-03-27T01:50: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such that those who were more likely to choose to compete may have been less likely to prepare, and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01"/>
            </w:sdtPr>
            <w:sdtContent>
              <w:del w:author="Coren Apicella" w:id="67" w:date="2022-03-27T01:50: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ii) there was little power to detect any possible interaction effects. For instance, an average of only INSERT% (</w:delTex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N</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 INSERT) of all women across the three studies in Chapter 1 chose to compete. Through the proposed experiment, we </w:delText>
                </w:r>
              </w:del>
            </w:sdtContent>
          </w:sdt>
          <w:sdt>
            <w:sdtPr>
              <w:tag w:val="goog_rdk_202"/>
            </w:sdtPr>
            <w:sdtContent>
              <w:ins w:author="Coren Apicella" w:id="67" w:date="2022-03-27T01:50: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current study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expands on the results of Richards et al (in prep) </w:t>
                </w:r>
              </w:ins>
            </w:sdtContent>
          </w:sdt>
          <w:sdt>
            <w:sdtPr>
              <w:tag w:val="goog_rdk_203"/>
            </w:sdtPr>
            <w:sdtContent>
              <w:del w:author="Coren Apicella" w:id="67" w:date="2022-03-27T01:50: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intend to expand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upon the studies in Chapter 1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directly manipulating participants’ payment scheme and recruiting a</w:t>
          </w:r>
          <w:sdt>
            <w:sdtPr>
              <w:tag w:val="goog_rdk_204"/>
            </w:sdtPr>
            <w:sdtContent>
              <w:ins w:author="Coren Apicella" w:id="68" w:date="2022-03-27T12:08: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205"/>
            </w:sdtPr>
            <w:sdtContent>
              <w:del w:author="Coren Apicella" w:id="68" w:date="2022-03-27T12:08: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large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w:t>
          </w:r>
          <w:sdt>
            <w:sdtPr>
              <w:tag w:val="goog_rdk_206"/>
            </w:sdtPr>
            <w:sdtContent>
              <w:ins w:author="Coren Apicella" w:id="69" w:date="2022-03-27T12:08: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large 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ough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t>
          </w:r>
          <w:sdt>
            <w:sdtPr>
              <w:tag w:val="goog_rdk_207"/>
            </w:sdtPr>
            <w:sdtContent>
              <w:del w:author="Coren Apicella" w:id="70" w:date="2022-03-27T12:08: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provide power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detect small effects.</w:t>
          </w:r>
          <w:r w:rsidDel="00000000" w:rsidR="00000000" w:rsidRPr="00000000">
            <w:rPr>
              <w:rtl w:val="0"/>
            </w:rPr>
            <w:t xml:space="preserve"> </w:t>
          </w:r>
          <w:sdt>
            <w:sdtPr>
              <w:tag w:val="goog_rdk_208"/>
            </w:sdtPr>
            <w:sdtContent>
              <w:ins w:author="Coren Apicella" w:id="71" w:date="2022-03-27T12:08:37Z">
                <w:r w:rsidDel="00000000" w:rsidR="00000000" w:rsidRPr="00000000">
                  <w:rPr>
                    <w:rtl w:val="0"/>
                  </w:rPr>
                </w:r>
              </w:ins>
            </w:sdtContent>
          </w:sdt>
        </w:p>
      </w:sdtContent>
    </w:sdt>
    <w:sdt>
      <w:sdtPr>
        <w:tag w:val="goog_rdk_237"/>
      </w:sdtPr>
      <w:sdtConten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Coren Apicella" w:id="85" w:date="2022-03-27T12:13:54Z"/>
              <w:rFonts w:ascii="Cambria" w:cs="Cambria" w:eastAsia="Cambria" w:hAnsi="Cambria"/>
              <w:b w:val="0"/>
              <w:i w:val="0"/>
              <w:smallCaps w:val="0"/>
              <w:strike w:val="0"/>
              <w:color w:val="000000"/>
              <w:sz w:val="24"/>
              <w:szCs w:val="24"/>
              <w:u w:val="none"/>
              <w:shd w:fill="auto" w:val="clear"/>
              <w:vertAlign w:val="baseline"/>
            </w:rPr>
          </w:pPr>
          <w:sdt>
            <w:sdtPr>
              <w:tag w:val="goog_rdk_210"/>
            </w:sdtPr>
            <w:sdtContent>
              <w:commentRangeStart w:id="30"/>
            </w:sdtContent>
          </w:sdt>
          <w:sdt>
            <w:sdtPr>
              <w:tag w:val="goog_rdk_211"/>
            </w:sdtPr>
            <w:sdtContent>
              <w:commentRangeStart w:id="3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w:t>
          </w:r>
          <w:sdt>
            <w:sdtPr>
              <w:tag w:val="goog_rdk_212"/>
            </w:sdtPr>
            <w:sdtContent>
              <w:ins w:author="Coren Apicella" w:id="72" w:date="2022-03-27T12:08:58Z">
                <w:commentRangeEnd w:id="31"/>
                <w:r w:rsidDel="00000000" w:rsidR="00000000" w:rsidRPr="00000000">
                  <w:commentReference w:id="3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 whether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gender stereotypes account for gender differences in rates of practicing.   </w:t>
                </w:r>
              </w:ins>
            </w:sdtContent>
          </w:sdt>
          <w:sdt>
            <w:sdtPr>
              <w:tag w:val="goog_rdk_213"/>
            </w:sdtPr>
            <w:sdtContent>
              <w:commentRangeStart w:id="3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sdt>
            <w:sdtPr>
              <w:tag w:val="goog_rdk_214"/>
            </w:sdtPr>
            <w:sdtContent>
              <w:del w:author="Coren Apicella" w:id="73" w:date="2022-03-27T01:52: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ested whether gender predicts participants’ perceptions of their relative amount of preparation, given our hypothesis based on Study 3 of Chapter 1 that women may be especially susceptible to feelings of underpreparation relative to others when they have unlimited time to prepare.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More concretely, we expect</w:t>
          </w:r>
          <w:sdt>
            <w:sdtPr>
              <w:tag w:val="goog_rdk_215"/>
            </w:sdtPr>
            <w:sdtContent>
              <w:del w:author="Coren Apicella" w:id="74" w:date="2022-03-27T12:10: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ed </w:delText>
                </w:r>
              </w:del>
            </w:sdtContent>
          </w:sdt>
          <w:sdt>
            <w:sdtPr>
              <w:tag w:val="goog_rdk_216"/>
            </w:sdtPr>
            <w:sdtContent>
              <w:ins w:author="Coren Apicella" w:id="74" w:date="2022-03-27T12:10: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w:t>
          </w:r>
          <w:sdt>
            <w:sdtPr>
              <w:tag w:val="goog_rdk_217"/>
            </w:sdtPr>
            <w:sdtContent>
              <w:ins w:author="Coren Apicella" w:id="75" w:date="2022-03-27T12:11: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be more likely to assume they practice </w:t>
          </w:r>
          <w:sdt>
            <w:sdtPr>
              <w:tag w:val="goog_rdk_218"/>
            </w:sdtPr>
            <w:sdtContent>
              <w:ins w:author="Coren Apicella" w:id="76" w:date="2022-03-27T12:1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relativ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less </w:t>
          </w:r>
          <w:sdt>
            <w:sdtPr>
              <w:tag w:val="goog_rdk_219"/>
            </w:sdtPr>
            <w:sdtContent>
              <w:ins w:author="Coren Apicella" w:id="77" w:date="2022-03-27T12:12: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ins>
            </w:sdtContent>
          </w:sdt>
          <w:sdt>
            <w:sdtPr>
              <w:tag w:val="goog_rdk_220"/>
            </w:sdtPr>
            <w:sdtContent>
              <w:ins w:author="Coren Apicella" w:id="78" w:date="2022-03-27T12:11:42Z"/>
              <w:sdt>
                <w:sdtPr>
                  <w:tag w:val="goog_rdk_221"/>
                </w:sdtPr>
                <w:sdtContent>
                  <w:ins w:author="Coren Apicella" w:id="78" w:date="2022-03-27T12:11:42Z">
                    <w:r w:rsidDel="00000000" w:rsidR="00000000" w:rsidRPr="00000000">
                      <w:rPr>
                        <w:rtl w:val="0"/>
                        <w:rPrChange w:author="Coren Apicella" w:id="79" w:date="2022-03-27T12:12:05Z">
                          <w:rPr>
                            <w:rFonts w:ascii="Cambria" w:cs="Cambria" w:eastAsia="Cambria" w:hAnsi="Cambria"/>
                            <w:b w:val="0"/>
                            <w:i w:val="0"/>
                            <w:smallCaps w:val="0"/>
                            <w:strike w:val="0"/>
                            <w:color w:val="000000"/>
                            <w:sz w:val="24"/>
                            <w:szCs w:val="24"/>
                            <w:u w:val="none"/>
                            <w:shd w:fill="auto" w:val="clear"/>
                            <w:vertAlign w:val="baseline"/>
                          </w:rPr>
                        </w:rPrChange>
                      </w:rPr>
                      <w:t xml:space="preserve">han </w:t>
                    </w:r>
                  </w:ins>
                </w:sdtContent>
              </w:sdt>
              <w:ins w:author="Coren Apicella" w:id="78" w:date="2022-03-27T12:11:42Z">
                <w:sdt>
                  <w:sdtPr>
                    <w:tag w:val="goog_rdk_222"/>
                  </w:sdtPr>
                  <w:sdtContent>
                    <w:del w:author="Coren Apicella" w:id="77" w:date="2022-03-27T12:12: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relative to</w:delText>
                      </w:r>
                    </w:del>
                  </w:sdtContent>
                </w:sdt>
              </w:ins>
            </w:sdtContent>
          </w:sdt>
          <w:sdt>
            <w:sdtPr>
              <w:tag w:val="goog_rdk_223"/>
            </w:sdtPr>
            <w:sdtContent>
              <w:del w:author="Coren Apicella" w:id="77" w:date="2022-03-27T12:12: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than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w:t>
          </w:r>
          <w:sdt>
            <w:sdtPr>
              <w:tag w:val="goog_rdk_224"/>
            </w:sdtPr>
            <w:sdtContent>
              <w:ins w:author="Coren Apicella" w:id="80" w:date="2022-03-27T12:11: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participants</w:t>
                </w:r>
              </w:ins>
            </w:sdtContent>
          </w:sdt>
          <w:sdt>
            <w:sdtPr>
              <w:tag w:val="goog_rdk_225"/>
            </w:sdtPr>
            <w:sdtContent>
              <w:del w:author="Coren Apicella" w:id="80" w:date="2022-03-27T12:11: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26"/>
            </w:sdtPr>
            <w:sdtContent>
              <w:ins w:author="Coren Apicella" w:id="81" w:date="2022-03-27T12:13: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compared to men</w:t>
          </w:r>
          <w:sdt>
            <w:sdtPr>
              <w:tag w:val="goog_rdk_227"/>
            </w:sdtPr>
            <w:sdtContent>
              <w:ins w:author="Coren Apicella" w:id="82" w:date="2022-03-27T12:12: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28"/>
            </w:sdtPr>
            <w:sdtContent>
              <w:del w:author="Coren Apicella" w:id="83" w:date="2022-03-27T12:12: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229"/>
            </w:sdtPr>
            <w:sdtContent>
              <w:ins w:author="Coren Apicella" w:id="83" w:date="2022-03-27T12:12:26Z">
                <w:sdt>
                  <w:sdtPr>
                    <w:tag w:val="goog_rdk_230"/>
                  </w:sdtPr>
                  <w:sdtContent>
                    <w:del w:author="Coren Apicella" w:id="83" w:date="2022-03-27T12:12: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w:delText>
                      </w:r>
                    </w:del>
                  </w:sdtContent>
                </w:sdt>
              </w:ins>
            </w:sdtContent>
          </w:sdt>
          <w:sdt>
            <w:sdtPr>
              <w:tag w:val="goog_rdk_231"/>
            </w:sdtPr>
            <w:sdtContent>
              <w:del w:author="Coren Apicella" w:id="83" w:date="2022-03-27T12:12: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that is, the effect of gender on perceptions of relative practice will be negative)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especially when assigned to the competitive tournament payment scheme</w:t>
          </w:r>
          <w:sdt>
            <w:sdtPr>
              <w:tag w:val="goog_rdk_232"/>
            </w:sdtPr>
            <w:sdtContent>
              <w:ins w:author="Coren Apicella" w:id="84" w:date="2022-03-27T12:13: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233"/>
            </w:sdtPr>
            <w:sdtContent>
              <w:del w:author="Coren Apicella" w:id="84" w:date="2022-03-27T12:13: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234"/>
            </w:sdtPr>
            <w:sdtContent>
              <w:ins w:author="Coren Apicella" w:id="85" w:date="2022-03-27T12:13:54Z">
                <w:sdt>
                  <w:sdtPr>
                    <w:tag w:val="goog_rdk_235"/>
                  </w:sdtPr>
                  <w:sdtContent>
                    <w:del w:author="Coren Apicella" w:id="85" w:date="2022-03-27T12:13: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That is,</w:delText>
                      </w:r>
                    </w:del>
                  </w:sdtContent>
                </w:sdt>
              </w:ins>
            </w:sdtContent>
          </w:sdt>
          <w:sdt>
            <w:sdtPr>
              <w:tag w:val="goog_rdk_236"/>
            </w:sdtPr>
            <w:sdtContent>
              <w:del w:author="Coren Apicella" w:id="85" w:date="2022-03-27T12:13: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(such that</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women in general will think that they practice less than other participants than men, but this difference will be exacerbated in the competition condition).</w:delText>
                </w:r>
                <w:commentRangeEnd w:id="30"/>
                <w:r w:rsidDel="00000000" w:rsidR="00000000" w:rsidRPr="00000000">
                  <w:commentReference w:id="30"/>
                </w:r>
                <w:commentRangeEnd w:id="32"/>
                <w:r w:rsidDel="00000000" w:rsidR="00000000" w:rsidRPr="00000000">
                  <w:commentReference w:id="32"/>
                </w:r>
                <w:r w:rsidDel="00000000" w:rsidR="00000000" w:rsidRPr="00000000">
                  <w:rPr>
                    <w:rtl w:val="0"/>
                  </w:rPr>
                </w:r>
              </w:del>
            </w:sdtContent>
          </w:sdt>
        </w:p>
      </w:sdtContent>
    </w:sd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research design, hypotheses, measures and analyses for this chapter were pre-registered on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OSF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all analyses were conducted in R statistical software (version 4.0.4).</w:t>
      </w:r>
    </w:p>
    <w:bookmarkStart w:colFirst="0" w:colLast="0" w:name="bookmark=id.lnxbz9" w:id="14"/>
    <w:bookmarkEnd w:id="14"/>
    <w:p w:rsidR="00000000" w:rsidDel="00000000" w:rsidP="00000000" w:rsidRDefault="00000000" w:rsidRPr="00000000" w14:paraId="0000003D">
      <w:pPr>
        <w:pStyle w:val="Heading3"/>
        <w:rPr/>
      </w:pPr>
      <w:r w:rsidDel="00000000" w:rsidR="00000000" w:rsidRPr="00000000">
        <w:rPr>
          <w:rtl w:val="0"/>
        </w:rPr>
        <w:t xml:space="preserve">1.5.1</w:t>
        <w:tab/>
        <w:t xml:space="preserve">Methods</w:t>
      </w:r>
    </w:p>
    <w:bookmarkStart w:colFirst="0" w:colLast="0" w:name="bookmark=id.35nkun2" w:id="15"/>
    <w:bookmarkEnd w:id="15"/>
    <w:p w:rsidR="00000000" w:rsidDel="00000000" w:rsidP="00000000" w:rsidRDefault="00000000" w:rsidRPr="00000000" w14:paraId="0000003E">
      <w:pPr>
        <w:pStyle w:val="Heading2"/>
        <w:rPr/>
      </w:pPr>
      <w:r w:rsidDel="00000000" w:rsidR="00000000" w:rsidRPr="00000000">
        <w:rPr>
          <w:rtl w:val="0"/>
        </w:rPr>
        <w:t xml:space="preserve">1.6</w:t>
        <w:tab/>
        <w:t xml:space="preserve">Participants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final dataset consists of 3980 participants (57.36% women), with an average age of 41.3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13.2) years. Of the final sample, 75 participants (30.67% women) dropped out of the study before finishing and 192 participants were flagged by Qualtrics’ fraud detection software as suspicious based on the aforementioned criteria. We include analyses for the full sample in the appendix and all results are unchanged (INSERT DOUBLE CHECK).</w:t>
      </w:r>
    </w:p>
    <w:bookmarkStart w:colFirst="0" w:colLast="0" w:name="bookmark=id.1ksv4uv" w:id="16"/>
    <w:bookmarkEnd w:id="16"/>
    <w:p w:rsidR="00000000" w:rsidDel="00000000" w:rsidP="00000000" w:rsidRDefault="00000000" w:rsidRPr="00000000" w14:paraId="00000041">
      <w:pPr>
        <w:pStyle w:val="Heading2"/>
        <w:rPr/>
      </w:pPr>
      <w:r w:rsidDel="00000000" w:rsidR="00000000" w:rsidRPr="00000000">
        <w:rPr>
          <w:rtl w:val="0"/>
        </w:rPr>
        <w:t xml:space="preserve">1.7</w:t>
        <w:tab/>
        <w:t xml:space="preserve">Procedures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included in the study were told they would be completing a multiplication task. Notably, we aimed to recruit a larger sample to </w:t>
      </w:r>
      <w:sdt>
        <w:sdtPr>
          <w:tag w:val="goog_rdk_238"/>
        </w:sdtPr>
        <w:sdtContent>
          <w:ins w:author="Emily Falk" w:id="86" w:date="2022-03-23T15:34: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w:t>
            </w:r>
          </w:ins>
        </w:sdtContent>
      </w:sdt>
      <w:sdt>
        <w:sdtPr>
          <w:tag w:val="goog_rdk_239"/>
        </w:sdtPr>
        <w:sdtContent>
          <w:del w:author="Emily Falk" w:id="86" w:date="2022-03-23T15:34: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grant us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enough power to detect our anticipated interaction effects, and </w:t>
      </w:r>
      <w:sdt>
        <w:sdtPr>
          <w:tag w:val="goog_rdk_240"/>
        </w:sdtPr>
        <w:sdtContent>
          <w:del w:author="Emily Falk" w:id="87" w:date="2022-03-23T15:34: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decided to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shorten</w:t>
      </w:r>
      <w:sdt>
        <w:sdtPr>
          <w:tag w:val="goog_rdk_241"/>
        </w:sdtPr>
        <w:sdtContent>
          <w:ins w:author="Emily Falk" w:id="88" w:date="2022-03-23T15:34: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task from two minutes</w:t>
      </w:r>
      <w:sdt>
        <w:sdtPr>
          <w:tag w:val="goog_rdk_242"/>
        </w:sdtPr>
        <w:sdtContent>
          <w:ins w:author="Emily Falk" w:id="89" w:date="2022-03-23T15:35: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in chapter 1)</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30 seconds</w:t>
      </w:r>
      <w:sdt>
        <w:sdtPr>
          <w:tag w:val="goog_rdk_243"/>
        </w:sdtPr>
        <w:sdtContent>
          <w:ins w:author="Emily Falk" w:id="90" w:date="2022-03-23T15:35: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present study)</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Otherwise, the task used was identical to the ones used in previous studies.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the studies in Chapter 1, participants were first told about the rules for the multiplication task and were required to pass the same comprehension questions used in the previous studies before moving onto the main manipulation of payment scheme.</w:t>
      </w:r>
    </w:p>
    <w:bookmarkStart w:colFirst="0" w:colLast="0" w:name="bookmark=id.44sinio" w:id="17"/>
    <w:bookmarkEnd w:id="17"/>
    <w:p w:rsidR="00000000" w:rsidDel="00000000" w:rsidP="00000000" w:rsidRDefault="00000000" w:rsidRPr="00000000" w14:paraId="00000044">
      <w:pPr>
        <w:pStyle w:val="Heading3"/>
        <w:rPr/>
      </w:pPr>
      <w:r w:rsidDel="00000000" w:rsidR="00000000" w:rsidRPr="00000000">
        <w:rPr>
          <w:rtl w:val="0"/>
        </w:rPr>
        <w:t xml:space="preserve">1.7.1</w:t>
        <w:tab/>
        <w:t xml:space="preserve">Manipulation of payment scheme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Unlike previous studies, participants were not able to choose a payment scheme. Instead, they were told about their random assignment to one of two payment schemes: the non-competitive</w:t>
      </w:r>
      <w:sdt>
        <w:sdtPr>
          <w:tag w:val="goog_rdk_244"/>
        </w:sdtPr>
        <w:sdtContent>
          <w:ins w:author="Emily Falk" w:id="91" w:date="2022-03-23T15:38: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piece-rate</w:t>
      </w:r>
      <w:sdt>
        <w:sdtPr>
          <w:tag w:val="goog_rdk_245"/>
        </w:sdtPr>
        <w:sdtContent>
          <w:ins w:author="Emily Falk" w:id="92" w:date="2022-03-23T15:38: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payment scheme or a competitive</w:t>
      </w:r>
      <w:sdt>
        <w:sdtPr>
          <w:tag w:val="goog_rdk_246"/>
        </w:sdtPr>
        <w:sdtContent>
          <w:ins w:author="Emily Falk" w:id="93" w:date="2022-03-23T15:38: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tournament</w:t>
      </w:r>
      <w:sdt>
        <w:sdtPr>
          <w:tag w:val="goog_rdk_247"/>
        </w:sdtPr>
        <w:sdtContent>
          <w:ins w:author="Emily Falk" w:id="94" w:date="2022-03-23T15:38: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Again, we checked that condition was assigned evenly across participants (control= 50.21%) and genders included in the study. Of the men who completed the study, 50.38% were assigned to the control condition and of the women who completed the study, 49.72% were assigned to the control condition</w:t>
      </w:r>
      <w:sdt>
        <w:sdtPr>
          <w:tag w:val="goog_rdk_248"/>
        </w:sdtPr>
        <w:sdtContent>
          <w:ins w:author="Emily Falk" w:id="95" w:date="2022-03-23T15:42: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(chi-sq STAT SHOWING NOT DIFFERENT)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also assessed condition-dependent attrition by identifying the number of participants that dropped out during/after learning about condition and </w:t>
      </w:r>
      <w:sdt>
        <w:sdtPr>
          <w:tag w:val="goog_rdk_249"/>
        </w:sdtPr>
        <w:sdtContent>
          <w:ins w:author="Emily Falk" w:id="96" w:date="2022-03-23T15:43: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w:t>
            </w:r>
          </w:ins>
        </w:sdtContent>
      </w:sdt>
      <w:sdt>
        <w:sdtPr>
          <w:tag w:val="goog_rdk_250"/>
        </w:sdtPr>
        <w:sdtContent>
          <w:del w:author="Emily Falk" w:id="96" w:date="2022-03-23T15:43: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find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a relatively small proportion of participants out of the total sample dropped out after learning about their respective condition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42</w:t>
      </w:r>
      <w:sdt>
        <w:sdtPr>
          <w:tag w:val="goog_rdk_251"/>
        </w:sdtPr>
        <w:sdtContent>
          <w:ins w:author="Emily Falk" w:id="97" w:date="2022-03-23T15:43:21Z"/>
          <w:sdt>
            <w:sdtPr>
              <w:tag w:val="goog_rdk_252"/>
            </w:sdtPr>
            <w:sdtContent>
              <w:commentRangeStart w:id="33"/>
            </w:sdtContent>
          </w:sdt>
          <w:ins w:author="Emily Falk" w:id="97" w:date="2022-03-23T15:43: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N=XX men, N=XX women, chi-sq=xxx</w:t>
            </w:r>
          </w:ins>
        </w:sdtContent>
      </w:sdt>
      <w:commentRangeEnd w:id="33"/>
      <w:r w:rsidDel="00000000" w:rsidR="00000000" w:rsidRPr="00000000">
        <w:commentReference w:id="3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Given the small sample that dropped out relative to the total number of participants in the study, we are not concerned that condition-dependent attrition is driving any of the effects found in this study.</w:t>
      </w:r>
    </w:p>
    <w:bookmarkStart w:colFirst="0" w:colLast="0" w:name="bookmark=id.2jxsxqh" w:id="18"/>
    <w:bookmarkEnd w:id="18"/>
    <w:p w:rsidR="00000000" w:rsidDel="00000000" w:rsidP="00000000" w:rsidRDefault="00000000" w:rsidRPr="00000000" w14:paraId="00000047">
      <w:pPr>
        <w:pStyle w:val="Heading3"/>
        <w:rPr/>
      </w:pPr>
      <w:r w:rsidDel="00000000" w:rsidR="00000000" w:rsidRPr="00000000">
        <w:rPr>
          <w:rtl w:val="0"/>
        </w:rPr>
        <w:t xml:space="preserve">1.7.2</w:t>
        <w:tab/>
        <w:t xml:space="preserve">Main dependent variables of interest: Measures of preparation and perceptions of relative preparation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w:t>
      </w:r>
      <w:sdt>
        <w:sdtPr>
          <w:tag w:val="goog_rdk_253"/>
        </w:sdtPr>
        <w:sdtContent>
          <w:ins w:author="Emily Falk" w:id="98" w:date="2022-03-23T15:44: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design: 1) the actual decision to practice problems (before knowing what the practice entails), 2) among participants who chose to practice problems, the number of practice problems participants attempted (quantified as number of practice problems not left blank, irrespective of accuracy), 3) </w:t>
      </w:r>
      <w:sdt>
        <w:sdtPr>
          <w:tag w:val="goog_rdk_254"/>
        </w:sdtPr>
        <w:sdtContent>
          <w:commentRangeStart w:id="3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among participants who chose to practice problems, the amount of time they spent across all practice rounds they completed</w:t>
      </w:r>
      <w:commentRangeEnd w:id="34"/>
      <w:r w:rsidDel="00000000" w:rsidR="00000000" w:rsidRPr="00000000">
        <w:commentReference w:id="3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sdt>
        <w:sdtPr>
          <w:tag w:val="goog_rdk_255"/>
        </w:sdtPr>
        <w:sdtContent>
          <w:commentRangeStart w:id="3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the number of extra practice rounds participants completed after having completed the first round of practice</w:t>
      </w:r>
      <w:commentRangeEnd w:id="35"/>
      <w:r w:rsidDel="00000000" w:rsidR="00000000" w:rsidRPr="00000000">
        <w:commentReference w:id="3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Again, the number of extra practice rounds serves as a way to quantify the number of times participants continue to practice after having seen what the practicing/studying looks like and having gone through it at least once. </w:t>
      </w:r>
      <w:sdt>
        <w:sdtPr>
          <w:tag w:val="goog_rdk_256"/>
        </w:sdtPr>
        <w:sdtContent>
          <w:commentRangeStart w:id="36"/>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encoding participants who both chose not to practice and those who chose not to continue practicing after the first round with zeroes in the dataset when creating this variable, we are able to separate out the effect of the choice to practice from the choice to continue practicing.</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completing the practicing/studying, participants guessed how much their amount of practicing for the task compared to all other participants </w:t>
      </w:r>
      <w:sdt>
        <w:sdtPr>
          <w:tag w:val="goog_rdk_257"/>
        </w:sdtPr>
        <w:sdtContent>
          <w:ins w:author="Emily Falk" w:id="99" w:date="2022-03-23T15:58: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w:t>
            </w:r>
          </w:ins>
        </w:sdtContent>
      </w:sdt>
      <w:sdt>
        <w:sdtPr>
          <w:tag w:val="goog_rdk_258"/>
        </w:sdtPr>
        <w:sdtContent>
          <w:del w:author="Emily Falk" w:id="99" w:date="2022-03-23T15:58: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that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completed the task</w:t>
      </w:r>
      <w:sdt>
        <w:sdtPr>
          <w:tag w:val="goog_rdk_259"/>
        </w:sdtPr>
        <w:sdtContent>
          <w:ins w:author="Emily Falk" w:id="100" w:date="2022-03-23T15:58: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indicating the decile of their practice relative to other participants. We also asked participants to indicate their anticipated decile when their amount of practicing was compared to that of all participants who identified as men and women, respectively.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used these</w:t>
      </w:r>
      <w:sdt>
        <w:sdtPr>
          <w:tag w:val="goog_rdk_260"/>
        </w:sdtPr>
        <w:sdtContent>
          <w:del w:author="Emily Falk" w:id="101" w:date="2022-03-23T15:58: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the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decile questions to create the perceived practice deviation variables</w:t>
      </w:r>
      <w:sdt>
        <w:sdtPr>
          <w:tag w:val="goog_rdk_261"/>
        </w:sdtPr>
        <w:sdtContent>
          <w:ins w:author="Emily Falk" w:id="102" w:date="2022-03-23T15:58: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follows: self-rated decile (either based on the question about practicing relative to all other participants, relative to only men, or relative to only women) - actual </w:t>
      </w:r>
      <w:sdt>
        <w:sdtPr>
          <w:tag w:val="goog_rdk_262"/>
        </w:sdtPr>
        <w:sdtContent>
          <w:commentRangeStart w:id="3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percentile</w:t>
      </w:r>
      <w:commentRangeEnd w:id="37"/>
      <w:r w:rsidDel="00000000" w:rsidR="00000000" w:rsidRPr="00000000">
        <w:commentReference w:id="3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on number of practice problems completed. Therefore, negative values for this variable indicate </w:t>
      </w:r>
      <w:sdt>
        <w:sdtPr>
          <w:tag w:val="goog_rdk_263"/>
        </w:sdtPr>
        <w:sdtContent>
          <w:ins w:author="Emily Falk" w:id="103" w:date="2022-03-23T16:00: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underconfidence, such that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participant expected to have practiced less, relative to other participants, than they actually did, and vice versa for positive values</w:t>
      </w:r>
      <w:sdt>
        <w:sdtPr>
          <w:tag w:val="goog_rdk_264"/>
        </w:sdtPr>
        <w:sdtContent>
          <w:ins w:author="Emily Falk" w:id="104" w:date="2022-03-23T16:00: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indicate over confidence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value of zero, therefore, indicates that a given participant was completely accurate in their guess of relative practicing.</w:t>
      </w:r>
    </w:p>
    <w:bookmarkStart w:colFirst="0" w:colLast="0" w:name="bookmark=id.z337ya" w:id="19"/>
    <w:bookmarkEnd w:id="19"/>
    <w:p w:rsidR="00000000" w:rsidDel="00000000" w:rsidP="00000000" w:rsidRDefault="00000000" w:rsidRPr="00000000" w14:paraId="0000004B">
      <w:pPr>
        <w:pStyle w:val="Heading3"/>
        <w:rPr/>
      </w:pPr>
      <w:r w:rsidDel="00000000" w:rsidR="00000000" w:rsidRPr="00000000">
        <w:rPr>
          <w:rtl w:val="0"/>
        </w:rPr>
        <w:t xml:space="preserve">1.7.3</w:t>
        <w:tab/>
        <w:t xml:space="preserve">Paid multiplication task and post-task measures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One of the perceptions of gender differences questions deviated slightly from the previous studies, which was edited for the sake of clarity. Instead of asking participants to indicate “Do you think men or women in this study chose the tournament payment option more often?”, they were asked “If given the opportunity to choose between the two payment schemes (Piece Rate or Tournament), do you think men in this study would choose the piece rate or the tournament payment scheme more often?”, with the options to indicate: “Men would choose tournament more often than piece rate”, “Men would choose piece rate more often than tournament”, or “Men would choose each payment scheme equally”. This question was repeated with respect to women in the study.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bookmarkStart w:colFirst="0" w:colLast="0" w:name="bookmark=id.3j2qqm3" w:id="20"/>
    <w:bookmarkEnd w:id="20"/>
    <w:p w:rsidR="00000000" w:rsidDel="00000000" w:rsidP="00000000" w:rsidRDefault="00000000" w:rsidRPr="00000000" w14:paraId="0000004E">
      <w:pPr>
        <w:pStyle w:val="Heading3"/>
        <w:rPr/>
      </w:pPr>
      <w:r w:rsidDel="00000000" w:rsidR="00000000" w:rsidRPr="00000000">
        <w:rPr>
          <w:rtl w:val="0"/>
        </w:rPr>
        <w:t xml:space="preserve">1.7.4</w:t>
        <w:tab/>
      </w:r>
      <w:sdt>
        <w:sdtPr>
          <w:tag w:val="goog_rdk_265"/>
        </w:sdtPr>
        <w:sdtContent>
          <w:commentRangeStart w:id="38"/>
        </w:sdtContent>
      </w:sdt>
      <w:sdt>
        <w:sdtPr>
          <w:tag w:val="goog_rdk_266"/>
        </w:sdtPr>
        <w:sdtContent>
          <w:commentRangeStart w:id="39"/>
        </w:sdtContent>
      </w:sdt>
      <w:r w:rsidDel="00000000" w:rsidR="00000000" w:rsidRPr="00000000">
        <w:rPr>
          <w:rtl w:val="0"/>
        </w:rPr>
        <w:t xml:space="preserve">Results</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bookmarkStart w:colFirst="0" w:colLast="0" w:name="bookmark=id.1y810tw" w:id="21"/>
    <w:bookmarkEnd w:id="21"/>
    <w:p w:rsidR="00000000" w:rsidDel="00000000" w:rsidP="00000000" w:rsidRDefault="00000000" w:rsidRPr="00000000" w14:paraId="0000004F">
      <w:pPr>
        <w:pStyle w:val="Heading2"/>
        <w:rPr/>
      </w:pPr>
      <w:r w:rsidDel="00000000" w:rsidR="00000000" w:rsidRPr="00000000">
        <w:rPr>
          <w:rtl w:val="0"/>
        </w:rPr>
        <w:t xml:space="preserve">1.8</w:t>
        <w:tab/>
        <w:t xml:space="preserve">Describing main variables of interest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we explored the characteristics of the main practice variables in the dataset. </w:t>
      </w:r>
      <w:sdt>
        <w:sdtPr>
          <w:tag w:val="goog_rdk_267"/>
        </w:sdtPr>
        <w:sdtContent>
          <w:ins w:author="Emily Falk" w:id="105" w:date="2022-03-23T16:02: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Acros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conditions,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45.51% of all participants chose to practice, with 48.22% choosing to practice in the piece-rate payment condition and 51.78% choosing to practice in the tournament payment condition. </w:t>
      </w:r>
      <w:sdt>
        <w:sdtPr>
          <w:tag w:val="goog_rdk_268"/>
        </w:sdtPr>
        <w:sdtContent>
          <w:commentRangeStart w:id="4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difference in the choice to practice across conditions is significant when condition is included as a predictor alone,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b=0.15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0.28]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z=2.35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p=.019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in the subsequent section we explain how the effect changes when including other predictors in the model. </w:t>
      </w:r>
      <w:commentRangeEnd w:id="40"/>
      <w:r w:rsidDel="00000000" w:rsidR="00000000" w:rsidRPr="00000000">
        <w:commentReference w:id="4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spent an average of 29.12 seconds practicing across all rounds of practice and of those who chose to practice, completed </w:t>
      </w:r>
      <w:sdt>
        <w:sdtPr>
          <w:tag w:val="goog_rdk_269"/>
        </w:sdtPr>
        <w:sdtContent>
          <w:ins w:author="Emily Falk" w:id="106" w:date="2022-03-23T16:03: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average of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0.14 total rounds of extra practice problems (that is, rounds of practice after having seen what the practice looks like</w:t>
      </w:r>
      <w:sdt>
        <w:sdtPr>
          <w:tag w:val="goog_rdk_270"/>
        </w:sdtPr>
        <w:sdtContent>
          <w:ins w:author="Emily Falk" w:id="107" w:date="2022-03-23T16:03: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first practice round</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all studies in the first chapter, we replicate the effect of gender on risk,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b=-0.86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-0.70]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t(3920)=-10.71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confidence,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b=-8.46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[-10.12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-6.79]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t(3978)=-9.96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such that women were more risk averse and less confident relative to men.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Contrary to the majority of studies in the first chapter, we find a significant effect of gender on task score</w:t>
      </w:r>
      <w:sdt>
        <w:sdtPr>
          <w:tag w:val="goog_rdk_271"/>
        </w:sdtPr>
        <w:sdtContent>
          <w:commentRangeStart w:id="41"/>
        </w:sdtContent>
      </w:sdt>
      <w:sdt>
        <w:sdtPr>
          <w:tag w:val="goog_rdk_272"/>
        </w:sdtPr>
        <w:sdtContent>
          <w:commentRangeStart w:id="42"/>
        </w:sdtContent>
      </w:sdt>
      <w:sdt>
        <w:sdtPr>
          <w:tag w:val="goog_rdk_273"/>
        </w:sdtPr>
        <w:sdtContent>
          <w:commentRangeStart w:id="4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Mwomen=10.45, SD=4.47; Mmen= 12.29, sd=7.28, </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when including risk, confidence, and an interaction between gender and condition in the model,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b=-1.38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[-1.89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-0.86]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t(3916)=-5.20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explore this finding further in the discussion section for this study.</w:t>
      </w:r>
    </w:p>
    <w:bookmarkStart w:colFirst="0" w:colLast="0" w:name="bookmark=id.4i7ojhp" w:id="22"/>
    <w:bookmarkEnd w:id="22"/>
    <w:p w:rsidR="00000000" w:rsidDel="00000000" w:rsidP="00000000" w:rsidRDefault="00000000" w:rsidRPr="00000000" w14:paraId="00000053">
      <w:pPr>
        <w:pStyle w:val="Heading2"/>
        <w:rPr/>
      </w:pPr>
      <w:r w:rsidDel="00000000" w:rsidR="00000000" w:rsidRPr="00000000">
        <w:rPr>
          <w:rtl w:val="0"/>
        </w:rPr>
        <w:t xml:space="preserve">1.9</w:t>
        <w:tab/>
        <w:t xml:space="preserve">Effects of gender and condition on both practicing and perceptions of one’s relative practicing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a logistic regression with gender, condition, and the interaction between the two predicting the binary choice to practice problems, we replicate the effect of gender on the choice to practice found in Chapter 1,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b=0.51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0.69]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z=5.49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50.74% of women chose to prepare</w:t>
      </w:r>
      <w:sdt>
        <w:sdtPr>
          <w:tag w:val="goog_rdk_274"/>
        </w:sdtPr>
        <w:sdtContent>
          <w:ins w:author="Emily Falk" w:id="108" w:date="2022-03-23T16:05: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via practice,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relative to 37.62% of men (see Figure 1.1). However, we do not find an interaction between gender and condition,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b=0.08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[-0.18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0.34]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z=0.60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p=.547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z=1.03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p=.302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part of our pre-registered analyses, we also </w:t>
      </w:r>
      <w:sdt>
        <w:sdtPr>
          <w:tag w:val="goog_rdk_275"/>
        </w:sdtPr>
        <w:sdtContent>
          <w:ins w:author="Emily Falk" w:id="109" w:date="2022-03-23T16:06:24Z"/>
          <w:sdt>
            <w:sdtPr>
              <w:tag w:val="goog_rdk_276"/>
            </w:sdtPr>
            <w:sdtContent>
              <w:commentRangeStart w:id="44"/>
            </w:sdtContent>
          </w:sdt>
          <w:ins w:author="Emily Falk" w:id="109" w:date="2022-03-23T16:06: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examined</w:t>
            </w:r>
          </w:ins>
        </w:sdtContent>
      </w:sdt>
      <w:sdt>
        <w:sdtPr>
          <w:tag w:val="goog_rdk_277"/>
        </w:sdtPr>
        <w:sdtContent>
          <w:del w:author="Emily Falk" w:id="109" w:date="2022-03-23T16:06:24Z">
            <w:commentRangeEnd w:id="44"/>
            <w:r w:rsidDel="00000000" w:rsidR="00000000" w:rsidRPr="00000000">
              <w:commentReference w:id="4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explored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 measures of practice to test the robustness of the effect of gender on practicing. </w:t>
      </w:r>
      <w:sdt>
        <w:sdtPr>
          <w:tag w:val="goog_rdk_278"/>
        </w:sdtPr>
        <w:sdtContent>
          <w:commentRangeStart w:id="45"/>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find that women, relative to men, completed a significantly higher number of practice problems,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b=0.39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[0.35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z=18.54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more rounds of extra practice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b=0.62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[0.35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0.91]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z=4.31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spent more time completing practice problems,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b=13.12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[7.95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18.28]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t(3959)=4.98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previous literature on risk aversion and confidence affecting competition entry, we expected participants with especially high levels of risk aversion and/or low levels of confidence would be especially likely to choose to practice before entering a competition, and that this effect m</w:t>
      </w:r>
      <w:sdt>
        <w:sdtPr>
          <w:tag w:val="goog_rdk_279"/>
        </w:sdtPr>
        <w:sdtContent>
          <w:ins w:author="Emily Falk" w:id="110" w:date="2022-03-23T16:07: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ight</w:t>
            </w:r>
          </w:ins>
        </w:sdtContent>
      </w:sdt>
      <w:sdt>
        <w:sdtPr>
          <w:tag w:val="goog_rdk_280"/>
        </w:sdtPr>
        <w:sdtContent>
          <w:del w:author="Emily Falk" w:id="110" w:date="2022-03-23T16:07: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ay</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interact with gender. Thus, we tested possible three-way interactions between gender, condition, and risk aversion or confidence on the choice to practice problems through two pre-registered logistic regressions, but did not find evidence that risk aversion, INSERT, nor confidence, INSERT, interacted with gender and condition</w:t>
      </w:r>
      <w:sdt>
        <w:sdtPr>
          <w:tag w:val="goog_rdk_281"/>
        </w:sdtPr>
        <w:sdtContent>
          <w:ins w:author="Emily Falk" w:id="111" w:date="2022-03-23T16:08:32Z"/>
          <w:sdt>
            <w:sdtPr>
              <w:tag w:val="goog_rdk_282"/>
            </w:sdtPr>
            <w:sdtContent>
              <w:commentRangeStart w:id="46"/>
            </w:sdtContent>
          </w:sdt>
          <w:ins w:author="Emily Falk" w:id="111" w:date="2022-03-23T16:08: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determine if people chose to practice</w:t>
            </w:r>
          </w:ins>
        </w:sdtContent>
      </w:sdt>
      <w:commentRangeEnd w:id="46"/>
      <w:r w:rsidDel="00000000" w:rsidR="00000000" w:rsidRPr="00000000">
        <w:commentReference w:id="4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xcytpi" w:id="23"/>
    <w:bookmarkEnd w:id="23"/>
    <w:p w:rsidR="00000000" w:rsidDel="00000000" w:rsidP="00000000" w:rsidRDefault="00000000" w:rsidRPr="00000000" w14:paraId="00000057">
      <w:pPr>
        <w:pStyle w:val="Heading2"/>
        <w:rPr/>
      </w:pPr>
      <w:r w:rsidDel="00000000" w:rsidR="00000000" w:rsidRPr="00000000">
        <w:rPr>
          <w:rtl w:val="0"/>
        </w:rPr>
        <w:t xml:space="preserve">1.10</w:t>
        <w:tab/>
        <w:t xml:space="preserve">Accuracy of levels of practicing based on participant gender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w:t>
      </w:r>
      <w:sdt>
        <w:sdtPr>
          <w:tag w:val="goog_rdk_283"/>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Though we did not find evidence of the anticipated interaction effect, </w:delText>
            </w:r>
          </w:del>
        </w:sdtContent>
      </w:sdt>
      <m:oMath>
        <w:sdt>
          <w:sdtPr>
            <w:tag w:val="goog_rdk_285"/>
          </w:sdtPr>
          <w:sdtContent>
            <w:del w:author="Emily Falk" w:id="112" w:date="2022-03-23T16:09:46Z">
              <m:r>
                <w:rPr>
                  <w:rFonts w:ascii="Cambria Math" w:cs="Cambria Math" w:eastAsia="Cambria Math" w:hAnsi="Cambria Math"/>
                  <w:b w:val="0"/>
                  <w:i w:val="0"/>
                  <w:smallCaps w:val="0"/>
                  <w:strike w:val="0"/>
                  <w:color w:val="000000"/>
                  <w:sz w:val="24"/>
                  <w:szCs w:val="24"/>
                  <w:u w:val="none"/>
                  <w:shd w:fill="auto" w:val="clear"/>
                  <w:vertAlign w:val="baseline"/>
                </w:rPr>
                <m:t xml:space="preserve">b=-3.25</m:t>
              </m:r>
            </w:del>
          </w:sdtContent>
        </w:sdt>
      </m:oMath>
      <w:sdt>
        <w:sdtPr>
          <w:tag w:val="goog_rdk_284"/>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95% CI </w:delText>
            </w:r>
          </w:del>
        </w:sdtContent>
      </w:sdt>
      <m:oMath>
        <w:sdt>
          <w:sdtPr>
            <w:tag w:val="goog_rdk_287"/>
          </w:sdtPr>
          <w:sdtContent>
            <w:del w:author="Emily Falk" w:id="112" w:date="2022-03-23T16:09:46Z">
              <m:r>
                <w:rPr>
                  <w:rFonts w:ascii="Cambria Math" w:cs="Cambria Math" w:eastAsia="Cambria Math" w:hAnsi="Cambria Math"/>
                  <w:b w:val="0"/>
                  <w:i w:val="0"/>
                  <w:smallCaps w:val="0"/>
                  <w:strike w:val="0"/>
                  <w:color w:val="000000"/>
                  <w:sz w:val="24"/>
                  <w:szCs w:val="24"/>
                  <w:u w:val="none"/>
                  <w:shd w:fill="auto" w:val="clear"/>
                  <w:vertAlign w:val="baseline"/>
                </w:rPr>
                <m:t xml:space="preserve">[-10.26</m:t>
              </m:r>
            </w:del>
          </w:sdtContent>
        </w:sdt>
      </m:oMath>
      <w:sdt>
        <w:sdtPr>
          <w:tag w:val="goog_rdk_286"/>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m:oMath>
        <w:sdt>
          <w:sdtPr>
            <w:tag w:val="goog_rdk_289"/>
          </w:sdtPr>
          <w:sdtContent>
            <w:del w:author="Emily Falk" w:id="112" w:date="2022-03-23T16:09:46Z">
              <m:r>
                <w:rPr>
                  <w:rFonts w:ascii="Cambria Math" w:cs="Cambria Math" w:eastAsia="Cambria Math" w:hAnsi="Cambria Math"/>
                  <w:b w:val="0"/>
                  <w:i w:val="0"/>
                  <w:smallCaps w:val="0"/>
                  <w:strike w:val="0"/>
                  <w:color w:val="000000"/>
                  <w:sz w:val="24"/>
                  <w:szCs w:val="24"/>
                  <w:u w:val="none"/>
                  <w:shd w:fill="auto" w:val="clear"/>
                  <w:vertAlign w:val="baseline"/>
                </w:rPr>
                <m:t xml:space="preserve">3.76]</m:t>
              </m:r>
            </w:del>
          </w:sdtContent>
        </w:sdt>
      </m:oMath>
      <w:sdt>
        <w:sdtPr>
          <w:tag w:val="goog_rdk_288"/>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m:oMath>
        <w:sdt>
          <w:sdtPr>
            <w:tag w:val="goog_rdk_291"/>
          </w:sdtPr>
          <w:sdtContent>
            <w:del w:author="Emily Falk" w:id="112" w:date="2022-03-23T16:09:46Z">
              <m:r>
                <w:rPr>
                  <w:rFonts w:ascii="Cambria Math" w:cs="Cambria Math" w:eastAsia="Cambria Math" w:hAnsi="Cambria Math"/>
                  <w:b w:val="0"/>
                  <w:i w:val="0"/>
                  <w:smallCaps w:val="0"/>
                  <w:strike w:val="0"/>
                  <w:color w:val="000000"/>
                  <w:sz w:val="24"/>
                  <w:szCs w:val="24"/>
                  <w:u w:val="none"/>
                  <w:shd w:fill="auto" w:val="clear"/>
                  <w:vertAlign w:val="baseline"/>
                </w:rPr>
                <m:t xml:space="preserve">t(3959)=-0.91</m:t>
              </m:r>
            </w:del>
          </w:sdtContent>
        </w:sdt>
      </m:oMath>
      <w:sdt>
        <w:sdtPr>
          <w:tag w:val="goog_rdk_290"/>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m:oMath>
        <w:sdt>
          <w:sdtPr>
            <w:tag w:val="goog_rdk_293"/>
          </w:sdtPr>
          <w:sdtContent>
            <w:del w:author="Emily Falk" w:id="112" w:date="2022-03-23T16:09:46Z">
              <m:r>
                <w:rPr>
                  <w:rFonts w:ascii="Cambria Math" w:cs="Cambria Math" w:eastAsia="Cambria Math" w:hAnsi="Cambria Math"/>
                  <w:b w:val="0"/>
                  <w:i w:val="0"/>
                  <w:smallCaps w:val="0"/>
                  <w:strike w:val="0"/>
                  <w:color w:val="000000"/>
                  <w:sz w:val="24"/>
                  <w:szCs w:val="24"/>
                  <w:u w:val="none"/>
                  <w:shd w:fill="auto" w:val="clear"/>
                  <w:vertAlign w:val="baseline"/>
                </w:rPr>
                <m:t xml:space="preserve">p=.364</m:t>
              </m:r>
            </w:del>
          </w:sdtContent>
        </w:sdt>
      </m:oMath>
      <w:sdt>
        <w:sdtPr>
          <w:tag w:val="goog_rdk_292"/>
        </w:sdtPr>
        <w:sdtContent>
          <w:del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w:delText>
            </w:r>
          </w:del>
        </w:sdtContent>
      </w:sdt>
      <w:sdt>
        <w:sdtPr>
          <w:tag w:val="goog_rdk_294"/>
        </w:sdtPr>
        <w:sdtContent>
          <w:ins w:author="Emily Falk" w:id="112" w:date="2022-03-23T16:0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find a significant effect of gender on perceived practice deviation, such that women (relative to men) were significantly less likely to assume they practice more than others,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b=-14.49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[-19.43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-9.55]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t(3959)=-5.75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Mwomen=23.56, SD=56.11; Mmen= 39.69, sd=54.87 (see Figure 1.2). </w:t>
      </w:r>
      <w:sdt>
        <w:sdtPr>
          <w:tag w:val="goog_rdk_295"/>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do/do not ob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serve a significant effect of condition on perceived relative practice.  Finally,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did not find evidence of the anticipated interaction effect between gender and condition of perceptions of relative preparation, </w:t>
            </w:r>
          </w:ins>
        </w:sdtContent>
      </w:sdt>
      <m:oMath>
        <w:sdt>
          <w:sdtPr>
            <w:tag w:val="goog_rdk_297"/>
          </w:sdtPr>
          <w:sdtContent>
            <w:ins w:author="Emily Falk" w:id="113" w:date="2022-03-23T16:10:00Z">
              <m:r>
                <w:rPr>
                  <w:rFonts w:ascii="Cambria" w:cs="Cambria" w:eastAsia="Cambria" w:hAnsi="Cambria"/>
                  <w:b w:val="0"/>
                  <w:i w:val="0"/>
                  <w:smallCaps w:val="0"/>
                  <w:strike w:val="0"/>
                  <w:color w:val="000000"/>
                  <w:sz w:val="24"/>
                  <w:szCs w:val="24"/>
                  <w:u w:val="none"/>
                  <w:shd w:fill="auto" w:val="clear"/>
                  <w:vertAlign w:val="baseline"/>
                </w:rPr>
                <m:t xml:space="preserve">b=-3.25</m:t>
              </m:r>
            </w:ins>
          </w:sdtContent>
        </w:sdt>
      </m:oMath>
      <w:sdt>
        <w:sdtPr>
          <w:tag w:val="goog_rdk_296"/>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w:ins>
        </w:sdtContent>
      </w:sdt>
      <m:oMath>
        <w:sdt>
          <w:sdtPr>
            <w:tag w:val="goog_rdk_299"/>
          </w:sdtPr>
          <w:sdtContent>
            <w:ins w:author="Emily Falk" w:id="113" w:date="2022-03-23T16:10:00Z">
              <m:r>
                <w:rPr>
                  <w:rFonts w:ascii="Cambria" w:cs="Cambria" w:eastAsia="Cambria" w:hAnsi="Cambria"/>
                  <w:b w:val="0"/>
                  <w:i w:val="0"/>
                  <w:smallCaps w:val="0"/>
                  <w:strike w:val="0"/>
                  <w:color w:val="000000"/>
                  <w:sz w:val="24"/>
                  <w:szCs w:val="24"/>
                  <w:u w:val="none"/>
                  <w:shd w:fill="auto" w:val="clear"/>
                  <w:vertAlign w:val="baseline"/>
                </w:rPr>
                <m:t xml:space="preserve">[-10.26</m:t>
              </m:r>
            </w:ins>
          </w:sdtContent>
        </w:sdt>
      </m:oMath>
      <w:sdt>
        <w:sdtPr>
          <w:tag w:val="goog_rdk_298"/>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m:oMath>
        <w:sdt>
          <w:sdtPr>
            <w:tag w:val="goog_rdk_301"/>
          </w:sdtPr>
          <w:sdtContent>
            <w:ins w:author="Emily Falk" w:id="113" w:date="2022-03-23T16:10:00Z">
              <m:r>
                <w:rPr>
                  <w:rFonts w:ascii="Cambria" w:cs="Cambria" w:eastAsia="Cambria" w:hAnsi="Cambria"/>
                  <w:b w:val="0"/>
                  <w:i w:val="0"/>
                  <w:smallCaps w:val="0"/>
                  <w:strike w:val="0"/>
                  <w:color w:val="000000"/>
                  <w:sz w:val="24"/>
                  <w:szCs w:val="24"/>
                  <w:u w:val="none"/>
                  <w:shd w:fill="auto" w:val="clear"/>
                  <w:vertAlign w:val="baseline"/>
                </w:rPr>
                <m:t xml:space="preserve">3.76]</m:t>
              </m:r>
            </w:ins>
          </w:sdtContent>
        </w:sdt>
      </m:oMath>
      <w:sdt>
        <w:sdtPr>
          <w:tag w:val="goog_rdk_300"/>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m:oMath>
        <w:sdt>
          <w:sdtPr>
            <w:tag w:val="goog_rdk_303"/>
          </w:sdtPr>
          <w:sdtContent>
            <w:ins w:author="Emily Falk" w:id="113" w:date="2022-03-23T16:10:00Z">
              <m:r>
                <w:rPr>
                  <w:rFonts w:ascii="Cambria" w:cs="Cambria" w:eastAsia="Cambria" w:hAnsi="Cambria"/>
                  <w:b w:val="0"/>
                  <w:i w:val="0"/>
                  <w:smallCaps w:val="0"/>
                  <w:strike w:val="0"/>
                  <w:color w:val="000000"/>
                  <w:sz w:val="24"/>
                  <w:szCs w:val="24"/>
                  <w:u w:val="none"/>
                  <w:shd w:fill="auto" w:val="clear"/>
                  <w:vertAlign w:val="baseline"/>
                </w:rPr>
                <m:t xml:space="preserve">t(3959)=-0.91</m:t>
              </m:r>
            </w:ins>
          </w:sdtContent>
        </w:sdt>
      </m:oMath>
      <w:sdt>
        <w:sdtPr>
          <w:tag w:val="goog_rdk_302"/>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m:oMath>
        <w:sdt>
          <w:sdtPr>
            <w:tag w:val="goog_rdk_305"/>
          </w:sdtPr>
          <w:sdtContent>
            <w:ins w:author="Emily Falk" w:id="113" w:date="2022-03-23T16:10:00Z">
              <m:r>
                <w:rPr>
                  <w:rFonts w:ascii="Cambria" w:cs="Cambria" w:eastAsia="Cambria" w:hAnsi="Cambria"/>
                  <w:b w:val="0"/>
                  <w:i w:val="0"/>
                  <w:smallCaps w:val="0"/>
                  <w:strike w:val="0"/>
                  <w:color w:val="000000"/>
                  <w:sz w:val="24"/>
                  <w:szCs w:val="24"/>
                  <w:u w:val="none"/>
                  <w:shd w:fill="auto" w:val="clear"/>
                  <w:vertAlign w:val="baseline"/>
                </w:rPr>
                <m:t xml:space="preserve">p=.364</m:t>
              </m:r>
            </w:ins>
          </w:sdtContent>
        </w:sdt>
      </m:oMath>
      <w:sdt>
        <w:sdtPr>
          <w:tag w:val="goog_rdk_304"/>
        </w:sdtPr>
        <w:sdtContent>
          <w:ins w:author="Emily Falk" w:id="113" w:date="2022-03-23T16:1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performed a more targeted exploratory analysis to see if the effect </w:t>
      </w:r>
      <w:sdt>
        <w:sdtPr>
          <w:tag w:val="goog_rdk_306"/>
        </w:sdtPr>
        <w:sdtContent>
          <w:ins w:author="Emily Falk" w:id="114" w:date="2022-03-23T16:10: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XXX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held when participants have actually practiced (and as a result, the question about their relative practicing may have felt more relevant), and find that among th</w:t>
      </w:r>
      <w:sdt>
        <w:sdtPr>
          <w:tag w:val="goog_rdk_307"/>
        </w:sdtPr>
        <w:sdtContent>
          <w:ins w:author="Emily Falk" w:id="115" w:date="2022-03-23T16:11: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ins>
        </w:sdtContent>
      </w:sdt>
      <w:sdt>
        <w:sdtPr>
          <w:tag w:val="goog_rdk_308"/>
        </w:sdtPr>
        <w:sdtContent>
          <w:del w:author="Emily Falk" w:id="115" w:date="2022-03-23T16:11: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subset of </w:t>
      </w:r>
      <w:sdt>
        <w:sdtPr>
          <w:tag w:val="goog_rdk_309"/>
        </w:sdtPr>
        <w:sdtContent>
          <w:ins w:author="Emily Falk" w:id="116" w:date="2022-03-23T16:11: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participants who chose to practice</w:t>
            </w:r>
          </w:ins>
        </w:sdtContent>
      </w:sdt>
      <w:sdt>
        <w:sdtPr>
          <w:tag w:val="goog_rdk_310"/>
        </w:sdtPr>
        <w:sdtContent>
          <w:del w:author="Emily Falk" w:id="116" w:date="2022-03-23T16:11: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 data</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women (again, relative to men) were still significantly less likely to believe that they practiced more than others,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b=1.39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[-4.47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7.24]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t(1794)=0.47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p=.642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w:t>
      </w:r>
      <w:sdt>
        <w:sdtPr>
          <w:tag w:val="goog_rdk_311"/>
        </w:sdtPr>
        <w:sdtContent>
          <w:ins w:author="Emily Falk" w:id="117" w:date="2022-03-23T16:12: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compared to men, INSERT, </w:t>
      </w:r>
      <w:sdt>
        <w:sdtPr>
          <w:tag w:val="goog_rdk_312"/>
        </w:sdtPr>
        <w:sdtContent>
          <w:commentRangeStart w:id="4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this effect does not hold when focusing </w:t>
      </w:r>
      <w:sdt>
        <w:sdtPr>
          <w:tag w:val="goog_rdk_313"/>
        </w:sdtPr>
        <w:sdtContent>
          <w:ins w:author="Emily Falk" w:id="118" w:date="2022-03-23T16:12: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subset of participants who chose to practice, INSERT</w:t>
      </w:r>
      <w:commentRangeEnd w:id="47"/>
      <w:r w:rsidDel="00000000" w:rsidR="00000000" w:rsidRPr="00000000">
        <w:commentReference w:id="4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top of the differences in how much women and men in this study perceived they practiced relative to others, we also pre-registered tests of men and women’s accuracy of their relative practice through a series of t-tests comparing the perceived practice deviation variable to 0 (which would represent a participant guessing their exact decile correctly). Across the full dataset, most participants tended to overestimate how much they practiced relative to others, INSERT. After honing in on each gender included in the study, we find that this effect holds among both women, INSERT, and men, INSERT. Notably, participants who chose to practice significantly underestimated their relative practice, both among women, INSERT, and men, INSERT.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=-8.09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95% CI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[-9.03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-7.14]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t(3,979)=-16.85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ci93xb" w:id="24"/>
    <w:bookmarkEnd w:id="24"/>
    <w:p w:rsidR="00000000" w:rsidDel="00000000" w:rsidP="00000000" w:rsidRDefault="00000000" w:rsidRPr="00000000" w14:paraId="0000005C">
      <w:pPr>
        <w:pStyle w:val="Heading2"/>
        <w:rPr/>
      </w:pPr>
      <w:r w:rsidDel="00000000" w:rsidR="00000000" w:rsidRPr="00000000">
        <w:rPr>
          <w:rtl w:val="0"/>
        </w:rPr>
        <w:t xml:space="preserve">1.11</w:t>
        <w:tab/>
        <w:t xml:space="preserve">Perceptions of gender differences in behavior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Across all measures of perceptions of gender differences in behavior, we replicate effects found in the previous studies. First, the majority of participants (59.57%) said that women would be more likely to practice/study for the task, which was significantly higher than the proportion of participants </w:t>
      </w:r>
      <w:sdt>
        <w:sdtPr>
          <w:tag w:val="goog_rdk_314"/>
        </w:sdtPr>
        <w:sdtContent>
          <w:ins w:author="Emily Falk" w:id="119" w:date="2022-03-23T16:14: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w:t>
            </w:r>
          </w:ins>
        </w:sdtContent>
      </w:sdt>
      <w:sdt>
        <w:sdtPr>
          <w:tag w:val="goog_rdk_315"/>
        </w:sdtPr>
        <w:sdtContent>
          <w:del w:author="Emily Falk" w:id="119" w:date="2022-03-23T16:14: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that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said men would be more likely to practice/study than women (4.73%) and the proportion of participants that said there was no difference in the likelihood that men and women would practice/study (35.7%),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χ</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(2,n=4172)=1,782.43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Similarly, participants were significantly more likely to say that women prepare more than men in general (68.28% of participants),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χ</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(2,n=4172)=2,464.02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relative to the proportion of participants that said men prepare more than women (4.41% of participants) or that there is no difference in how much men and women prepare (27.31% of participants).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Yet, participants did not expect a gender difference in performance on the main multiplication task used,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χ</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(2,n=4172)=781.11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54.17% of participants said that there was no difference in how many multiplication problems men and women correctly solved, while 20.56% said men correctly solved more multiplication problems than women and 25.27% said women had a performance advantage over men.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64.24% of participants expected women would be more likely to choose the piece-rate payment scheme than the tournament payment scheme, which was a significantly higher proportion of participants than those who expected women would choose each payment scheme equally (20.9%) and than those who expected women would choose tournament more often than piece rate, (14.86%),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χ</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(2,n=4172)=1,707.40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contrary, when asked about how much men in the study would compete, a significant majority of participants (63.5%) expected men to be more likely to choose the tournament payment scheme over the piece-rate payment scheme, relative to the proportion of participants who said men would choose each payment scheme equally (15.8%) and the proportion who said men would choose piece rate more often than tournament (20.7%),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χ</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(2,n=4172)=1,620.33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p&lt;.001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1.11.1</w:t>
        <w:tab/>
        <w:t xml:space="preserve">Discussion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1.12</w:t>
        <w:tab/>
        <w:t xml:space="preserve">Main hypotheses: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sdt>
        <w:sdtPr>
          <w:tag w:val="goog_rdk_317"/>
        </w:sdtPr>
        <w:sdtContent>
          <w:ins w:author="Emily Falk" w:id="120" w:date="2022-03-24T12:24:47Z">
            <w:r w:rsidDel="00000000" w:rsidR="00000000" w:rsidRPr="00000000">
              <w:rPr>
                <w:rtl w:val="0"/>
              </w:rPr>
              <w:t xml:space="preserve">First,</w:t>
            </w:r>
          </w:ins>
        </w:sdtContent>
      </w:sdt>
      <w:sdt>
        <w:sdtPr>
          <w:tag w:val="goog_rdk_318"/>
        </w:sdtPr>
        <w:sdtContent>
          <w:del w:author="Emily Falk" w:id="120" w:date="2022-03-24T12:24:47Z">
            <w:r w:rsidDel="00000000" w:rsidR="00000000" w:rsidRPr="00000000">
              <w:rPr>
                <w:rtl w:val="0"/>
              </w:rPr>
              <w:delText xml:space="preserve">The most notable finding in this study comprising Chapter 2 is that</w:delText>
            </w:r>
          </w:del>
        </w:sdtContent>
      </w:sdt>
      <w:r w:rsidDel="00000000" w:rsidR="00000000" w:rsidRPr="00000000">
        <w:rPr>
          <w:rtl w:val="0"/>
        </w:rPr>
        <w:t xml:space="preserve"> we replicate findings from the studies in Chapter 1 that women choose to prepare more than men. Interestingly, women chose to prepare more regardless of the payment scheme </w:t>
      </w:r>
      <w:sdt>
        <w:sdtPr>
          <w:tag w:val="goog_rdk_319"/>
        </w:sdtPr>
        <w:sdtContent>
          <w:ins w:author="Emily Falk" w:id="121" w:date="2022-03-24T12:25:13Z">
            <w:r w:rsidDel="00000000" w:rsidR="00000000" w:rsidRPr="00000000">
              <w:rPr>
                <w:rtl w:val="0"/>
              </w:rPr>
              <w:t xml:space="preserve">(competition, piece-rate) </w:t>
            </w:r>
          </w:ins>
        </w:sdtContent>
      </w:sdt>
      <w:r w:rsidDel="00000000" w:rsidR="00000000" w:rsidRPr="00000000">
        <w:rPr>
          <w:rtl w:val="0"/>
        </w:rPr>
        <w:t xml:space="preserve">they were randomly assigned to. Also, </w:t>
      </w:r>
      <w:sdt>
        <w:sdtPr>
          <w:tag w:val="goog_rdk_320"/>
        </w:sdtPr>
        <w:sdtContent>
          <w:ins w:author="Emily Falk" w:id="122" w:date="2022-03-24T12:25:50Z">
            <w:r w:rsidDel="00000000" w:rsidR="00000000" w:rsidRPr="00000000">
              <w:rPr>
                <w:rtl w:val="0"/>
              </w:rPr>
              <w:t xml:space="preserve">although people overall were more likely to practice in the tournament scheme, </w:t>
            </w:r>
          </w:ins>
        </w:sdtContent>
      </w:sdt>
      <w:r w:rsidDel="00000000" w:rsidR="00000000" w:rsidRPr="00000000">
        <w:rPr>
          <w:rtl w:val="0"/>
        </w:rPr>
        <w:t xml:space="preserve">we did not find evidence that assignment to either a tournament or piece-rate payment scheme significantly predicted the binary choice to practice problems, after including gender and the interaction between gender and condition in the model. Although we did not pre-register a hypothesis that condition would be a significant predictor of the choice to practice, it is nonetheless important to note that gender explains participants’ decision to practice problems over and above any effect of condition.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We also pre-registered other means of quantifying preparation (i.e., amount of time spent on the pages with practice problems and study tables, number of practice problems completed, and rounds of extra practice problems completed) to test the robustness of the gender effect, and find evidence across our multiple measures of preparation that women tended to prepare more than men</w:t>
      </w:r>
      <w:sdt>
        <w:sdtPr>
          <w:tag w:val="goog_rdk_321"/>
        </w:sdtPr>
        <w:sdtContent>
          <w:ins w:author="Emily Falk" w:id="123" w:date="2022-03-24T12:27:04Z"/>
          <w:sdt>
            <w:sdtPr>
              <w:tag w:val="goog_rdk_322"/>
            </w:sdtPr>
            <w:sdtContent>
              <w:commentRangeStart w:id="48"/>
            </w:sdtContent>
          </w:sdt>
          <w:ins w:author="Emily Falk" w:id="123" w:date="2022-03-24T12:27:04Z">
            <w:r w:rsidDel="00000000" w:rsidR="00000000" w:rsidRPr="00000000">
              <w:rPr>
                <w:rtl w:val="0"/>
              </w:rPr>
              <w:t xml:space="preserve">– they spent more time, XXX, XXX</w:t>
            </w:r>
          </w:ins>
        </w:sdtContent>
      </w:sdt>
      <w:commentRangeEnd w:id="48"/>
      <w:r w:rsidDel="00000000" w:rsidR="00000000" w:rsidRPr="00000000">
        <w:commentReference w:id="48"/>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One important consideration when interpreting the effect of gender on the choice to prepare before the task is that</w:t>
      </w:r>
      <w:sdt>
        <w:sdtPr>
          <w:tag w:val="goog_rdk_323"/>
        </w:sdtPr>
        <w:sdtContent>
          <w:ins w:author="Emily Falk" w:id="124" w:date="2022-03-24T12:27:44Z">
            <w:r w:rsidDel="00000000" w:rsidR="00000000" w:rsidRPr="00000000">
              <w:rPr>
                <w:rtl w:val="0"/>
              </w:rPr>
              <w:t xml:space="preserve">, contrary to our prior studies (Chapter 1),</w:t>
            </w:r>
          </w:ins>
        </w:sdtContent>
      </w:sdt>
      <w:r w:rsidDel="00000000" w:rsidR="00000000" w:rsidRPr="00000000">
        <w:rPr>
          <w:rtl w:val="0"/>
        </w:rPr>
        <w:t xml:space="preserve"> we find a significant effect of gender on task score</w:t>
      </w:r>
      <w:sdt>
        <w:sdtPr>
          <w:tag w:val="goog_rdk_324"/>
        </w:sdtPr>
        <w:sdtContent>
          <w:ins w:author="Emily Falk" w:id="125" w:date="2022-03-24T12:28:06Z">
            <w:r w:rsidDel="00000000" w:rsidR="00000000" w:rsidRPr="00000000">
              <w:rPr>
                <w:rtl w:val="0"/>
              </w:rPr>
              <w:t xml:space="preserve">,</w:t>
            </w:r>
          </w:ins>
        </w:sdtContent>
      </w:sdt>
      <w:r w:rsidDel="00000000" w:rsidR="00000000" w:rsidRPr="00000000">
        <w:rPr>
          <w:rtl w:val="0"/>
        </w:rPr>
        <w:t xml:space="preserve"> even while controlling for </w:t>
      </w:r>
      <w:sdt>
        <w:sdtPr>
          <w:tag w:val="goog_rdk_325"/>
        </w:sdtPr>
        <w:sdtContent>
          <w:ins w:author="Emily Falk" w:id="126" w:date="2022-03-24T12:28:14Z">
            <w:r w:rsidDel="00000000" w:rsidR="00000000" w:rsidRPr="00000000">
              <w:rPr>
                <w:rtl w:val="0"/>
              </w:rPr>
              <w:t xml:space="preserve">individual differences in </w:t>
            </w:r>
          </w:ins>
        </w:sdtContent>
      </w:sdt>
      <w:r w:rsidDel="00000000" w:rsidR="00000000" w:rsidRPr="00000000">
        <w:rPr>
          <w:rtl w:val="0"/>
        </w:rPr>
        <w:t xml:space="preserve">risk</w:t>
      </w:r>
      <w:sdt>
        <w:sdtPr>
          <w:tag w:val="goog_rdk_326"/>
        </w:sdtPr>
        <w:sdtContent>
          <w:ins w:author="Emily Falk" w:id="127" w:date="2022-03-24T12:28:22Z">
            <w:r w:rsidDel="00000000" w:rsidR="00000000" w:rsidRPr="00000000">
              <w:rPr>
                <w:rtl w:val="0"/>
              </w:rPr>
              <w:t xml:space="preserve"> preferences</w:t>
            </w:r>
          </w:ins>
        </w:sdtContent>
      </w:sdt>
      <w:r w:rsidDel="00000000" w:rsidR="00000000" w:rsidRPr="00000000">
        <w:rPr>
          <w:rtl w:val="0"/>
        </w:rPr>
        <w:t xml:space="preserve"> and confidence, unlike two out of the three studies in the last chapter. It is possible that shortening the task contributed to this effect - especially considering </w:t>
      </w:r>
      <w:sdt>
        <w:sdtPr>
          <w:tag w:val="goog_rdk_327"/>
        </w:sdtPr>
        <w:sdtContent>
          <w:del w:author="Emily Falk" w:id="128" w:date="2022-03-24T12:28:56Z">
            <w:r w:rsidDel="00000000" w:rsidR="00000000" w:rsidRPr="00000000">
              <w:rPr>
                <w:rtl w:val="0"/>
              </w:rPr>
              <w:delText xml:space="preserve">the </w:delText>
            </w:r>
          </w:del>
        </w:sdtContent>
      </w:sdt>
      <w:r w:rsidDel="00000000" w:rsidR="00000000" w:rsidRPr="00000000">
        <w:rPr>
          <w:rtl w:val="0"/>
        </w:rPr>
        <w:t xml:space="preserve">evidence suggesting that women’s performance may suffer under more competitive pressure [cites]. There may be less pressure to perform well during a two-minute task (used in all of the studies of Chapter 1) relative to a 30-second task (used in the study in this Chapter). In support of this possibility, @Shurchkov2012 shows that womens’ performance significantly improves, to the extent that they outperform men, in a low time pressure competition.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We also found evidence for the hypothesized main effect of gender in our other primary pre-registered analysis, where women were more likely to assume they practice less than others compared to men. </w:t>
      </w:r>
      <w:sdt>
        <w:sdtPr>
          <w:tag w:val="goog_rdk_328"/>
        </w:sdtPr>
        <w:sdtContent>
          <w:ins w:author="Emily Falk" w:id="129" w:date="2022-03-24T12:29:44Z">
            <w:r w:rsidDel="00000000" w:rsidR="00000000" w:rsidRPr="00000000">
              <w:rPr>
                <w:rtl w:val="0"/>
              </w:rPr>
              <w:t xml:space="preserve">T</w:t>
            </w:r>
          </w:ins>
        </w:sdtContent>
      </w:sdt>
      <w:sdt>
        <w:sdtPr>
          <w:tag w:val="goog_rdk_329"/>
        </w:sdtPr>
        <w:sdtContent>
          <w:del w:author="Emily Falk" w:id="129" w:date="2022-03-24T12:29:44Z">
            <w:r w:rsidDel="00000000" w:rsidR="00000000" w:rsidRPr="00000000">
              <w:rPr>
                <w:rtl w:val="0"/>
              </w:rPr>
              <w:delText xml:space="preserve">We found t</w:delText>
            </w:r>
          </w:del>
        </w:sdtContent>
      </w:sdt>
      <w:r w:rsidDel="00000000" w:rsidR="00000000" w:rsidRPr="00000000">
        <w:rPr>
          <w:rtl w:val="0"/>
        </w:rPr>
        <w:t xml:space="preserve">his effect held when using our pre-registered version of the analysis using the perceived practice deviation variable, representing the accuracy of participants’ guess of how much their level of practicing compared to others participants’ level of practicing, both among the full set of participants and among the subset of participants that chose to practice. We also wanted to test the robustness of the effect using a slightly different way of quantifying our relationship of interest, where we included participants’ raw self-reported practice decile as the main dependent variable of interest (instead of perceived practice decile) with gender and number of practice problems attempted as predictors. We replicate the aforementioned effect, where women tended to think they practice less than others, regardless of how many practice problems they actually attempted - although this effect only held among the full set of participants and not among the subset of participants who chose to practice.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sdt>
        <w:sdtPr>
          <w:tag w:val="goog_rdk_331"/>
        </w:sdtPr>
        <w:sdtContent>
          <w:ins w:author="Emily Falk" w:id="130" w:date="2022-03-24T12:30:37Z">
            <w:r w:rsidDel="00000000" w:rsidR="00000000" w:rsidRPr="00000000">
              <w:rPr>
                <w:rtl w:val="0"/>
              </w:rPr>
              <w:t xml:space="preserve">W</w:t>
            </w:r>
          </w:ins>
        </w:sdtContent>
      </w:sdt>
      <w:sdt>
        <w:sdtPr>
          <w:tag w:val="goog_rdk_332"/>
        </w:sdtPr>
        <w:sdtContent>
          <w:del w:author="Emily Falk" w:id="130" w:date="2022-03-24T12:30:37Z">
            <w:r w:rsidDel="00000000" w:rsidR="00000000" w:rsidRPr="00000000">
              <w:rPr>
                <w:rtl w:val="0"/>
              </w:rPr>
              <w:delText xml:space="preserve">Like the first primary hypothesis in our pre-registered analysis, w</w:delText>
            </w:r>
          </w:del>
        </w:sdtContent>
      </w:sdt>
      <w:r w:rsidDel="00000000" w:rsidR="00000000" w:rsidRPr="00000000">
        <w:rPr>
          <w:rtl w:val="0"/>
        </w:rPr>
        <w:t xml:space="preserve">e did not find the hypothesized interaction between gender and condition on perceived practice deviation - suggesting that, like actual decisions to practice, women’s tendency to perceive they are practicing less than others is not </w:t>
      </w:r>
      <w:sdt>
        <w:sdtPr>
          <w:tag w:val="goog_rdk_333"/>
        </w:sdtPr>
        <w:sdtContent>
          <w:ins w:author="Emily Falk" w:id="131" w:date="2022-03-24T12:31:11Z">
            <w:r w:rsidDel="00000000" w:rsidR="00000000" w:rsidRPr="00000000">
              <w:rPr>
                <w:rtl w:val="0"/>
              </w:rPr>
              <w:t xml:space="preserve">significantly</w:t>
            </w:r>
          </w:ins>
        </w:sdtContent>
      </w:sdt>
      <w:sdt>
        <w:sdtPr>
          <w:tag w:val="goog_rdk_334"/>
        </w:sdtPr>
        <w:sdtContent>
          <w:del w:author="Emily Falk" w:id="131" w:date="2022-03-24T12:31:11Z">
            <w:r w:rsidDel="00000000" w:rsidR="00000000" w:rsidRPr="00000000">
              <w:rPr>
                <w:rtl w:val="0"/>
              </w:rPr>
              <w:delText xml:space="preserve">strongly</w:delText>
            </w:r>
          </w:del>
        </w:sdtContent>
      </w:sdt>
      <w:r w:rsidDel="00000000" w:rsidR="00000000" w:rsidRPr="00000000">
        <w:rPr>
          <w:rtl w:val="0"/>
        </w:rPr>
        <w:t xml:space="preserve"> affected by whether they are competing or not. </w:t>
      </w:r>
      <w:sdt>
        <w:sdtPr>
          <w:tag w:val="goog_rdk_335"/>
        </w:sdtPr>
        <w:sdtContent>
          <w:ins w:author="Emily Falk" w:id="132" w:date="2022-03-24T12:31:58Z">
            <w:r w:rsidDel="00000000" w:rsidR="00000000" w:rsidRPr="00000000">
              <w:rPr>
                <w:rtl w:val="0"/>
              </w:rPr>
              <w:t xml:space="preserve">Although it is not possible to draw strong conclusions from null effects, w</w:t>
            </w:r>
          </w:ins>
        </w:sdtContent>
      </w:sdt>
      <w:sdt>
        <w:sdtPr>
          <w:tag w:val="goog_rdk_336"/>
        </w:sdtPr>
        <w:sdtContent>
          <w:del w:author="Emily Falk" w:id="132" w:date="2022-03-24T12:31:58Z">
            <w:r w:rsidDel="00000000" w:rsidR="00000000" w:rsidRPr="00000000">
              <w:rPr>
                <w:rtl w:val="0"/>
              </w:rPr>
              <w:delText xml:space="preserve">W</w:delText>
            </w:r>
          </w:del>
        </w:sdtContent>
      </w:sdt>
      <w:r w:rsidDel="00000000" w:rsidR="00000000" w:rsidRPr="00000000">
        <w:rPr>
          <w:rtl w:val="0"/>
        </w:rPr>
        <w:t xml:space="preserve">e explore possible</w:t>
      </w:r>
      <w:sdt>
        <w:sdtPr>
          <w:tag w:val="goog_rdk_337"/>
        </w:sdtPr>
        <w:sdtContent>
          <w:ins w:author="Emily Falk" w:id="133" w:date="2022-03-24T12:32:23Z">
            <w:r w:rsidDel="00000000" w:rsidR="00000000" w:rsidRPr="00000000">
              <w:rPr>
                <w:rtl w:val="0"/>
              </w:rPr>
              <w:t xml:space="preserve"> reasons for</w:t>
            </w:r>
          </w:ins>
        </w:sdtContent>
      </w:sdt>
      <w:sdt>
        <w:sdtPr>
          <w:tag w:val="goog_rdk_338"/>
        </w:sdtPr>
        <w:sdtContent>
          <w:del w:author="Emily Falk" w:id="133" w:date="2022-03-24T12:32:23Z">
            <w:r w:rsidDel="00000000" w:rsidR="00000000" w:rsidRPr="00000000">
              <w:rPr>
                <w:rtl w:val="0"/>
              </w:rPr>
              <w:delText xml:space="preserve"> implications</w:delText>
            </w:r>
          </w:del>
        </w:sdtContent>
      </w:sdt>
      <w:sdt>
        <w:sdtPr>
          <w:tag w:val="goog_rdk_339"/>
        </w:sdtPr>
        <w:sdtContent>
          <w:del w:author="Emily Falk" w:id="134" w:date="2022-03-24T12:32:31Z">
            <w:r w:rsidDel="00000000" w:rsidR="00000000" w:rsidRPr="00000000">
              <w:rPr>
                <w:rtl w:val="0"/>
              </w:rPr>
              <w:delText xml:space="preserve"> of</w:delText>
            </w:r>
          </w:del>
        </w:sdtContent>
      </w:sdt>
      <w:r w:rsidDel="00000000" w:rsidR="00000000" w:rsidRPr="00000000">
        <w:rPr>
          <w:rtl w:val="0"/>
        </w:rPr>
        <w:t xml:space="preserve"> the null interaction between gender and condition further in the subsequent general discussion summarizing results across all studies of the dissertation.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1.13</w:t>
        <w:tab/>
        <w:t xml:space="preserve">Perceptions of gender differences in performance, competition, and preparation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With respect to the questions asking participants to indicate their perceptions of gender differences about our main behavioral variables of interest, we replicate findings from all three studies in Chapter 1. Even though participants expected that women and men would not have a significant difference in task scores, they expected men to prefer the tournament payment scheme over the piece-rate payment scheme, while expecting women to both i) prefer the piece-rate payment scheme over the tournament payment scheme and ii) prepare more, both before completing the multiplication task used in this study and in general before most tasks. Again, with the exception of the general gender difference in practice questions, all of the other perception questions were incentivized for accuracy to reduce socially desirable responding. Our exploratory analysis of the new set of questions about perceptions of relative practicing compared to each gender included in the study of this Chapter support these general perceptions of gender differences in preparation. Given the targeted nature of the questions, we were able to test how participants’ responses changed based on whether they were asking to compare their level of practicing in the study to only participants that identified as women or only participants that identified as men, and find that participants were significantly more likely to indicate that they practiced less relative to women than relative to men.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1.14</w:t>
        <w:tab/>
      </w:r>
      <w:sdt>
        <w:sdtPr>
          <w:tag w:val="goog_rdk_340"/>
        </w:sdtPr>
        <w:sdtContent>
          <w:commentRangeStart w:id="49"/>
        </w:sdtContent>
      </w:sdt>
      <w:r w:rsidDel="00000000" w:rsidR="00000000" w:rsidRPr="00000000">
        <w:rPr>
          <w:rtl w:val="0"/>
        </w:rPr>
        <w:t xml:space="preserve">Sum</w:t>
      </w:r>
      <w:commentRangeEnd w:id="49"/>
      <w:r w:rsidDel="00000000" w:rsidR="00000000" w:rsidRPr="00000000">
        <w:commentReference w:id="49"/>
      </w:r>
      <w:r w:rsidDel="00000000" w:rsidR="00000000" w:rsidRPr="00000000">
        <w:rPr>
          <w:rtl w:val="0"/>
        </w:rPr>
        <w:t xml:space="preserve">mary of takeaways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Overall, our results for the study in Chapter 2 suggest that women prepare more than men, regardless of whether they were assigned to a competitive tournament or non-competitive piece-rate payment scheme, and despite thinking they practice relatively less than men for the multiplication task used in the study. </w:t>
      </w:r>
      <w:sdt>
        <w:sdtPr>
          <w:tag w:val="goog_rdk_341"/>
        </w:sdtPr>
        <w:sdtContent>
          <w:commentRangeStart w:id="50"/>
        </w:sdtContent>
      </w:sdt>
      <w:r w:rsidDel="00000000" w:rsidR="00000000" w:rsidRPr="00000000">
        <w:rPr>
          <w:rtl w:val="0"/>
        </w:rPr>
        <w:t xml:space="preserve">It is possible that gender stereotypes are driving these gender differences in behaviors and perceptions, given our replication of the findings from all three studies in Chapter 1 that participants expected women to prepare more both before the specific task used in the study and in general, along with the finding that participants’ tended to rate their relative practicing significantly lower when comparing themselves to women than men.</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bookmark=id.3whwml4" w:id="25"/>
    <w:bookmarkEnd w:id="25"/>
    <w:p w:rsidR="00000000" w:rsidDel="00000000" w:rsidP="00000000" w:rsidRDefault="00000000" w:rsidRPr="00000000" w14:paraId="00000072">
      <w:pPr>
        <w:pStyle w:val="Heading2"/>
        <w:rPr/>
      </w:pPr>
      <w:r w:rsidDel="00000000" w:rsidR="00000000" w:rsidRPr="00000000">
        <w:rPr>
          <w:rtl w:val="0"/>
        </w:rPr>
        <w:t xml:space="preserve">1.12</w:t>
        <w:tab/>
        <w:t xml:space="preserve">Figures</w:t>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5334000"/>
            <wp:effectExtent b="0" l="0" r="0" t="0"/>
            <wp:docPr descr="Figure 1.1: Proportion of women (INSERT%) and men (INSERT%) who chose to prepare by condition. Error bars represent standard errors - insert denominators for SE bars." id="3" name="image1.png"/>
            <a:graphic>
              <a:graphicData uri="http://schemas.openxmlformats.org/drawingml/2006/picture">
                <pic:pic>
                  <pic:nvPicPr>
                    <pic:cNvPr descr="Figure 1.1: Proportion of women (INSERT%) and men (INSERT%) who chose to prepare by condition. Error bars represent standard errors - insert denominators for SE bars." id="0" name="image1.png"/>
                    <pic:cNvPicPr preferRelativeResize="0"/>
                  </pic:nvPicPr>
                  <pic:blipFill>
                    <a:blip r:embed="rId14"/>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1.1: Proportion of women (INSERT%) and men (INSERT%) who chose </w:t>
      </w:r>
      <w:sdt>
        <w:sdtPr>
          <w:tag w:val="goog_rdk_342"/>
        </w:sdtPr>
        <w:sdtContent>
          <w:commentRangeStart w:id="51"/>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to prepare by condition</w:t>
      </w:r>
      <w:commentRangeEnd w:id="51"/>
      <w:r w:rsidDel="00000000" w:rsidR="00000000" w:rsidRPr="00000000">
        <w:commentReference w:id="51"/>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Error bars represent standard errors - insert denominators for SE bars.</w:t>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5334000"/>
            <wp:effectExtent b="0" l="0" r="0" t="0"/>
            <wp:docPr descr="Figure 1.2: Perceived practice deviation based on participant gender. Error bars represent standard errors - insert denominators for SE bars.." id="4" name="image2.png"/>
            <a:graphic>
              <a:graphicData uri="http://schemas.openxmlformats.org/drawingml/2006/picture">
                <pic:pic>
                  <pic:nvPicPr>
                    <pic:cNvPr descr="Figure 1.2: Perceived practice deviation based on participant gender. Error bars represent standard errors - insert denominators for SE bars.." id="0" name="image2.png"/>
                    <pic:cNvPicPr preferRelativeResize="0"/>
                  </pic:nvPicPr>
                  <pic:blipFill>
                    <a:blip r:embed="rId15"/>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1.2: Perceived practice deviation based on participant gender. Error bars represent standard errors - insert denominators for SE bars..</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Falk" w:id="49" w:date="2022-03-24T12:40:06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expecting some discussion above about risk and confidence given the set up of the study and the results.  Can you add a section about that?  Can you also attach the pre-reg or just list the main pre-registered hypotheses in a table in the methods or results (like a quick summary of what we hypothesized and what is supported)?</w:t>
      </w:r>
    </w:p>
  </w:comment>
  <w:comment w:author="Emily Falk" w:id="47" w:date="2022-03-23T16:13:09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gender differences here so hard to interpret this</w:t>
      </w:r>
    </w:p>
  </w:comment>
  <w:comment w:author="Coren Apicella" w:id="10" w:date="2022-03-26T22:02:4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"the"?</w:t>
      </w:r>
    </w:p>
  </w:comment>
  <w:comment w:author="Coren Apicella" w:id="14" w:date="2022-03-26T22:03:21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paper is so organized with all the headings, you don't need this.</w:t>
      </w:r>
    </w:p>
  </w:comment>
  <w:comment w:author="Coren Apicella" w:id="4" w:date="2022-03-26T23:28:58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couple of paragraphs here: 1.  - Short paragraph on actual gender differences in labor market outcomes and the gender wage gap. You can't have a heading on the gender gap without a little data on it.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Short summary paragraph on gender differences in competitiveness here. You will need to include a short description of how it is typically measured i.e., piece-rate vs tournament. That will help the reader follow the rest of the paper. And, finally, you need to add the work suggesting that gender diff in comp may account for some of the gap in labor market outcomes.</w:t>
      </w:r>
    </w:p>
  </w:comment>
  <w:comment w:author="Coren Apicella" w:id="0" w:date="2022-03-26T22:06:23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 could you add your references to the end? Also, it is a good idea to double-check your references just to make sure they are relevant to what you are writing.</w:t>
      </w:r>
    </w:p>
  </w:comment>
  <w:comment w:author="Emily Falk" w:id="48" w:date="2022-03-24T12:27:2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effects that were significant, and call out if any were not</w:t>
      </w:r>
    </w:p>
  </w:comment>
  <w:comment w:author="Emily Falk" w:id="50" w:date="2022-03-24T12:37:43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important and interesting possibility.  For the publication version, I would definitely explore analyses seeing if individual differences in expectation of how much women prepare, and/or how much you are prepared relative to others, predicts practice.  If women who expect women to prep more practice more, and men who expect men to prep less practice less, that would be useful to support this claim.  You could also check if expectations of who will PERFORM better relate.  It seems from this claim like you'd expect stereotypes about who prepares to predict prep, but not stereotypes about ACTUAL performance.</w:t>
      </w:r>
    </w:p>
  </w:comment>
  <w:comment w:author="Coren Apicella" w:id="17" w:date="2022-03-26T22:47:27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a paragraph here describing what you found in chapter 1 and then in the next section you can motivate why you might expect competition to induce women to practice disproportionately more than men. I might also refer to the research as Richards et al (in prep) rather than chapter 1.</w:t>
      </w:r>
    </w:p>
  </w:comment>
  <w:comment w:author="Emily Falk" w:id="51" w:date="2022-03-23T16:17:37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condition represented here?</w:t>
      </w:r>
    </w:p>
  </w:comment>
  <w:comment w:author="Coren Apicella" w:id="20" w:date="2022-03-27T00:00:14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 think we need to articulate it. I don't really like framing it as a "coping strategy" because then I think it sets up a need for us to talk about emotions. I think of coping mechanisms as designed to reduce negative emotions. Are we making an argument that lowered confidence and risk-taking are associated with negative emotions in women and that is the channel by which practicing is working? Could it just be cognitive and not emotional? If so, I think we need to articulate it. I think we can bypass this dilemma altogether by discussing in a similar manner as in our nsf.</w:t>
      </w:r>
    </w:p>
  </w:comment>
  <w:comment w:author="Coren Apicella" w:id="21" w:date="2022-03-27T00:06:56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somewhere explain that there are gender differences in confidence and risk and that it explains some, if not all, of the gender gap in competitiveness. Again, I do feel pretty strongly that this should be a coherent well-argued, stand-alone piece and you shouldn't just refer to the literature in chapter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expand this section (again borrow from your nsf pages 6-9) and break it up into at least 3-4 separate paragraphs: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Does competition elicit a gender difference in practicing or do competitions increase rates of practicing in women?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 set- up paragraph: There are three non-mutually exclusive reasons to suspect that competition would increase rates of practicing in women. These include its effects on confidence and risk, and the expectation that women should be practicing more when competing.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Risk, confidence, and rates of practicing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with 4 paragraphs taken from NSF</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Gender stereotypes and practicing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 in a few paragraphs. No need to break this up into a bunch of subparagraphs. I really think it disrupts the flow of the arguments.</w:t>
      </w:r>
    </w:p>
  </w:comment>
  <w:comment w:author="Coren Apicella" w:id="19" w:date="2022-03-27T00:14:08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make this its own new section. 1.4 and title it: Does competition elicit a gender difference in practice?</w:t>
      </w:r>
    </w:p>
  </w:comment>
  <w:comment w:author="Coren Apicella" w:id="5" w:date="2022-03-26T20:57:57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delete this part of the sentence as it is redundant with the rest of the paragraph. Up to you.</w:t>
      </w:r>
    </w:p>
  </w:comment>
  <w:comment w:author="Coren Apicella" w:id="40" w:date="2022-04-08T15:56:21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direction</w:t>
      </w:r>
    </w:p>
  </w:comment>
  <w:comment w:author="Coren Apicella" w:id="3" w:date="2022-03-26T21:08:35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headings might be useful to you as you think about the organization of the introduction, but ultimately, I think we can eliminate some of the headings. I think they are too numerous and disrupt the flow when reading. My preference would be to combine 1.1, 1.2 and 1.3. Or, at the very least, or just combine 1.2 and 1.3 - the title for both could be something like: "The gender gap in labor market outcomes and preferences for competition".</w:t>
      </w:r>
    </w:p>
  </w:comment>
  <w:comment w:author="Coren Apicella" w:id="16" w:date="2022-03-26T22:09:54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seems less relevant to the section. Unless there is another point you want to make? Exams are high pressure but perhaps they are more akin to piece-rate settings rather than competitions.</w:t>
      </w:r>
    </w:p>
  </w:comment>
  <w:comment w:author="Coren Apicella" w:id="6" w:date="2022-04-08T15:47:34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2020 paper too: Can Competitiveness Predict Education and Labor Market Outcomes? Evidence from Incentivized Choice and Survey Measures</w:t>
      </w:r>
    </w:p>
  </w:comment>
  <w:comment w:author="Coren Apicella" w:id="7" w:date="2022-03-26T20:54:5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you should have a complete stand-alone chapter here and not rely on literature in chapter 1.  Remember, the agreement was that this would be a dissertation where you have 2 complete, submission-ready articles (e.g., a sandwich thesis) over the more traditional book-style thesis. In a book-style thesis, it would be fine to refer to prior chapters.  For this reason, I do see it necessary to write a new paragraph that includes this literature.</w:t>
      </w:r>
    </w:p>
  </w:comment>
  <w:comment w:author="Coren Apicella" w:id="18" w:date="2022-03-26T23:10:38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insert footnote that goes into detail here about how the result is sig in only  2 out of 3 of the studies. Note: The result was significant in only two of the three experiments conducted. In the experiment where the result was not significant, the women still practiced more than men.</w:t>
      </w:r>
    </w:p>
  </w:comment>
  <w:comment w:author="Coren Apicella" w:id="31" w:date="2022-03-27T01:57:01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discuss study 3 results in your section on stereotypes above... The theory behind your hypothesis should all be together - right now, some of it comes in the stereotype section above and some here. I would move this to the other section on stereotypes.</w:t>
      </w:r>
    </w:p>
  </w:comment>
  <w:comment w:author="Coren Apicella" w:id="32" w:date="2022-03-27T01:57:01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discuss study 3 results in your section on stereotypes above... The theory behind your hypothesis should all be together - right now, some of it comes in the stereotype section above and some here. I would move this to the other section on stereotypes.</w:t>
      </w:r>
    </w:p>
  </w:comment>
  <w:comment w:author="Richards, Keana" w:id="38" w:date="2022-03-21T14:51:00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I’m still trying to figure out how much to include in dissertation version for results vs. publication version (hence some sections – ones I’m unsure about including - don’t have many stats). to that end, I’d really appreciate feedback o the following questions as you are working through this section: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figures and/or tables should be added in on top of the ones that are included?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analyses can be removed?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analyses do you think should be added in?</w:t>
      </w:r>
    </w:p>
  </w:comment>
  <w:comment w:author="Richards, Keana" w:id="39" w:date="2022-03-21T14:54:0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it’s helpful for context, here is my tentative list for the figures that I may include across all studies of dissertation: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 to practice based on ppt gender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perceptions of gender differences (most robust effect)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 of gender &amp; condition combined on choice to compete (studies 1.1-1.3) - since we anticipated an interaction effect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 of gender &amp; condition combined on choice to compete (studies 1.1-1.3) - since we anticipated an interaction effect</w:t>
      </w:r>
    </w:p>
  </w:comment>
  <w:comment w:author="Richards, Keana" w:id="27" w:date="2022-03-21T14:50:0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Coren, is it useful to have this broad overview of gender stereotypes? or just skip to the section about evidence that gender stereotypes affect behavior</w:t>
      </w:r>
    </w:p>
  </w:comment>
  <w:comment w:author="Coren Apicella" w:id="28" w:date="2022-03-27T01:00:04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do a little bit of both. Combine it all into one section with just a few paragraphs. You can use the broad overview section as your opening sentences.</w:t>
      </w:r>
    </w:p>
  </w:comment>
  <w:comment w:author="Richards, Keana" w:id="2" w:date="2022-03-21T14:46:00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Coren, you’ll note that some of the sections of the intro are not fully fleshed out, this was purposeful, I wanted to get your feedback early on, while I’m still trying to figure out the outline, to make sure you’re okay with it before I really start diving in. So on this section, what I’d really appreciate is feedback on the general structure &amp; if there’s any parts of the outline that you think are missing</w:t>
      </w:r>
    </w:p>
  </w:comment>
  <w:comment w:author="Richards, Keana" w:id="8" w:date="2022-03-21T14:48:00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Coren, what do you think of these sections breaking down competition into 3 time points and reviewing some of the literature in these areas? Is this a useful way to break it down or do you prefer another way?</w:t>
      </w:r>
    </w:p>
  </w:comment>
  <w:comment w:author="Coren Apicella" w:id="9" w:date="2022-03-26T21:57:04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breakdown a lot. But, since the literature is not that large for each time point, I would start out with the more general/but less relevant research first and build to the more relevant research on competitions. For instance, for the "after" competition section you could start the paragraph by first saying that there is evidence that women differentially respond to feedback about their performance - then discuss the college major findings and professor findings... then you could discuss the more relevant experiments on competitions. Does that make sense?</w:t>
      </w:r>
    </w:p>
  </w:comment>
  <w:comment w:author="Richards, Keana" w:id="12" w:date="2022-03-21T14:48:0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Coren, what do you think of these sections breaking down competition into 3 time points and reviewing some of the literature in these areas? Is this a useful way to break it down or do you prefer another way?</w:t>
      </w:r>
    </w:p>
  </w:comment>
  <w:comment w:author="Coren Apicella" w:id="13" w:date="2022-03-26T21:57:04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breakdown a lot. But, since the literature is not that large for each time point, I would start out with the more general/but less relevant research first and build to the more relevant research on competitions. For instance, for the "after" competition section you could start the paragraph by first saying that there is evidence that women differentially respond to feedback about their performance - then discuss the college major findings and professor findings... then you could discuss the more relevant experiments on competitions. Does that make sense?</w:t>
      </w:r>
    </w:p>
  </w:comment>
  <w:comment w:author="Richards, Keana" w:id="41" w:date="2022-03-21T14:51:00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that the sd for men appears to be higher than for women - aka men may have been significantly more likely to fall into both extremes of the performance distribution - Emily is this worth mentioning?</w:t>
      </w:r>
    </w:p>
  </w:comment>
  <w:comment w:author="Emily Falk" w:id="42" w:date="2022-03-23T16:04:39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could talk about this in the discussion.</w:t>
      </w:r>
    </w:p>
  </w:comment>
  <w:comment w:author="Emily Falk" w:id="43" w:date="2022-03-23T16:04:56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look at the raw data?  any crazy outliers?</w:t>
      </w:r>
    </w:p>
  </w:comment>
  <w:comment w:author="Richards, Keana" w:id="11" w:date="2022-03-21T14:48:0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Coren, for the following sections, if included, do you have any recommendations on citations to include outside of what is listed below? – feel free to suggest either via tracked changes, comments etc.</w:t>
      </w:r>
    </w:p>
  </w:comment>
  <w:comment w:author="Coren Apicella" w:id="30" w:date="2022-03-27T12:40:25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I understand the full argument that you are making for conducting the analysis proposed here - I get points 1 and 2 below but I don't see the link with #3:</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Gender stereotypes exist on how much men and women practice. -ok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These stereotypes may be exacerbated in competitive environments because performance becomes especially salient. (where is the test for this?). ok. However, I thought this would be the first analysis. A greater number of participants in the tournament condition would report that women practice more as compared to the piece-rate condition.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Women may be especially susceptible to feelings of underpreparation relative to others and therefore practice more, especially in the tournament condition. This is the one I don't understand. How does this relate to stereotypes specifically? Can you make the theoretical link explicit? Also, I am not certain that this bias you are predicting is specific to gender stereotypes? When you are lower on confidence maybe you may feel you underprepared? Or when situations involve more risk, you think you underprepared?</w:t>
      </w:r>
    </w:p>
  </w:comment>
  <w:comment w:author="Coren Apicella" w:id="26" w:date="2022-03-27T00:57:30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reword this such that it is stand-alone.</w:t>
      </w:r>
    </w:p>
  </w:comment>
  <w:comment w:author="Emily Falk" w:id="34" w:date="2022-03-23T15:45:21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also code people who chose not to as zero to use all data</w:t>
      </w:r>
    </w:p>
  </w:comment>
  <w:comment w:author="Emily Falk" w:id="35" w:date="2022-03-23T15:45:49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to include all the data, you could code this as 0,1,2...</w:t>
      </w:r>
    </w:p>
  </w:comment>
  <w:comment w:author="Emily Falk" w:id="15" w:date="2022-03-23T15:21:26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also find this in chapter 1? if so, say that here too</w:t>
      </w:r>
    </w:p>
  </w:comment>
  <w:comment w:author="Emily Falk" w:id="36" w:date="2022-03-23T15:53:47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"continue practicing" is a binary variable?  why not just have a continuous variable of how much practice?</w:t>
      </w:r>
    </w:p>
  </w:comment>
  <w:comment w:author="Emily Falk" w:id="44" w:date="2022-03-23T16:06:38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"explore" if you pre-registered it?</w:t>
      </w:r>
    </w:p>
  </w:comment>
  <w:comment w:author="Coren Apicella" w:id="22" w:date="2022-03-27T11:57:16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body of your argument. You need to flesh this out more using the paragraphs I suggested above. Its all in the nsf. Use the same set up.</w:t>
      </w:r>
    </w:p>
  </w:comment>
  <w:comment w:author="Emily Falk" w:id="33" w:date="2022-03-23T15:43:48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it isn't significantly different form men and women</w:t>
      </w:r>
    </w:p>
  </w:comment>
  <w:comment w:author="Coren Apicella" w:id="25" w:date="2022-03-27T11:59:03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in the risk paragraph above.</w:t>
      </w:r>
    </w:p>
  </w:comment>
  <w:comment w:author="Coren Apicella" w:id="24" w:date="2022-03-27T12:00:30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how this fits into the argument.</w:t>
      </w:r>
    </w:p>
  </w:comment>
  <w:comment w:author="Coren Apicella" w:id="29" w:date="2022-03-27T12:01:26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this short and to the point</w:t>
      </w:r>
    </w:p>
  </w:comment>
  <w:comment w:author="Coren Apicella" w:id="23" w:date="2022-03-27T11:55:52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referring to this as a coping strategy. Coping brings to mind the need to reduce negative emotions - I don't think it has to necessarily be about reducing negative emotions, although it could be. I think it is better to bypass this altogether and not frame it as coping.</w:t>
      </w:r>
    </w:p>
  </w:comment>
  <w:comment w:author="Emily Falk" w:id="37" w:date="2022-03-23T15:59:26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percentile or decile?</w:t>
      </w:r>
    </w:p>
  </w:comment>
  <w:comment w:author="Coren Apicella" w:id="1" w:date="2022-03-26T19:46:13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have an abstract? If you are not going to have an abstract, I think it will be important to have a very general opening paragraph that explains what the paper is about so that the reader knows what to expect.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the following: "Competitions are increasingly prevalent in the global labor market (Lavy, 2004; Lemieux, MacLeod, &amp;Parent, 2009) and the winners of competitions are disproportionately rewarded (Frank &amp; Cook, 2010). Much work on gender differences in competitiveness has focused on designing interventions that increase women’s willingness to compete. One such intervention included providing female and male participants opportunities to practice before competing. The researchers hypothesized that practicing would increase women's willingness to compete. While the intervention was ultimately unsuccessful, it was revealed that women may be up to x times more likely to practice than men. Thus, a new gender difference was uncovered. Here we ask whether competitions themselves disproportionately increase rates of practicing in women. While considerable efforts have been made to understand why men are more likely than women to choose to compete, less attention has been paid to whether and how men and women may differentially respond to competitions. Yet, understanding these downstream consequences may too help address economic gender disparities  (Altonji &amp; Blank,1999; Blau &amp; Kahn, 2017).</w:t>
      </w:r>
    </w:p>
  </w:comment>
  <w:comment w:author="Emily Falk" w:id="45" w:date="2022-03-23T16:07:21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equally true in both conditions, or was there an interaction in any of them?</w:t>
      </w:r>
    </w:p>
  </w:comment>
  <w:comment w:author="Emily Falk" w:id="46" w:date="2022-03-23T16:09:01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how much they choose to practice (time, number of screens of practice)?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8" w15:done="0"/>
  <w15:commentEx w15:paraId="00000079" w15:done="0"/>
  <w15:commentEx w15:paraId="0000007A" w15:done="0"/>
  <w15:commentEx w15:paraId="0000007B" w15:done="0"/>
  <w15:commentEx w15:paraId="0000007D" w15:done="0"/>
  <w15:commentEx w15:paraId="0000007E" w15:done="0"/>
  <w15:commentEx w15:paraId="0000007F" w15:done="0"/>
  <w15:commentEx w15:paraId="00000080" w15:done="0"/>
  <w15:commentEx w15:paraId="00000081" w15:done="0"/>
  <w15:commentEx w15:paraId="00000082" w15:done="0"/>
  <w15:commentEx w15:paraId="00000083" w15:done="0"/>
  <w15:commentEx w15:paraId="0000008F" w15:done="0"/>
  <w15:commentEx w15:paraId="00000090" w15:done="0"/>
  <w15:commentEx w15:paraId="00000091" w15:done="0"/>
  <w15:commentEx w15:paraId="00000092" w15:done="0"/>
  <w15:commentEx w15:paraId="00000093" w15:done="0"/>
  <w15:commentEx w15:paraId="00000094" w15:done="0"/>
  <w15:commentEx w15:paraId="00000095" w15:done="0"/>
  <w15:commentEx w15:paraId="00000096" w15:done="0"/>
  <w15:commentEx w15:paraId="00000097" w15:done="0"/>
  <w15:commentEx w15:paraId="00000098" w15:done="0"/>
  <w15:commentEx w15:paraId="00000099" w15:done="0"/>
  <w15:commentEx w15:paraId="0000009E" w15:done="0"/>
  <w15:commentEx w15:paraId="000000A3" w15:paraIdParent="0000009E" w15:done="0"/>
  <w15:commentEx w15:paraId="000000A4" w15:done="0"/>
  <w15:commentEx w15:paraId="000000A5" w15:paraIdParent="000000A4" w15:done="0"/>
  <w15:commentEx w15:paraId="000000A6" w15:done="0"/>
  <w15:commentEx w15:paraId="000000A7" w15:done="0"/>
  <w15:commentEx w15:paraId="000000A8" w15:paraIdParent="000000A7" w15:done="0"/>
  <w15:commentEx w15:paraId="000000A9" w15:done="0"/>
  <w15:commentEx w15:paraId="000000AA" w15:paraIdParent="000000A9" w15:done="0"/>
  <w15:commentEx w15:paraId="000000AB" w15:done="0"/>
  <w15:commentEx w15:paraId="000000AC" w15:paraIdParent="000000AB" w15:done="0"/>
  <w15:commentEx w15:paraId="000000AD" w15:paraIdParent="000000AB" w15:done="0"/>
  <w15:commentEx w15:paraId="000000AE" w15:done="0"/>
  <w15:commentEx w15:paraId="000000B3" w15:done="0"/>
  <w15:commentEx w15:paraId="000000B4" w15:done="0"/>
  <w15:commentEx w15:paraId="000000B5" w15:done="0"/>
  <w15:commentEx w15:paraId="000000B6" w15:done="0"/>
  <w15:commentEx w15:paraId="000000B7" w15:done="0"/>
  <w15:commentEx w15:paraId="000000B8" w15:done="0"/>
  <w15:commentEx w15:paraId="000000B9" w15:done="0"/>
  <w15:commentEx w15:paraId="000000BA" w15:done="0"/>
  <w15:commentEx w15:paraId="000000BB" w15:done="0"/>
  <w15:commentEx w15:paraId="000000BC" w15:done="0"/>
  <w15:commentEx w15:paraId="000000BD" w15:done="0"/>
  <w15:commentEx w15:paraId="000000BE" w15:done="0"/>
  <w15:commentEx w15:paraId="000000BF" w15:done="0"/>
  <w15:commentEx w15:paraId="000000C0" w15:done="0"/>
  <w15:commentEx w15:paraId="000000C3" w15:done="0"/>
  <w15:commentEx w15:paraId="000000C4" w15:done="0"/>
  <w15:commentEx w15:paraId="000000C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character" w:styleId="CommentReference">
    <w:name w:val="annotation reference"/>
    <w:basedOn w:val="DefaultParagraphFont"/>
    <w:semiHidden w:val="1"/>
    <w:unhideWhenUsed w:val="1"/>
    <w:rsid w:val="00526725"/>
    <w:rPr>
      <w:sz w:val="16"/>
      <w:szCs w:val="16"/>
    </w:rPr>
  </w:style>
  <w:style w:type="paragraph" w:styleId="CommentText">
    <w:name w:val="annotation text"/>
    <w:basedOn w:val="Normal"/>
    <w:link w:val="CommentTextChar"/>
    <w:semiHidden w:val="1"/>
    <w:unhideWhenUsed w:val="1"/>
    <w:rsid w:val="00526725"/>
    <w:rPr>
      <w:sz w:val="20"/>
      <w:szCs w:val="20"/>
    </w:rPr>
  </w:style>
  <w:style w:type="character" w:styleId="CommentTextChar" w:customStyle="1">
    <w:name w:val="Comment Text Char"/>
    <w:basedOn w:val="DefaultParagraphFont"/>
    <w:link w:val="CommentText"/>
    <w:semiHidden w:val="1"/>
    <w:rsid w:val="00526725"/>
    <w:rPr>
      <w:sz w:val="20"/>
      <w:szCs w:val="20"/>
    </w:rPr>
  </w:style>
  <w:style w:type="paragraph" w:styleId="CommentSubject">
    <w:name w:val="annotation subject"/>
    <w:basedOn w:val="CommentText"/>
    <w:next w:val="CommentText"/>
    <w:link w:val="CommentSubjectChar"/>
    <w:semiHidden w:val="1"/>
    <w:unhideWhenUsed w:val="1"/>
    <w:rsid w:val="00526725"/>
    <w:rPr>
      <w:b w:val="1"/>
      <w:bCs w:val="1"/>
    </w:rPr>
  </w:style>
  <w:style w:type="character" w:styleId="CommentSubjectChar" w:customStyle="1">
    <w:name w:val="Comment Subject Char"/>
    <w:basedOn w:val="CommentTextChar"/>
    <w:link w:val="CommentSubject"/>
    <w:semiHidden w:val="1"/>
    <w:rsid w:val="00526725"/>
    <w:rPr>
      <w:b w:val="1"/>
      <w:bCs w:val="1"/>
      <w:sz w:val="20"/>
      <w:szCs w:val="2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eMZJpkqa0QvDhcf76r2U8bkuelVa1Byt/view" TargetMode="External"/><Relationship Id="rId10" Type="http://schemas.openxmlformats.org/officeDocument/2006/relationships/hyperlink" Target="https://www.sciencedirect.com/science/article/pii/S0167268121001785?casa_token=1G3VrTCCNu8AAAAA:dsOsjejPKHnunOTRSqkEHU-odJMjDPhHUBXy-dTr9_JPX4KqAqrH4bihs5riR7gypyza2Rko_vg" TargetMode="External"/><Relationship Id="rId13" Type="http://schemas.openxmlformats.org/officeDocument/2006/relationships/hyperlink" Target="https://osf.io/8bwfz/" TargetMode="External"/><Relationship Id="rId12" Type="http://schemas.openxmlformats.org/officeDocument/2006/relationships/hyperlink" Target="https://www.nber.org/system/files/working_papers/w29382/w29382.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nlinelibrary.wiley.com/doi/full/10.1111/ecca.12417"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VS5OYWQX4zS3p9vZ+Kajw2xi2A==">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2022-03-21T20:44:00Z</dcterms:created>
  <dc:creator>Richards, Keana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y fmtid="{D5CDD505-2E9C-101B-9397-08002B2CF9AE}" pid="5" name="ContentTypeId">
    <vt:lpwstr>0x0101004C499DA88D767641A671BB14D0951571</vt:lpwstr>
  </property>
</Properties>
</file>