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A0D8B" w14:textId="1F145515" w:rsidR="006F2F49" w:rsidRDefault="00FA6E01">
      <w:pPr>
        <w:pStyle w:val="Title"/>
      </w:pPr>
      <w:r>
        <w:t xml:space="preserve">The effects of preparation on gender differences in </w:t>
      </w:r>
      <w:bookmarkStart w:id="0" w:name="_GoBack"/>
      <w:del w:id="1" w:author="Author" w:date="2020-09-15T10:22:00Z">
        <w:r w:rsidR="00841EAC">
          <w:delText>willingness</w:delText>
        </w:r>
      </w:del>
      <w:bookmarkEnd w:id="0"/>
      <w:ins w:id="2" w:author="Author" w:date="2020-09-15T10:22:00Z">
        <w:r>
          <w:t>choice</w:t>
        </w:r>
      </w:ins>
      <w:r>
        <w:t xml:space="preserve"> to compete</w:t>
      </w:r>
    </w:p>
    <w:p w14:paraId="38B66025" w14:textId="77777777" w:rsidR="006F2F49" w:rsidRDefault="00FA6E01">
      <w:pPr>
        <w:pStyle w:val="Author"/>
      </w:pPr>
      <w:r>
        <w:t>Keana Richards</w:t>
      </w:r>
      <w:r>
        <w:rPr>
          <w:vertAlign w:val="superscript"/>
        </w:rPr>
        <w:t>1</w:t>
      </w:r>
      <w:r>
        <w:t>, Gideon Nave</w:t>
      </w:r>
      <w:r>
        <w:rPr>
          <w:vertAlign w:val="superscript"/>
        </w:rPr>
        <w:t>1</w:t>
      </w:r>
      <w:r>
        <w:t>, &amp; Coren Apicella</w:t>
      </w:r>
      <w:r>
        <w:rPr>
          <w:vertAlign w:val="superscript"/>
        </w:rPr>
        <w:t>1</w:t>
      </w:r>
    </w:p>
    <w:p w14:paraId="47932C54" w14:textId="77777777" w:rsidR="006F2F49" w:rsidRDefault="00FA6E01">
      <w:pPr>
        <w:pStyle w:val="Author"/>
      </w:pPr>
      <w:r>
        <w:rPr>
          <w:vertAlign w:val="superscript"/>
        </w:rPr>
        <w:t>1</w:t>
      </w:r>
      <w:r>
        <w:t xml:space="preserve"> University of Pennsylvania</w:t>
      </w:r>
    </w:p>
    <w:p w14:paraId="741877E4" w14:textId="77777777" w:rsidR="006F2F49" w:rsidRDefault="00FA6E01">
      <w:pPr>
        <w:pStyle w:val="Compact"/>
      </w:pPr>
      <w:r>
        <w:t>                                                                                                                                                    </w:t>
      </w:r>
    </w:p>
    <w:p w14:paraId="69BC5CD0" w14:textId="77777777" w:rsidR="006F2F49" w:rsidRDefault="00FA6E01">
      <w:pPr>
        <w:pStyle w:val="BodyText"/>
      </w:pPr>
      <w:r>
        <w:t> </w:t>
      </w:r>
    </w:p>
    <w:p w14:paraId="7A41827B" w14:textId="77777777" w:rsidR="006F2F49" w:rsidRDefault="00FA6E01">
      <w:pPr>
        <w:pStyle w:val="BodyText"/>
      </w:pPr>
      <w:r>
        <w:t> </w:t>
      </w:r>
    </w:p>
    <w:p w14:paraId="3E37B09B" w14:textId="77777777" w:rsidR="006F2F49" w:rsidRDefault="00FA6E01">
      <w:pPr>
        <w:pStyle w:val="BodyText"/>
      </w:pPr>
      <w:r>
        <w:t> </w:t>
      </w:r>
    </w:p>
    <w:p w14:paraId="797EF0F6" w14:textId="77777777" w:rsidR="006F2F49" w:rsidRDefault="00FA6E01">
      <w:pPr>
        <w:pStyle w:val="BodyText"/>
      </w:pPr>
      <w:r>
        <w:t> </w:t>
      </w:r>
    </w:p>
    <w:p w14:paraId="15EF1896" w14:textId="77777777" w:rsidR="006F2F49" w:rsidRDefault="00FA6E01">
      <w:pPr>
        <w:pStyle w:val="BodyText"/>
      </w:pPr>
      <w:r>
        <w:t> </w:t>
      </w:r>
    </w:p>
    <w:p w14:paraId="108EF8DA" w14:textId="77777777" w:rsidR="006F2F49" w:rsidRDefault="00FA6E01">
      <w:pPr>
        <w:pStyle w:val="BodyText"/>
      </w:pPr>
      <w:r>
        <w:t> </w:t>
      </w:r>
    </w:p>
    <w:p w14:paraId="57ED8C2D" w14:textId="77777777" w:rsidR="006F2F49" w:rsidRDefault="00FA6E01">
      <w:pPr>
        <w:pStyle w:val="Author"/>
      </w:pPr>
      <w:r>
        <w:t>Author note</w:t>
      </w:r>
    </w:p>
    <w:p w14:paraId="4F27710A" w14:textId="77777777" w:rsidR="006F2F49" w:rsidRDefault="00FA6E01">
      <w:pPr>
        <w:pStyle w:val="BodyText"/>
      </w:pPr>
      <w:r>
        <w:t>Add complete departmental affiliations for each author here. Each new line herein m</w:t>
      </w:r>
      <w:r>
        <w:t>ust be indented, like this line.</w:t>
      </w:r>
    </w:p>
    <w:p w14:paraId="37286C8B" w14:textId="77777777" w:rsidR="006F2F49" w:rsidRDefault="00FA6E01">
      <w:pPr>
        <w:pStyle w:val="BodyText"/>
      </w:pPr>
      <w:r>
        <w:t xml:space="preserve">Correspondence concerning this article should be addressed to Keana Richards, 3720 Walnut Street, Philadelphia PA 19104. E-mail: </w:t>
      </w:r>
      <w:hyperlink r:id="rId7">
        <w:r>
          <w:rPr>
            <w:rStyle w:val="Hyperlink"/>
          </w:rPr>
          <w:t>keanari@sas.upenn.edu</w:t>
        </w:r>
      </w:hyperlink>
    </w:p>
    <w:p w14:paraId="24D8D728" w14:textId="77777777" w:rsidR="006F2F49" w:rsidRDefault="00FA6E01">
      <w:pPr>
        <w:pStyle w:val="h1-pagebreak"/>
      </w:pPr>
      <w:r>
        <w:lastRenderedPageBreak/>
        <w:t>Abstract</w:t>
      </w:r>
    </w:p>
    <w:p w14:paraId="2DC2D806" w14:textId="77777777" w:rsidR="006F2F49" w:rsidRDefault="00FA6E01">
      <w:pPr>
        <w:pStyle w:val="BodyText"/>
      </w:pPr>
      <w:r>
        <w:t>One or two sent</w:t>
      </w:r>
      <w:r>
        <w:t xml:space="preserve">ences providing a </w:t>
      </w:r>
      <w:r>
        <w:rPr>
          <w:b/>
        </w:rPr>
        <w:t>basic introduction</w:t>
      </w:r>
      <w:r>
        <w:t xml:space="preserve"> to the field, comprehensible to a scientist in any discipline.</w:t>
      </w:r>
    </w:p>
    <w:p w14:paraId="26E62464" w14:textId="77777777" w:rsidR="006F2F49" w:rsidRDefault="00FA6E01">
      <w:pPr>
        <w:pStyle w:val="BodyText"/>
      </w:pPr>
      <w:r>
        <w:t xml:space="preserve">Two to three sentences of </w:t>
      </w:r>
      <w:r>
        <w:rPr>
          <w:b/>
        </w:rPr>
        <w:t>more detailed background</w:t>
      </w:r>
      <w:r>
        <w:t>, comprehensible to scientists in related disciplines.</w:t>
      </w:r>
    </w:p>
    <w:p w14:paraId="660ECB5F" w14:textId="77777777" w:rsidR="006F2F49" w:rsidRDefault="00FA6E01">
      <w:pPr>
        <w:pStyle w:val="BodyText"/>
      </w:pPr>
      <w:r>
        <w:t xml:space="preserve">One sentence clearly stating the </w:t>
      </w:r>
      <w:r>
        <w:rPr>
          <w:b/>
        </w:rPr>
        <w:t>general problem</w:t>
      </w:r>
      <w:r>
        <w:t xml:space="preserve"> be</w:t>
      </w:r>
      <w:r>
        <w:t>ing addressed by this particular study.</w:t>
      </w:r>
    </w:p>
    <w:p w14:paraId="609CDA72" w14:textId="77777777" w:rsidR="006F2F49" w:rsidRDefault="00FA6E01">
      <w:pPr>
        <w:pStyle w:val="BodyText"/>
      </w:pPr>
      <w:r>
        <w:t>One sentence summarizing the main result (with the words “</w:t>
      </w:r>
      <w:r>
        <w:rPr>
          <w:b/>
        </w:rPr>
        <w:t>here we show</w:t>
      </w:r>
      <w:r>
        <w:t>” or their equivalent).</w:t>
      </w:r>
    </w:p>
    <w:p w14:paraId="7C752692" w14:textId="77777777" w:rsidR="006F2F49" w:rsidRDefault="00FA6E01">
      <w:pPr>
        <w:pStyle w:val="BodyText"/>
      </w:pPr>
      <w:r>
        <w:t xml:space="preserve">Two or three sentences explaining what the </w:t>
      </w:r>
      <w:r>
        <w:rPr>
          <w:b/>
        </w:rPr>
        <w:t>main result</w:t>
      </w:r>
      <w:r>
        <w:t xml:space="preserve"> reveals in direct comparison to what was thought to be the case pre</w:t>
      </w:r>
      <w:r>
        <w:t>viously, or how the main result adds to previous knowledge.</w:t>
      </w:r>
    </w:p>
    <w:p w14:paraId="3555A31B" w14:textId="77777777" w:rsidR="006F2F49" w:rsidRDefault="00FA6E01">
      <w:pPr>
        <w:pStyle w:val="BodyText"/>
      </w:pPr>
      <w:r>
        <w:t xml:space="preserve">One or two sentences to put the results into a more </w:t>
      </w:r>
      <w:r>
        <w:rPr>
          <w:b/>
        </w:rPr>
        <w:t>general context</w:t>
      </w:r>
      <w:r>
        <w:t>.</w:t>
      </w:r>
    </w:p>
    <w:p w14:paraId="315F0439" w14:textId="77777777" w:rsidR="006F2F49" w:rsidRDefault="00FA6E01">
      <w:pPr>
        <w:pStyle w:val="BodyText"/>
      </w:pPr>
      <w:r>
        <w:t xml:space="preserve">Two or three sentences to provide a </w:t>
      </w:r>
      <w:r>
        <w:rPr>
          <w:b/>
        </w:rPr>
        <w:t>broader perspective</w:t>
      </w:r>
      <w:r>
        <w:t>, readily comprehensible to a scientist in any discipline.</w:t>
      </w:r>
    </w:p>
    <w:p w14:paraId="2531C824" w14:textId="77777777" w:rsidR="006F2F49" w:rsidRDefault="00FA6E01">
      <w:pPr>
        <w:pStyle w:val="BodyText"/>
      </w:pPr>
      <w:r>
        <w:rPr>
          <w:i/>
        </w:rPr>
        <w:t>Keywords:</w:t>
      </w:r>
      <w:r>
        <w:t xml:space="preserve"> key</w:t>
      </w:r>
      <w:r>
        <w:t>words</w:t>
      </w:r>
    </w:p>
    <w:p w14:paraId="01D7C0DC" w14:textId="77777777" w:rsidR="006F2F49" w:rsidRDefault="00FA6E01">
      <w:pPr>
        <w:pStyle w:val="BodyText"/>
      </w:pPr>
      <w:r>
        <w:rPr>
          <w:i/>
        </w:rPr>
        <w:t>Word count:</w:t>
      </w:r>
      <w:r>
        <w:t xml:space="preserve"> X</w:t>
      </w:r>
    </w:p>
    <w:p w14:paraId="4D0E58BD" w14:textId="6A10BC6D" w:rsidR="006F2F49" w:rsidRDefault="00FA6E01">
      <w:pPr>
        <w:pStyle w:val="h1-pagebreak"/>
      </w:pPr>
      <w:r>
        <w:lastRenderedPageBreak/>
        <w:t xml:space="preserve">The effects of preparation on gender differences in </w:t>
      </w:r>
      <w:del w:id="3" w:author="Author" w:date="2020-09-15T10:22:00Z">
        <w:r w:rsidR="00841EAC">
          <w:delText>willingness</w:delText>
        </w:r>
      </w:del>
      <w:ins w:id="4" w:author="Author" w:date="2020-09-15T10:22:00Z">
        <w:r>
          <w:t>choice</w:t>
        </w:r>
      </w:ins>
      <w:r>
        <w:t xml:space="preserve"> to compete</w:t>
      </w:r>
    </w:p>
    <w:p w14:paraId="3A6F39EF" w14:textId="77777777" w:rsidR="006F2F49" w:rsidRDefault="00FA6E01">
      <w:pPr>
        <w:pStyle w:val="Heading1"/>
      </w:pPr>
      <w:bookmarkStart w:id="5" w:name="introduction"/>
      <w:r>
        <w:t>Introduction</w:t>
      </w:r>
      <w:bookmarkEnd w:id="5"/>
    </w:p>
    <w:p w14:paraId="580E4630" w14:textId="77777777" w:rsidR="006F2F49" w:rsidRDefault="00FA6E01">
      <w:pPr>
        <w:pStyle w:val="FirstParagraph"/>
      </w:pPr>
      <w:r>
        <w:t>from RSF application:</w:t>
      </w:r>
    </w:p>
    <w:p w14:paraId="36A77A67" w14:textId="1F198B79" w:rsidR="006F2F49" w:rsidRDefault="00FA6E01">
      <w:pPr>
        <w:pStyle w:val="BodyText"/>
      </w:pPr>
      <w:r>
        <w:t>Women have surpassed men in education outcomes, like college attendance and graduation rates (Blau &amp; Kahn, 2017; Goldin, 2006; Stoe</w:t>
      </w:r>
      <w:r>
        <w:t>t &amp; Geary, 2014), but are still underrepresented in top management positions in nearly all sectors (Bertrand &amp; Hallock, 2001) and a gender wage gap still persists (Blau &amp; Kahn, 2017). Traditional economic variables account for some, but not all, of these d</w:t>
      </w:r>
      <w:r>
        <w:t xml:space="preserve">isparities. As such, additional explanations have been proposed, including gender differences in </w:t>
      </w:r>
      <w:del w:id="6" w:author="Author" w:date="2020-09-15T10:22:00Z">
        <w:r w:rsidR="00841EAC">
          <w:delText>willingness</w:delText>
        </w:r>
      </w:del>
      <w:ins w:id="7" w:author="Author" w:date="2020-09-15T10:22:00Z">
        <w:r>
          <w:t>choice</w:t>
        </w:r>
      </w:ins>
      <w:r>
        <w:t xml:space="preserve"> to compete. Previous research suggests that women are less willing to compete than men, even when they are equally, if not more, qualified (Niederle &amp; V</w:t>
      </w:r>
      <w:r>
        <w:t>esterlund, 2007, for reviews, see 2011, and @Croson2009). This effect has been established across numerous studies and appears to be driven by high ability women being less willing to compete compared to their male counterparts, creating higher total costs</w:t>
      </w:r>
      <w:r>
        <w:t xml:space="preserve"> of pay-off inferior decisions (i.e., under-entry) for women compared to men (Niederle &amp; Vesterlund, 2007).</w:t>
      </w:r>
    </w:p>
    <w:p w14:paraId="520F8886" w14:textId="77777777" w:rsidR="006F2F49" w:rsidRDefault="00FA6E01">
      <w:pPr>
        <w:pStyle w:val="BodyText"/>
      </w:pPr>
      <w:r>
        <w:t>Understanding how to address gender differences in competitiveness is important for reducing gender inequality that persists today. When women compe</w:t>
      </w:r>
      <w:r>
        <w:t xml:space="preserve">te less than their male counterparts, they may be missing crucial economic opportunities, as demonstrated by the evidence suggesting competitiveness is relevant to one’s economic outcomes (Buser, Niederle, &amp; Oosterbeek, 2014; Reuben, Sapienza, &amp; Zingales, </w:t>
      </w:r>
      <w:r>
        <w:t>2015; Zhang, 2012).</w:t>
      </w:r>
    </w:p>
    <w:p w14:paraId="38F564FB" w14:textId="32086DAF" w:rsidR="006F2F49" w:rsidRDefault="00FA6E01">
      <w:pPr>
        <w:pStyle w:val="BodyText"/>
      </w:pPr>
      <w:r>
        <w:lastRenderedPageBreak/>
        <w:t>Women’s relatively lower levels of confidence in their performance partly explains this gender difference (Niederle &amp; Vesterlund, 2011)</w:t>
      </w:r>
      <w:r>
        <w:t>, so it is important to understand factors that may affect confidence prior to the decision to compete. Since prior research has shown that confidence can improve with preparation and training (Gist &amp; Mitchell, 1992; Schunk, 1981, 1982), providing women wi</w:t>
      </w:r>
      <w:r>
        <w:t xml:space="preserve">th an adequate opportunity to prepare before a task may alleviate the gender gap in </w:t>
      </w:r>
      <w:del w:id="8" w:author="Author" w:date="2020-09-15T10:22:00Z">
        <w:r w:rsidR="00841EAC">
          <w:delText>willingness</w:delText>
        </w:r>
      </w:del>
      <w:ins w:id="9" w:author="Author" w:date="2020-09-15T10:22:00Z">
        <w:r>
          <w:t>choice</w:t>
        </w:r>
      </w:ins>
      <w:r>
        <w:t xml:space="preserve"> to compete.</w:t>
      </w:r>
    </w:p>
    <w:p w14:paraId="392FC507" w14:textId="77777777" w:rsidR="006F2F49" w:rsidRDefault="00FA6E01">
      <w:pPr>
        <w:pStyle w:val="Heading1"/>
      </w:pPr>
      <w:bookmarkStart w:id="10" w:name="pilot-study"/>
      <w:r>
        <w:t>Pilot study</w:t>
      </w:r>
      <w:bookmarkEnd w:id="10"/>
    </w:p>
    <w:p w14:paraId="78A68132" w14:textId="77777777" w:rsidR="006F2F49" w:rsidRDefault="00FA6E01">
      <w:pPr>
        <w:pStyle w:val="Heading2"/>
      </w:pPr>
      <w:bookmarkStart w:id="11" w:name="methods"/>
      <w:r>
        <w:t>Methods</w:t>
      </w:r>
      <w:bookmarkEnd w:id="11"/>
    </w:p>
    <w:p w14:paraId="26B74B55" w14:textId="2B396B24" w:rsidR="006F2F49" w:rsidRDefault="00FA6E01">
      <w:pPr>
        <w:pStyle w:val="FirstParagraph"/>
      </w:pPr>
      <w:commentRangeStart w:id="12"/>
      <w:r>
        <w:t>We</w:t>
      </w:r>
      <w:commentRangeEnd w:id="12"/>
      <w:r w:rsidR="00FD3F68">
        <w:rPr>
          <w:rStyle w:val="CommentReference"/>
        </w:rPr>
        <w:commentReference w:id="12"/>
      </w:r>
      <w:r>
        <w:t xml:space="preserve"> recruited workers on Amazon Mechanical Turk for a study on decision-making. The workers who opted into the study had to pass sever</w:t>
      </w:r>
      <w:r>
        <w:t>al screening questions to be included as participants in the paid portion of the study. Specifically, participants included in the study had to (i) identify their nationality as American and live in the United States, (ii) identify as male or female, (iii)</w:t>
      </w:r>
      <w:r>
        <w:t xml:space="preserve"> be using a computer (rather than a phone or tablet), and (iv) pass three comprehension questions </w:t>
      </w:r>
      <w:commentRangeStart w:id="13"/>
      <w:del w:id="14" w:author="Author" w:date="2020-09-15T10:22:00Z">
        <w:r w:rsidR="00841EAC">
          <w:delText>for</w:delText>
        </w:r>
        <w:commentRangeEnd w:id="13"/>
        <w:r w:rsidR="00FD3F68">
          <w:rPr>
            <w:rStyle w:val="CommentReference"/>
          </w:rPr>
          <w:commentReference w:id="13"/>
        </w:r>
      </w:del>
      <w:ins w:id="15" w:author="Author" w:date="2020-09-15T10:22:00Z">
        <w:r>
          <w:t>about</w:t>
        </w:r>
      </w:ins>
      <w:r>
        <w:t xml:space="preserve"> the task they would be completing. If they did not meet these criteria, they did not proceed to the paid portion of the study. Additionally, upon review</w:t>
      </w:r>
      <w:r>
        <w:t xml:space="preserve">ing the data, we found that certain participants had a duplicate IP address, MTurkID, and gender, so we excluded the second response from those participants. Based on these criteria, 206 participants were excluded from the analyses. Thus, the final sample </w:t>
      </w:r>
      <w:r>
        <w:t>consisted of 337 participants (56.97% women), with an average age of 37.40 (</w:t>
      </w:r>
      <w:r>
        <w:rPr>
          <w:i/>
        </w:rPr>
        <w:t>SD</w:t>
      </w:r>
      <w:r>
        <w:t xml:space="preserve"> = 11.67) years. Of this final sample, 17 participants (76.47% women) dropped out of the study before finishing</w:t>
      </w:r>
      <w:del w:id="16" w:author="Author" w:date="2020-09-15T10:22:00Z">
        <w:r w:rsidR="00841EAC">
          <w:delText xml:space="preserve"> (</w:delText>
        </w:r>
        <w:r w:rsidR="00841EAC">
          <w:rPr>
            <w:i/>
          </w:rPr>
          <w:delText>M</w:delText>
        </w:r>
        <w:r w:rsidR="00841EAC">
          <w:delText xml:space="preserve"> = 41 years of age, </w:delText>
        </w:r>
        <w:r w:rsidR="00841EAC">
          <w:rPr>
            <w:i/>
          </w:rPr>
          <w:delText>SD</w:delText>
        </w:r>
        <w:r w:rsidR="00841EAC">
          <w:delText xml:space="preserve"> = 13.57).</w:delText>
        </w:r>
      </w:del>
      <w:ins w:id="17" w:author="Author" w:date="2020-09-15T10:22:00Z">
        <w:r>
          <w:t>.</w:t>
        </w:r>
      </w:ins>
      <w:r>
        <w:t xml:space="preserve"> We include their data in analyses when </w:t>
      </w:r>
      <w:commentRangeStart w:id="18"/>
      <w:r>
        <w:t>available</w:t>
      </w:r>
      <w:commentRangeEnd w:id="18"/>
      <w:del w:id="19" w:author="Author" w:date="2020-09-15T10:22:00Z">
        <w:r w:rsidR="00FD3F68">
          <w:rPr>
            <w:rStyle w:val="CommentReference"/>
          </w:rPr>
          <w:commentReference w:id="18"/>
        </w:r>
        <w:r w:rsidR="00841EAC">
          <w:delText>.</w:delText>
        </w:r>
        <w:r w:rsidR="00FD3F68">
          <w:delText xml:space="preserve"> </w:delText>
        </w:r>
      </w:del>
      <w:ins w:id="20" w:author="Author" w:date="2020-09-15T10:22:00Z">
        <w:r>
          <w:t>.</w:t>
        </w:r>
      </w:ins>
    </w:p>
    <w:p w14:paraId="60D1D292" w14:textId="5FB3746F" w:rsidR="006F2F49" w:rsidRDefault="00FA6E01">
      <w:pPr>
        <w:pStyle w:val="BodyText"/>
      </w:pPr>
      <w:r>
        <w:lastRenderedPageBreak/>
        <w:t>Participants we</w:t>
      </w:r>
      <w:r>
        <w:t>re told that they would complete three rounds of a key-entry task where they would solve as many problems as they could within one minute and be paid based on their performance. The task required participants to use a legend to enter letters associated wit</w:t>
      </w:r>
      <w:r>
        <w:t xml:space="preserve">h a series of 2-digit numbers shown on the screen. The legend consisted of five numbers with their corresponding letters below them. The letters were randomly </w:t>
      </w:r>
      <w:commentRangeStart w:id="21"/>
      <w:del w:id="22" w:author="Author" w:date="2020-09-15T10:22:00Z">
        <w:r w:rsidR="00841EAC">
          <w:delText>drawn</w:delText>
        </w:r>
        <w:commentRangeEnd w:id="21"/>
        <w:r w:rsidR="008E4AE7">
          <w:rPr>
            <w:rStyle w:val="CommentReference"/>
          </w:rPr>
          <w:commentReference w:id="21"/>
        </w:r>
      </w:del>
      <w:ins w:id="23" w:author="Author" w:date="2020-09-15T10:22:00Z">
        <w:r>
          <w:t>generated</w:t>
        </w:r>
      </w:ins>
      <w:r>
        <w:t>, and the legend was the same across all participants and rounds. For instance, if the l</w:t>
      </w:r>
      <w:r>
        <w:t>etter “C” was associated with the number 1 and “R” was associated with the number 2, and participants were presented with the number 12, they would have to enter “CR” into a corresponding text box. Before the paid rounds, participants were shown an example</w:t>
      </w:r>
      <w:r>
        <w:t xml:space="preserve"> problem with the correct answer. Following this, they were required to pass 3 practice problems to test their comprehension. Each of these problems </w:t>
      </w:r>
      <w:del w:id="24" w:author="Author" w:date="2020-09-15T10:22:00Z">
        <w:r w:rsidR="008E4AE7">
          <w:delText>were</w:delText>
        </w:r>
      </w:del>
      <w:ins w:id="25" w:author="Author" w:date="2020-09-15T10:22:00Z">
        <w:r>
          <w:t>was</w:t>
        </w:r>
      </w:ins>
      <w:r>
        <w:t xml:space="preserve"> identical in structure to the problems they would receive during</w:t>
      </w:r>
      <w:ins w:id="26" w:author="Author" w:date="2020-09-15T10:22:00Z">
        <w:r>
          <w:t xml:space="preserve"> the</w:t>
        </w:r>
      </w:ins>
      <w:r>
        <w:t xml:space="preserve"> paid rounds.</w:t>
      </w:r>
    </w:p>
    <w:p w14:paraId="6C880AF2" w14:textId="0286A078" w:rsidR="006F2F49" w:rsidRDefault="00FA6E01">
      <w:pPr>
        <w:pStyle w:val="BodyText"/>
      </w:pPr>
      <w:r>
        <w:t>In the first and second round of the task, participants were incentivized according to a piece-rate and tournament payment scheme, respectively (Niederle &amp; Vesterlund, 2007). Under the piece-rate scheme, participants were told that they would earn $.05 for</w:t>
      </w:r>
      <w:r>
        <w:t xml:space="preserve"> each correct answer. Under the tournament payment scheme, participants were told that they would earn $.10 for each correct answer, but were only paid if their score was greater than the second-round performance of another anonymous, randomly matched oppo</w:t>
      </w:r>
      <w:r>
        <w:t>nent who was doing the same experiment with the same sequence of numbers. In the third round, participants could choose between the two above payment schemes. We denote this decision as “</w:t>
      </w:r>
      <w:del w:id="27" w:author="Author" w:date="2020-09-15T10:22:00Z">
        <w:r w:rsidR="00841EAC">
          <w:delText>willingness</w:delText>
        </w:r>
      </w:del>
      <w:ins w:id="28" w:author="Author" w:date="2020-09-15T10:22:00Z">
        <w:r>
          <w:t>choice</w:t>
        </w:r>
      </w:ins>
      <w:r>
        <w:t xml:space="preserve"> to compete” (</w:t>
      </w:r>
      <w:proofErr w:type="spellStart"/>
      <w:r>
        <w:t>Niederle</w:t>
      </w:r>
      <w:proofErr w:type="spellEnd"/>
      <w:r>
        <w:t xml:space="preserve"> &amp; Vesterlund, 2007).</w:t>
      </w:r>
    </w:p>
    <w:p w14:paraId="3A18D2EF" w14:textId="77777777" w:rsidR="006F2F49" w:rsidRDefault="00FA6E01">
      <w:pPr>
        <w:pStyle w:val="BodyText"/>
      </w:pPr>
      <w:r>
        <w:t>After the third rou</w:t>
      </w:r>
      <w:r>
        <w:t>nd, participants completed a series of follow-up questions which measured confidence, perceptions of gender differences in performance on the task, and risk aversion.</w:t>
      </w:r>
    </w:p>
    <w:p w14:paraId="6560FFC0" w14:textId="17BE843C" w:rsidR="006F2F49" w:rsidRDefault="00841EAC">
      <w:pPr>
        <w:pStyle w:val="BodyText"/>
      </w:pPr>
      <w:commentRangeStart w:id="29"/>
      <w:del w:id="30" w:author="Author" w:date="2020-09-15T10:22:00Z">
        <w:r>
          <w:lastRenderedPageBreak/>
          <w:delText xml:space="preserve">The confidence measures </w:delText>
        </w:r>
        <w:commentRangeEnd w:id="29"/>
        <w:r w:rsidR="008C62BC">
          <w:rPr>
            <w:rStyle w:val="CommentReference"/>
          </w:rPr>
          <w:commentReference w:id="29"/>
        </w:r>
        <w:r>
          <w:delText>required</w:delText>
        </w:r>
      </w:del>
      <w:ins w:id="31" w:author="Author" w:date="2020-09-15T10:22:00Z">
        <w:r w:rsidR="00FA6E01">
          <w:t xml:space="preserve">We adapted previous measures of confidence (i.e., </w:t>
        </w:r>
        <w:proofErr w:type="spellStart"/>
        <w:r w:rsidR="00FA6E01">
          <w:t>Niederle</w:t>
        </w:r>
        <w:proofErr w:type="spellEnd"/>
        <w:r w:rsidR="00FA6E01">
          <w:t xml:space="preserve"> &amp; </w:t>
        </w:r>
        <w:proofErr w:type="spellStart"/>
        <w:r w:rsidR="00FA6E01">
          <w:t>Vesterlund</w:t>
        </w:r>
        <w:proofErr w:type="spellEnd"/>
        <w:r w:rsidR="00FA6E01">
          <w:t>, 2007) in our stu</w:t>
        </w:r>
        <w:r w:rsidR="00FA6E01">
          <w:t>dy by asking</w:t>
        </w:r>
      </w:ins>
      <w:r w:rsidR="00FA6E01">
        <w:t xml:space="preserve"> participants to (i) indicate whether they thought their round 2 score was higher or lower than the person they had competed against and (ii, iii) predict which decile their score might fall into relative to all men (women) who completed the ta</w:t>
      </w:r>
      <w:r w:rsidR="00FA6E01">
        <w:t xml:space="preserve">sk during round 2. </w:t>
      </w:r>
      <w:ins w:id="32" w:author="Author" w:date="2020-09-15T10:22:00Z">
        <w:r w:rsidR="00FA6E01">
          <w:t xml:space="preserve">To measure perceptions of gender differences, we asked participants to indicate whether they thought “women or men generally do better in the key-entry task” that they completed. </w:t>
        </w:r>
      </w:ins>
      <w:r w:rsidR="00FA6E01">
        <w:t>We also asked if they thought their score would have impro</w:t>
      </w:r>
      <w:r w:rsidR="00FA6E01">
        <w:t>ved if they practiced the task beforehand. Finally, we asked if they would they have taken the opportunity to practice the task, if offered. If they responded yes, they were asked how long they would have practiced (in minutes) if they were given unlimited</w:t>
      </w:r>
      <w:r w:rsidR="00FA6E01">
        <w:t xml:space="preserve"> time to practice. </w:t>
      </w:r>
      <w:commentRangeStart w:id="33"/>
      <w:r w:rsidR="00FA6E01">
        <w:t xml:space="preserve">Participants were told that if they answered one of the confidence and perceptions of gender differences questions correctly they could receive a bonus. </w:t>
      </w:r>
      <w:commentRangeEnd w:id="33"/>
      <w:r w:rsidR="00175957">
        <w:rPr>
          <w:rStyle w:val="CommentReference"/>
        </w:rPr>
        <w:commentReference w:id="33"/>
      </w:r>
      <w:r w:rsidR="00FA6E01">
        <w:t>Specifically, we randomly selected one of their responses and if the selected predic</w:t>
      </w:r>
      <w:r w:rsidR="00FA6E01">
        <w:t>tion was correct, they received a bonus of $.10.</w:t>
      </w:r>
    </w:p>
    <w:p w14:paraId="55405C4A" w14:textId="77777777" w:rsidR="006F2F49" w:rsidRDefault="00FA6E01">
      <w:pPr>
        <w:pStyle w:val="BodyText"/>
      </w:pPr>
      <w:r>
        <w:t xml:space="preserve">Finally, we measured risk aversion by asking participants “How do you see yourself: Are you generally a person who is fully prepared to take risks or do you try to avoid taking risks?” (Dohmen et al., 2011) </w:t>
      </w:r>
      <w:r>
        <w:t>on a 10 point scale, where 0 indicates participants are “Not at all willing to take risks,” while 10 indicates participants are “very willing to take risks.”</w:t>
      </w:r>
    </w:p>
    <w:p w14:paraId="2121602C" w14:textId="77777777" w:rsidR="006F2F49" w:rsidRDefault="00FA6E01">
      <w:pPr>
        <w:pStyle w:val="Heading2"/>
      </w:pPr>
      <w:bookmarkStart w:id="34" w:name="results"/>
      <w:r>
        <w:lastRenderedPageBreak/>
        <w:t>Results</w:t>
      </w:r>
      <w:bookmarkEnd w:id="34"/>
    </w:p>
    <w:p w14:paraId="187330EF" w14:textId="77777777" w:rsidR="006F2F49" w:rsidRDefault="00FA6E01">
      <w:pPr>
        <w:pStyle w:val="Heading3"/>
        <w:framePr w:wrap="around"/>
      </w:pPr>
      <w:bookmarkStart w:id="35" w:name="pre-registered-analyses"/>
      <w:r>
        <w:t>Pre-registered analyses</w:t>
      </w:r>
      <w:r>
        <w:rPr>
          <w:rStyle w:val="FootnoteReference"/>
        </w:rPr>
        <w:footnoteReference w:id="2"/>
      </w:r>
      <w:r>
        <w:t>.</w:t>
      </w:r>
      <w:bookmarkEnd w:id="35"/>
    </w:p>
    <w:p w14:paraId="1628F61A" w14:textId="32398DEA" w:rsidR="006F2F49" w:rsidRDefault="00FA6E01">
      <w:pPr>
        <w:pStyle w:val="BodyText"/>
      </w:pPr>
      <w:r>
        <w:rPr>
          <w:i/>
        </w:rPr>
        <w:t>Primary hypothesis 1.</w:t>
      </w:r>
      <w:r>
        <w:t xml:space="preserve"> Using a logistic regression with gender p</w:t>
      </w:r>
      <w:r>
        <w:t xml:space="preserve">redicting </w:t>
      </w:r>
      <w:del w:id="36" w:author="Author" w:date="2020-09-15T10:22:00Z">
        <w:r w:rsidR="00841EAC">
          <w:delText>willingness</w:delText>
        </w:r>
      </w:del>
      <w:ins w:id="37" w:author="Author" w:date="2020-09-15T10:22:00Z">
        <w:r>
          <w:t>choice</w:t>
        </w:r>
      </w:ins>
      <w:r>
        <w:t xml:space="preserve"> to compete in round 3, we do not find significant evidence of gender differences in </w:t>
      </w:r>
      <w:commentRangeStart w:id="38"/>
      <w:r>
        <w:t>the choice to compete</w:t>
      </w:r>
      <w:commentRangeEnd w:id="38"/>
      <w:r w:rsidR="003F112F">
        <w:rPr>
          <w:rStyle w:val="CommentReference"/>
        </w:rPr>
        <w:commentReference w:id="38"/>
      </w:r>
      <w:r>
        <w:t xml:space="preserve">, </w:t>
      </w:r>
      <m:oMath>
        <m:r>
          <w:rPr>
            <w:rFonts w:ascii="Cambria Math" w:hAnsi="Cambria Math"/>
          </w:rPr>
          <m:t>b</m:t>
        </m:r>
        <m:r>
          <w:rPr>
            <w:rFonts w:ascii="Cambria Math" w:hAnsi="Cambria Math"/>
          </w:rPr>
          <m:t>=-0.17</m:t>
        </m:r>
      </m:oMath>
      <w:r>
        <w:t xml:space="preserve">, 95% CI </w:t>
      </w:r>
      <m:oMath>
        <m:r>
          <w:rPr>
            <w:rFonts w:ascii="Cambria Math" w:hAnsi="Cambria Math"/>
          </w:rPr>
          <m:t>[-0.64</m:t>
        </m:r>
      </m:oMath>
      <w:r>
        <w:t xml:space="preserve">, </w:t>
      </w:r>
      <m:oMath>
        <m:r>
          <w:rPr>
            <w:rFonts w:ascii="Cambria Math" w:hAnsi="Cambria Math"/>
          </w:rPr>
          <m:t>0.30]</m:t>
        </m:r>
      </m:oMath>
      <w:r>
        <w:t xml:space="preserve">, </w:t>
      </w:r>
      <m:oMath>
        <m:r>
          <w:rPr>
            <w:rFonts w:ascii="Cambria Math" w:hAnsi="Cambria Math"/>
          </w:rPr>
          <m:t>z</m:t>
        </m:r>
        <m:r>
          <w:rPr>
            <w:rFonts w:ascii="Cambria Math" w:hAnsi="Cambria Math"/>
          </w:rPr>
          <m:t>=-0.72</m:t>
        </m:r>
      </m:oMath>
      <w:r>
        <w:t xml:space="preserve">, </w:t>
      </w:r>
      <m:oMath>
        <m:r>
          <w:rPr>
            <w:rFonts w:ascii="Cambria Math" w:hAnsi="Cambria Math"/>
          </w:rPr>
          <m:t>p</m:t>
        </m:r>
        <m:r>
          <w:rPr>
            <w:rFonts w:ascii="Cambria Math" w:hAnsi="Cambria Math"/>
          </w:rPr>
          <m:t>=.474</m:t>
        </m:r>
      </m:oMath>
      <w:r>
        <w:t xml:space="preserve">, </w:t>
      </w:r>
      <w:commentRangeStart w:id="39"/>
      <w:r>
        <w:t>though men chose to compete more often (34.48%) compared to women (29.69%) (see F</w:t>
      </w:r>
      <w:proofErr w:type="spellStart"/>
      <w:r>
        <w:t>igure</w:t>
      </w:r>
      <w:proofErr w:type="spellEnd"/>
      <w:r>
        <w:t xml:space="preserve"> 1).</w:t>
      </w:r>
      <w:del w:id="40" w:author="Author" w:date="2020-09-15T10:22:00Z">
        <w:r w:rsidR="00841EAC">
          <w:delText xml:space="preserve"> </w:delText>
        </w:r>
        <w:commentRangeEnd w:id="39"/>
        <w:r w:rsidR="003F112F">
          <w:rPr>
            <w:rStyle w:val="CommentReference"/>
          </w:rPr>
          <w:commentReference w:id="39"/>
        </w:r>
        <w:r w:rsidR="00841EAC">
          <w:delText xml:space="preserve">Note: </w:delText>
        </w:r>
        <w:commentRangeStart w:id="41"/>
        <w:r w:rsidR="00841EAC">
          <w:delText xml:space="preserve">the results for the chi-square test are similar: </w:delTex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(1,n=546)=0.36</m:t>
          </m:r>
        </m:oMath>
        <w:r w:rsidR="00841EAC">
          <w:delText xml:space="preserve">, </w:delText>
        </w:r>
        <m:oMath>
          <m:r>
            <w:rPr>
              <w:rFonts w:ascii="Cambria Math" w:hAnsi="Cambria Math"/>
            </w:rPr>
            <m:t>p=.551</m:t>
          </m:r>
        </m:oMath>
        <w:r w:rsidR="00841EAC">
          <w:delText>.</w:delText>
        </w:r>
        <w:commentRangeEnd w:id="41"/>
        <w:r w:rsidR="00CC0C4F">
          <w:rPr>
            <w:rStyle w:val="CommentReference"/>
          </w:rPr>
          <w:commentReference w:id="41"/>
        </w:r>
      </w:del>
    </w:p>
    <w:p w14:paraId="26CCAF7E" w14:textId="77777777" w:rsidR="007E265C" w:rsidRDefault="00841EAC">
      <w:pPr>
        <w:pStyle w:val="CaptionedFigure"/>
        <w:rPr>
          <w:del w:id="42" w:author="Author" w:date="2020-09-15T10:22:00Z"/>
        </w:rPr>
      </w:pPr>
      <w:del w:id="43" w:author="Author" w:date="2020-09-15T10:22:00Z">
        <w:r>
          <w:rPr>
            <w:noProof/>
          </w:rPr>
          <w:lastRenderedPageBreak/>
          <w:drawing>
            <wp:inline distT="0" distB="0" distL="0" distR="0" wp14:anchorId="15752C39" wp14:editId="4B2E4A11">
              <wp:extent cx="5969000" cy="5969000"/>
              <wp:effectExtent l="0" t="0" r="0" b="0"/>
              <wp:docPr id="15" name="Picture" descr="Figure 1.   Proportion of participants who chose to compete based on participant gender.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pilot/figs/fig00_comp-choice-by-gender-bar.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del>
    </w:p>
    <w:p w14:paraId="3C75FC8B" w14:textId="77777777" w:rsidR="006F2F49" w:rsidRDefault="00FA6E01">
      <w:pPr>
        <w:pStyle w:val="CaptionedFigure"/>
        <w:rPr>
          <w:ins w:id="44" w:author="Author" w:date="2020-09-15T10:22:00Z"/>
        </w:rPr>
      </w:pPr>
      <w:ins w:id="45" w:author="Author" w:date="2020-09-15T10:22:00Z">
        <w:r>
          <w:rPr>
            <w:noProof/>
          </w:rPr>
          <w:lastRenderedPageBreak/>
          <w:drawing>
            <wp:inline distT="0" distB="0" distL="0" distR="0" wp14:anchorId="18A5132A" wp14:editId="0FDCEC8E">
              <wp:extent cx="5969000" cy="5969000"/>
              <wp:effectExtent l="0" t="0" r="0" b="0"/>
              <wp:docPr id="1" name="Picture" descr="Figure 1.   Proportion of participants who chose to compete based on participant gender.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pilot/figs/fig00_comp-choice-by-gender-bar.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ins>
    </w:p>
    <w:p w14:paraId="156623B6" w14:textId="77777777" w:rsidR="006F2F49" w:rsidRDefault="00FA6E01">
      <w:pPr>
        <w:pStyle w:val="ImageCaption"/>
      </w:pPr>
      <w:r>
        <w:rPr>
          <w:i/>
        </w:rPr>
        <w:t>Figure</w:t>
      </w:r>
      <w:r>
        <w:t xml:space="preserve"> </w:t>
      </w:r>
      <w:r>
        <w:rPr>
          <w:i/>
        </w:rPr>
        <w:t xml:space="preserve">1.  </w:t>
      </w:r>
      <w:r>
        <w:t xml:space="preserve"> Proportion of participants who chose to compete based on participant gender. Error bars represent standard errors.</w:t>
      </w:r>
    </w:p>
    <w:p w14:paraId="0A74ADF9" w14:textId="49DC5354" w:rsidR="006F2F49" w:rsidRDefault="00FA6E01">
      <w:pPr>
        <w:pStyle w:val="BodyText"/>
      </w:pPr>
      <w:r>
        <w:t>Cross-Tabulation, Row Proportions</w:t>
      </w:r>
      <w:r>
        <w:br/>
      </w:r>
      <w:commentRangeStart w:id="46"/>
      <w:r>
        <w:t>clean</w:t>
      </w:r>
      <m:oMath>
        <m:r>
          <w:rPr>
            <w:rFonts w:ascii="Cambria Math" w:hAnsi="Cambria Math"/>
          </w:rPr>
          <m:t>gender</m:t>
        </m:r>
        <m:r>
          <w:rPr>
            <w:rFonts w:ascii="Cambria Math" w:hAnsi="Cambria Math"/>
          </w:rPr>
          <m:t>*</m:t>
        </m:r>
        <m:r>
          <w:rPr>
            <w:rFonts w:ascii="Cambria Math" w:hAnsi="Cambria Math"/>
          </w:rPr>
          <m:t>clean</m:t>
        </m:r>
      </m:oMath>
      <w:r>
        <w:t>comp_choice</w:t>
      </w:r>
      <w:commentRangeEnd w:id="46"/>
      <w:r w:rsidR="000B2DF0">
        <w:rPr>
          <w:rStyle w:val="CommentReference"/>
        </w:rPr>
        <w:commentReference w:id="46"/>
      </w:r>
    </w:p>
    <w:tbl>
      <w:tblPr>
        <w:tblStyle w:val="Table"/>
        <w:tblW w:w="0" w:type="pct"/>
        <w:tblLook w:val="07C0" w:firstRow="0" w:lastRow="1" w:firstColumn="1" w:lastColumn="1" w:noHBand="1" w:noVBand="1"/>
      </w:tblPr>
      <w:tblGrid>
        <w:gridCol w:w="1496"/>
        <w:gridCol w:w="2122"/>
        <w:gridCol w:w="1416"/>
        <w:gridCol w:w="1416"/>
        <w:gridCol w:w="1176"/>
        <w:gridCol w:w="1536"/>
      </w:tblGrid>
      <w:tr w:rsidR="006F2F49" w14:paraId="18DCEDB8" w14:textId="77777777">
        <w:tc>
          <w:tcPr>
            <w:tcW w:w="0" w:type="auto"/>
          </w:tcPr>
          <w:p w14:paraId="3942ED6B" w14:textId="77777777" w:rsidR="006F2F49" w:rsidRDefault="006F2F49"/>
        </w:tc>
        <w:tc>
          <w:tcPr>
            <w:tcW w:w="0" w:type="auto"/>
          </w:tcPr>
          <w:p w14:paraId="579AF20B" w14:textId="77777777" w:rsidR="006F2F49" w:rsidRDefault="00FA6E01">
            <w:pPr>
              <w:pStyle w:val="Compact"/>
              <w:jc w:val="right"/>
            </w:pPr>
            <w:r>
              <w:t>clean$comp_choice</w:t>
            </w:r>
          </w:p>
        </w:tc>
        <w:tc>
          <w:tcPr>
            <w:tcW w:w="0" w:type="auto"/>
          </w:tcPr>
          <w:p w14:paraId="6E447778" w14:textId="77777777" w:rsidR="006F2F49" w:rsidRDefault="00FA6E01">
            <w:pPr>
              <w:pStyle w:val="Compact"/>
              <w:jc w:val="right"/>
            </w:pPr>
            <w:r>
              <w:t>piecerate</w:t>
            </w:r>
          </w:p>
        </w:tc>
        <w:tc>
          <w:tcPr>
            <w:tcW w:w="0" w:type="auto"/>
          </w:tcPr>
          <w:p w14:paraId="53A830E0" w14:textId="77777777" w:rsidR="006F2F49" w:rsidRDefault="00FA6E01">
            <w:pPr>
              <w:pStyle w:val="Compact"/>
              <w:jc w:val="right"/>
            </w:pPr>
            <w:r>
              <w:t>tournament</w:t>
            </w:r>
          </w:p>
        </w:tc>
        <w:tc>
          <w:tcPr>
            <w:tcW w:w="0" w:type="auto"/>
          </w:tcPr>
          <w:p w14:paraId="7667EBFF" w14:textId="77777777" w:rsidR="006F2F49" w:rsidRDefault="006F2F49">
            <w:pPr>
              <w:pStyle w:val="Compact"/>
              <w:jc w:val="right"/>
            </w:pPr>
          </w:p>
        </w:tc>
        <w:tc>
          <w:tcPr>
            <w:tcW w:w="0" w:type="auto"/>
          </w:tcPr>
          <w:p w14:paraId="0BD581B0" w14:textId="77777777" w:rsidR="006F2F49" w:rsidRDefault="00FA6E01">
            <w:pPr>
              <w:pStyle w:val="Compact"/>
              <w:jc w:val="right"/>
            </w:pPr>
            <w:r>
              <w:t>To</w:t>
            </w:r>
            <w:r>
              <w:t>tal</w:t>
            </w:r>
          </w:p>
        </w:tc>
      </w:tr>
      <w:tr w:rsidR="006F2F49" w14:paraId="39AD223D" w14:textId="77777777">
        <w:tc>
          <w:tcPr>
            <w:tcW w:w="0" w:type="auto"/>
          </w:tcPr>
          <w:p w14:paraId="6E9868D5" w14:textId="77777777" w:rsidR="006F2F49" w:rsidRDefault="00FA6E01">
            <w:pPr>
              <w:pStyle w:val="Compact"/>
            </w:pPr>
            <w:r>
              <w:t>clean$gender</w:t>
            </w:r>
          </w:p>
        </w:tc>
        <w:tc>
          <w:tcPr>
            <w:tcW w:w="0" w:type="auto"/>
          </w:tcPr>
          <w:p w14:paraId="67FAAE09" w14:textId="77777777" w:rsidR="006F2F49" w:rsidRDefault="006F2F49"/>
        </w:tc>
        <w:tc>
          <w:tcPr>
            <w:tcW w:w="0" w:type="auto"/>
          </w:tcPr>
          <w:p w14:paraId="16F37673" w14:textId="77777777" w:rsidR="006F2F49" w:rsidRDefault="006F2F49"/>
        </w:tc>
        <w:tc>
          <w:tcPr>
            <w:tcW w:w="0" w:type="auto"/>
          </w:tcPr>
          <w:p w14:paraId="1513D1D4" w14:textId="77777777" w:rsidR="006F2F49" w:rsidRDefault="006F2F49"/>
        </w:tc>
        <w:tc>
          <w:tcPr>
            <w:tcW w:w="0" w:type="auto"/>
          </w:tcPr>
          <w:p w14:paraId="34656066" w14:textId="77777777" w:rsidR="006F2F49" w:rsidRDefault="006F2F49"/>
        </w:tc>
        <w:tc>
          <w:tcPr>
            <w:tcW w:w="0" w:type="auto"/>
          </w:tcPr>
          <w:p w14:paraId="302FED3E" w14:textId="77777777" w:rsidR="006F2F49" w:rsidRDefault="006F2F49"/>
        </w:tc>
      </w:tr>
      <w:tr w:rsidR="006F2F49" w14:paraId="7A6B62F1" w14:textId="77777777">
        <w:tc>
          <w:tcPr>
            <w:tcW w:w="0" w:type="auto"/>
          </w:tcPr>
          <w:p w14:paraId="42075946" w14:textId="77777777" w:rsidR="006F2F49" w:rsidRDefault="00FA6E01">
            <w:pPr>
              <w:pStyle w:val="Compact"/>
            </w:pPr>
            <w:r>
              <w:t>Man</w:t>
            </w:r>
          </w:p>
        </w:tc>
        <w:tc>
          <w:tcPr>
            <w:tcW w:w="0" w:type="auto"/>
          </w:tcPr>
          <w:p w14:paraId="2EF8A77A" w14:textId="77777777" w:rsidR="006F2F49" w:rsidRDefault="006F2F49"/>
        </w:tc>
        <w:tc>
          <w:tcPr>
            <w:tcW w:w="0" w:type="auto"/>
          </w:tcPr>
          <w:p w14:paraId="143DAD05" w14:textId="77777777" w:rsidR="006F2F49" w:rsidRDefault="00FA6E01">
            <w:pPr>
              <w:pStyle w:val="Compact"/>
              <w:jc w:val="right"/>
            </w:pPr>
            <w:r>
              <w:t>91 (62.8%)</w:t>
            </w:r>
          </w:p>
        </w:tc>
        <w:tc>
          <w:tcPr>
            <w:tcW w:w="0" w:type="auto"/>
          </w:tcPr>
          <w:p w14:paraId="1D23470D" w14:textId="77777777" w:rsidR="006F2F49" w:rsidRDefault="00FA6E01">
            <w:pPr>
              <w:pStyle w:val="Compact"/>
              <w:jc w:val="right"/>
            </w:pPr>
            <w:r>
              <w:t>50 (34.5%)</w:t>
            </w:r>
          </w:p>
        </w:tc>
        <w:tc>
          <w:tcPr>
            <w:tcW w:w="0" w:type="auto"/>
          </w:tcPr>
          <w:p w14:paraId="6D6973F8" w14:textId="77777777" w:rsidR="006F2F49" w:rsidRDefault="00FA6E01">
            <w:pPr>
              <w:pStyle w:val="Compact"/>
              <w:jc w:val="right"/>
            </w:pPr>
            <w:r>
              <w:t>4 (2.8%)</w:t>
            </w:r>
          </w:p>
        </w:tc>
        <w:tc>
          <w:tcPr>
            <w:tcW w:w="0" w:type="auto"/>
          </w:tcPr>
          <w:p w14:paraId="0192DE6B" w14:textId="77777777" w:rsidR="006F2F49" w:rsidRDefault="00FA6E01">
            <w:pPr>
              <w:pStyle w:val="Compact"/>
              <w:jc w:val="right"/>
            </w:pPr>
            <w:r>
              <w:t>145 (100.0%)</w:t>
            </w:r>
          </w:p>
        </w:tc>
      </w:tr>
      <w:tr w:rsidR="006F2F49" w14:paraId="49E0C693" w14:textId="77777777">
        <w:tc>
          <w:tcPr>
            <w:tcW w:w="0" w:type="auto"/>
          </w:tcPr>
          <w:p w14:paraId="04BFC0F9" w14:textId="77777777" w:rsidR="006F2F49" w:rsidRDefault="00FA6E01">
            <w:pPr>
              <w:pStyle w:val="Compact"/>
            </w:pPr>
            <w:r>
              <w:t>Woman</w:t>
            </w:r>
          </w:p>
        </w:tc>
        <w:tc>
          <w:tcPr>
            <w:tcW w:w="0" w:type="auto"/>
          </w:tcPr>
          <w:p w14:paraId="4B5AD46B" w14:textId="77777777" w:rsidR="006F2F49" w:rsidRDefault="006F2F49"/>
        </w:tc>
        <w:tc>
          <w:tcPr>
            <w:tcW w:w="0" w:type="auto"/>
          </w:tcPr>
          <w:p w14:paraId="7693DD0B" w14:textId="77777777" w:rsidR="006F2F49" w:rsidRDefault="00FA6E01">
            <w:pPr>
              <w:pStyle w:val="Compact"/>
              <w:jc w:val="right"/>
            </w:pPr>
            <w:r>
              <w:t>123 (64.1%)</w:t>
            </w:r>
          </w:p>
        </w:tc>
        <w:tc>
          <w:tcPr>
            <w:tcW w:w="0" w:type="auto"/>
          </w:tcPr>
          <w:p w14:paraId="2193D679" w14:textId="77777777" w:rsidR="006F2F49" w:rsidRDefault="00FA6E01">
            <w:pPr>
              <w:pStyle w:val="Compact"/>
              <w:jc w:val="right"/>
            </w:pPr>
            <w:r>
              <w:t>57 (29.7%)</w:t>
            </w:r>
          </w:p>
        </w:tc>
        <w:tc>
          <w:tcPr>
            <w:tcW w:w="0" w:type="auto"/>
          </w:tcPr>
          <w:p w14:paraId="3F97B3F4" w14:textId="77777777" w:rsidR="006F2F49" w:rsidRDefault="00FA6E01">
            <w:pPr>
              <w:pStyle w:val="Compact"/>
              <w:jc w:val="right"/>
            </w:pPr>
            <w:r>
              <w:t>12 (6.2%)</w:t>
            </w:r>
          </w:p>
        </w:tc>
        <w:tc>
          <w:tcPr>
            <w:tcW w:w="0" w:type="auto"/>
          </w:tcPr>
          <w:p w14:paraId="39DF62DF" w14:textId="77777777" w:rsidR="006F2F49" w:rsidRDefault="00FA6E01">
            <w:pPr>
              <w:pStyle w:val="Compact"/>
              <w:jc w:val="right"/>
            </w:pPr>
            <w:r>
              <w:t>192 (100.0%)</w:t>
            </w:r>
          </w:p>
        </w:tc>
      </w:tr>
      <w:tr w:rsidR="006F2F49" w14:paraId="2550E035"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F2ECCC5" w14:textId="77777777" w:rsidR="006F2F49" w:rsidRDefault="00FA6E01">
            <w:pPr>
              <w:pStyle w:val="Compact"/>
            </w:pPr>
            <w:r>
              <w:t>Total</w:t>
            </w:r>
          </w:p>
        </w:tc>
        <w:tc>
          <w:tcPr>
            <w:tcW w:w="0" w:type="auto"/>
          </w:tcPr>
          <w:p w14:paraId="51727376" w14:textId="77777777" w:rsidR="006F2F49" w:rsidRDefault="006F2F49"/>
        </w:tc>
        <w:tc>
          <w:tcPr>
            <w:tcW w:w="0" w:type="auto"/>
          </w:tcPr>
          <w:p w14:paraId="2EC4642A" w14:textId="77777777" w:rsidR="006F2F49" w:rsidRDefault="00FA6E01">
            <w:pPr>
              <w:pStyle w:val="Compact"/>
              <w:jc w:val="right"/>
            </w:pPr>
            <w:r>
              <w:t>214 (63.5%)</w:t>
            </w:r>
          </w:p>
        </w:tc>
        <w:tc>
          <w:tcPr>
            <w:tcW w:w="0" w:type="auto"/>
          </w:tcPr>
          <w:p w14:paraId="3F43611F" w14:textId="77777777" w:rsidR="006F2F49" w:rsidRDefault="00FA6E01">
            <w:pPr>
              <w:pStyle w:val="Compact"/>
              <w:jc w:val="right"/>
            </w:pPr>
            <w:r>
              <w:t>107 (31.8%)</w:t>
            </w:r>
          </w:p>
        </w:tc>
        <w:tc>
          <w:tcPr>
            <w:tcW w:w="0" w:type="auto"/>
          </w:tcPr>
          <w:p w14:paraId="16F1AF24" w14:textId="77777777" w:rsidR="006F2F49" w:rsidRDefault="00FA6E01">
            <w:pPr>
              <w:pStyle w:val="Compact"/>
              <w:jc w:val="right"/>
            </w:pPr>
            <w:r>
              <w:t>16 (4.7%)</w:t>
            </w:r>
          </w:p>
        </w:tc>
        <w:tc>
          <w:tcPr>
            <w:tcW w:w="0" w:type="auto"/>
          </w:tcPr>
          <w:p w14:paraId="50D8B97D" w14:textId="77777777" w:rsidR="006F2F49" w:rsidRDefault="00FA6E01">
            <w:pPr>
              <w:pStyle w:val="Compact"/>
              <w:jc w:val="right"/>
            </w:pPr>
            <w:r>
              <w:t>337 (100.0%)</w:t>
            </w:r>
          </w:p>
        </w:tc>
      </w:tr>
    </w:tbl>
    <w:p w14:paraId="2AB60508" w14:textId="4F788181" w:rsidR="006F2F49" w:rsidRDefault="00FA6E01">
      <w:pPr>
        <w:pStyle w:val="BodyText"/>
      </w:pPr>
      <w:r>
        <w:rPr>
          <w:i/>
        </w:rPr>
        <w:t>Secondary hypothesis 1.</w:t>
      </w:r>
      <w:r>
        <w:t xml:space="preserve"> </w:t>
      </w:r>
      <w:r>
        <w:t xml:space="preserve">Using a logistic regression with gender predicting </w:t>
      </w:r>
      <w:del w:id="47" w:author="Author" w:date="2020-09-15T10:22:00Z">
        <w:r w:rsidR="00841EAC">
          <w:delText>willingness</w:delText>
        </w:r>
      </w:del>
      <w:ins w:id="48" w:author="Author" w:date="2020-09-15T10:22:00Z">
        <w:r>
          <w:t>choice</w:t>
        </w:r>
      </w:ins>
      <w:r>
        <w:t xml:space="preserve"> to compete in round 3 while including confidence and risk aversion as controls, we do not find significant evidence of gender differences in the choice to compete, </w:t>
      </w:r>
      <m:oMath>
        <m:r>
          <w:rPr>
            <w:rFonts w:ascii="Cambria Math" w:hAnsi="Cambria Math"/>
          </w:rPr>
          <m:t>b</m:t>
        </m:r>
        <m:r>
          <w:rPr>
            <w:rFonts w:ascii="Cambria Math" w:hAnsi="Cambria Math"/>
          </w:rPr>
          <m:t>=0.16</m:t>
        </m:r>
      </m:oMath>
      <w:r>
        <w:t xml:space="preserve">, 95% CI </w:t>
      </w:r>
      <m:oMath>
        <m:r>
          <w:rPr>
            <w:rFonts w:ascii="Cambria Math" w:hAnsi="Cambria Math"/>
          </w:rPr>
          <m:t>[-0.35</m:t>
        </m:r>
      </m:oMath>
      <w:r>
        <w:t xml:space="preserve">, </w:t>
      </w:r>
      <m:oMath>
        <m:r>
          <w:rPr>
            <w:rFonts w:ascii="Cambria Math" w:hAnsi="Cambria Math"/>
          </w:rPr>
          <m:t>0.69]</m:t>
        </m:r>
      </m:oMath>
      <w:r>
        <w:t xml:space="preserve">, </w:t>
      </w:r>
      <m:oMath>
        <m:r>
          <w:rPr>
            <w:rFonts w:ascii="Cambria Math" w:hAnsi="Cambria Math"/>
          </w:rPr>
          <m:t>z</m:t>
        </m:r>
        <m:r>
          <w:rPr>
            <w:rFonts w:ascii="Cambria Math" w:hAnsi="Cambria Math"/>
          </w:rPr>
          <m:t>=</m:t>
        </m:r>
        <m:r>
          <w:rPr>
            <w:rFonts w:ascii="Cambria Math" w:hAnsi="Cambria Math"/>
          </w:rPr>
          <m:t>0.63</m:t>
        </m:r>
      </m:oMath>
      <w:r>
        <w:t xml:space="preserve">, </w:t>
      </w:r>
      <m:oMath>
        <m:r>
          <w:rPr>
            <w:rFonts w:ascii="Cambria Math" w:hAnsi="Cambria Math"/>
          </w:rPr>
          <m:t>p</m:t>
        </m:r>
        <m:r>
          <w:rPr>
            <w:rFonts w:ascii="Cambria Math" w:hAnsi="Cambria Math"/>
          </w:rPr>
          <m:t>=.532</m:t>
        </m:r>
      </m:oMath>
      <w:r>
        <w:t xml:space="preserve">. Instead, confidence, </w:t>
      </w:r>
      <m:oMath>
        <m:r>
          <w:rPr>
            <w:rFonts w:ascii="Cambria Math" w:hAnsi="Cambria Math"/>
          </w:rPr>
          <m:t>b</m:t>
        </m:r>
        <m:r>
          <w:rPr>
            <w:rFonts w:ascii="Cambria Math" w:hAnsi="Cambria Math"/>
          </w:rPr>
          <m:t>=-1.33</m:t>
        </m:r>
      </m:oMath>
      <w:r>
        <w:t xml:space="preserve">, 95% CI </w:t>
      </w:r>
      <m:oMath>
        <m:r>
          <w:rPr>
            <w:rFonts w:ascii="Cambria Math" w:hAnsi="Cambria Math"/>
          </w:rPr>
          <m:t>[-1.88</m:t>
        </m:r>
      </m:oMath>
      <w:r>
        <w:t xml:space="preserve">, </w:t>
      </w:r>
      <m:oMath>
        <m:r>
          <w:rPr>
            <w:rFonts w:ascii="Cambria Math" w:hAnsi="Cambria Math"/>
          </w:rPr>
          <m:t>-</m:t>
        </m:r>
        <m:r>
          <w:rPr>
            <w:rFonts w:ascii="Cambria Math" w:hAnsi="Cambria Math"/>
          </w:rPr>
          <m:t>0.80]</m:t>
        </m:r>
      </m:oMath>
      <w:r>
        <w:t xml:space="preserve">, </w:t>
      </w:r>
      <m:oMath>
        <m:r>
          <w:rPr>
            <w:rFonts w:ascii="Cambria Math" w:hAnsi="Cambria Math"/>
          </w:rPr>
          <m:t>z</m:t>
        </m:r>
        <m:r>
          <w:rPr>
            <w:rFonts w:ascii="Cambria Math" w:hAnsi="Cambria Math"/>
          </w:rPr>
          <m:t>=-4.87</m:t>
        </m:r>
      </m:oMath>
      <w:r>
        <w:t xml:space="preserve">, </w:t>
      </w:r>
      <m:oMath>
        <m:r>
          <w:rPr>
            <w:rFonts w:ascii="Cambria Math" w:hAnsi="Cambria Math"/>
          </w:rPr>
          <m:t>p</m:t>
        </m:r>
        <m:r>
          <w:rPr>
            <w:rFonts w:ascii="Cambria Math" w:hAnsi="Cambria Math"/>
          </w:rPr>
          <m:t>&lt;.001</m:t>
        </m:r>
      </m:oMath>
      <w:r>
        <w:t xml:space="preserve"> and risk aversion, </w:t>
      </w:r>
      <m:oMath>
        <m:r>
          <w:rPr>
            <w:rFonts w:ascii="Cambria Math" w:hAnsi="Cambria Math"/>
          </w:rPr>
          <m:t>b</m:t>
        </m:r>
        <m:r>
          <w:rPr>
            <w:rFonts w:ascii="Cambria Math" w:hAnsi="Cambria Math"/>
          </w:rPr>
          <m:t>=0.21</m:t>
        </m:r>
      </m:oMath>
      <w:r>
        <w:t xml:space="preserve">, 95% CI </w:t>
      </w:r>
      <m:oMath>
        <m:r>
          <w:rPr>
            <w:rFonts w:ascii="Cambria Math" w:hAnsi="Cambria Math"/>
          </w:rPr>
          <m:t>[0.12</m:t>
        </m:r>
      </m:oMath>
      <w:r>
        <w:t xml:space="preserve">, </w:t>
      </w:r>
      <m:oMath>
        <m:r>
          <w:rPr>
            <w:rFonts w:ascii="Cambria Math" w:hAnsi="Cambria Math"/>
          </w:rPr>
          <m:t>0.32]</m:t>
        </m:r>
      </m:oMath>
      <w:r>
        <w:t xml:space="preserve">, </w:t>
      </w:r>
      <m:oMath>
        <m:r>
          <w:rPr>
            <w:rFonts w:ascii="Cambria Math" w:hAnsi="Cambria Math"/>
          </w:rPr>
          <m:t>z</m:t>
        </m:r>
        <m:r>
          <w:rPr>
            <w:rFonts w:ascii="Cambria Math" w:hAnsi="Cambria Math"/>
          </w:rPr>
          <m:t>=4.27</m:t>
        </m:r>
      </m:oMath>
      <w:r>
        <w:t xml:space="preserve">, </w:t>
      </w:r>
      <m:oMath>
        <m:r>
          <w:rPr>
            <w:rFonts w:ascii="Cambria Math" w:hAnsi="Cambria Math"/>
          </w:rPr>
          <m:t>p</m:t>
        </m:r>
        <m:r>
          <w:rPr>
            <w:rFonts w:ascii="Cambria Math" w:hAnsi="Cambria Math"/>
          </w:rPr>
          <m:t>&lt;.001</m:t>
        </m:r>
      </m:oMath>
      <w:r>
        <w:t xml:space="preserve"> significantly predicted the decision to compete.</w:t>
      </w:r>
    </w:p>
    <w:p w14:paraId="23EBCB17" w14:textId="77777777" w:rsidR="006F2F49" w:rsidRDefault="00FA6E01">
      <w:pPr>
        <w:pStyle w:val="Heading3"/>
        <w:framePr w:wrap="around"/>
      </w:pPr>
      <w:bookmarkStart w:id="49" w:name="exploratory-analyses"/>
      <w:r>
        <w:t>Exploratory analyses.</w:t>
      </w:r>
      <w:bookmarkEnd w:id="49"/>
    </w:p>
    <w:p w14:paraId="27DAFA43" w14:textId="77777777" w:rsidR="006F2F49" w:rsidRDefault="00FA6E01">
      <w:pPr>
        <w:pStyle w:val="FirstParagraph"/>
      </w:pPr>
      <w:r>
        <w:t>We also ran exploratory analyses outside of the pre-registered analyses, which will be discussed briefly here. First, we explored whether there is a gender difference in participants’ willingness to practice, if given the chance. Using a logistic regressio</w:t>
      </w:r>
      <w:r>
        <w:t xml:space="preserve">n, we find that gender predicts (hypothetical) willingness to practice, </w:t>
      </w:r>
      <m:oMath>
        <m:r>
          <w:rPr>
            <w:rFonts w:ascii="Cambria Math" w:hAnsi="Cambria Math"/>
          </w:rPr>
          <m:t>b</m:t>
        </m:r>
        <m:r>
          <w:rPr>
            <w:rFonts w:ascii="Cambria Math" w:hAnsi="Cambria Math"/>
          </w:rPr>
          <m:t>=0.67</m:t>
        </m:r>
      </m:oMath>
      <w:r>
        <w:t xml:space="preserve">, 95% CI </w:t>
      </w:r>
      <m:oMath>
        <m:r>
          <w:rPr>
            <w:rFonts w:ascii="Cambria Math" w:hAnsi="Cambria Math"/>
          </w:rPr>
          <m:t>[0.06</m:t>
        </m:r>
      </m:oMath>
      <w:r>
        <w:t xml:space="preserve">, </w:t>
      </w:r>
      <m:oMath>
        <m:r>
          <w:rPr>
            <w:rFonts w:ascii="Cambria Math" w:hAnsi="Cambria Math"/>
          </w:rPr>
          <m:t>1.29]</m:t>
        </m:r>
      </m:oMath>
      <w:r>
        <w:t xml:space="preserve">, </w:t>
      </w:r>
      <m:oMath>
        <m:r>
          <w:rPr>
            <w:rFonts w:ascii="Cambria Math" w:hAnsi="Cambria Math"/>
          </w:rPr>
          <m:t>z</m:t>
        </m:r>
        <m:r>
          <w:rPr>
            <w:rFonts w:ascii="Cambria Math" w:hAnsi="Cambria Math"/>
          </w:rPr>
          <m:t>=2.14</m:t>
        </m:r>
      </m:oMath>
      <w:r>
        <w:t xml:space="preserve">, </w:t>
      </w:r>
      <m:oMath>
        <m:r>
          <w:rPr>
            <w:rFonts w:ascii="Cambria Math" w:hAnsi="Cambria Math"/>
          </w:rPr>
          <m:t>p</m:t>
        </m:r>
        <m:r>
          <w:rPr>
            <w:rFonts w:ascii="Cambria Math" w:hAnsi="Cambria Math"/>
          </w:rPr>
          <m:t>=.033</m:t>
        </m:r>
      </m:oMath>
      <w:r>
        <w:t xml:space="preserve"> (see Figure 2).</w:t>
      </w:r>
    </w:p>
    <w:p w14:paraId="5D0D124B" w14:textId="77777777" w:rsidR="007E265C" w:rsidRDefault="00841EAC">
      <w:pPr>
        <w:pStyle w:val="CaptionedFigure"/>
        <w:rPr>
          <w:del w:id="50" w:author="Author" w:date="2020-09-15T10:22:00Z"/>
        </w:rPr>
      </w:pPr>
      <w:del w:id="51" w:author="Author" w:date="2020-09-15T10:22:00Z">
        <w:r>
          <w:rPr>
            <w:noProof/>
          </w:rPr>
          <w:lastRenderedPageBreak/>
          <w:drawing>
            <wp:inline distT="0" distB="0" distL="0" distR="0" wp14:anchorId="5983BEAE" wp14:editId="2E370795">
              <wp:extent cx="5969000" cy="5969000"/>
              <wp:effectExtent l="0" t="0" r="0" b="0"/>
              <wp:docPr id="16" name="Picture" descr="Figure 2.   Proportion of participants who indicated they would have taken the opportunity to practice the key-entry task if provided based on participant gender.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pilot/figs/fig01_pract-choice-by-gender-bar.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del>
    </w:p>
    <w:p w14:paraId="16BFAC11" w14:textId="77777777" w:rsidR="006F2F49" w:rsidRDefault="00FA6E01">
      <w:pPr>
        <w:pStyle w:val="CaptionedFigure"/>
        <w:rPr>
          <w:ins w:id="52" w:author="Author" w:date="2020-09-15T10:22:00Z"/>
        </w:rPr>
      </w:pPr>
      <w:ins w:id="53" w:author="Author" w:date="2020-09-15T10:22:00Z">
        <w:r>
          <w:rPr>
            <w:noProof/>
          </w:rPr>
          <w:lastRenderedPageBreak/>
          <w:drawing>
            <wp:inline distT="0" distB="0" distL="0" distR="0" wp14:anchorId="296BC334" wp14:editId="262C5D89">
              <wp:extent cx="5969000" cy="5969000"/>
              <wp:effectExtent l="0" t="0" r="0" b="0"/>
              <wp:docPr id="2" name="Picture" descr="Figure 2.   Proportion of participants who indicated they would have taken the opportunity to practice the key-entry task if provided based on participant gender.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pilot/figs/fig01_pract-choice-by-gender-bar.png"/>
                      <pic:cNvPicPr>
                        <a:picLocks noChangeAspect="1" noChangeArrowheads="1"/>
                      </pic:cNvPicPr>
                    </pic:nvPicPr>
                    <pic:blipFill>
                      <a:blip r:embed="rId13"/>
                      <a:stretch>
                        <a:fillRect/>
                      </a:stretch>
                    </pic:blipFill>
                    <pic:spPr bwMode="auto">
                      <a:xfrm>
                        <a:off x="0" y="0"/>
                        <a:ext cx="5969000" cy="5969000"/>
                      </a:xfrm>
                      <a:prstGeom prst="rect">
                        <a:avLst/>
                      </a:prstGeom>
                      <a:noFill/>
                      <a:ln w="9525">
                        <a:noFill/>
                        <a:headEnd/>
                        <a:tailEnd/>
                      </a:ln>
                    </pic:spPr>
                  </pic:pic>
                </a:graphicData>
              </a:graphic>
            </wp:inline>
          </w:drawing>
        </w:r>
      </w:ins>
    </w:p>
    <w:p w14:paraId="5238C5D7" w14:textId="77777777" w:rsidR="006F2F49" w:rsidRDefault="00FA6E01">
      <w:pPr>
        <w:pStyle w:val="ImageCaption"/>
      </w:pPr>
      <w:r>
        <w:rPr>
          <w:i/>
        </w:rPr>
        <w:t>Figure</w:t>
      </w:r>
      <w:r>
        <w:t xml:space="preserve"> </w:t>
      </w:r>
      <w:r>
        <w:rPr>
          <w:i/>
        </w:rPr>
        <w:t xml:space="preserve">2.  </w:t>
      </w:r>
      <w:r>
        <w:t xml:space="preserve"> Proportion of participants who indicated they would have taken the opportunity to practice the key-entry ta</w:t>
      </w:r>
      <w:r>
        <w:t>sk if provided based on participant gender. Error bars represent standard errors.</w:t>
      </w:r>
    </w:p>
    <w:p w14:paraId="670AB5C0" w14:textId="77777777" w:rsidR="006F2F49" w:rsidRDefault="00FA6E01">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pract_choice</w:t>
      </w:r>
    </w:p>
    <w:tbl>
      <w:tblPr>
        <w:tblStyle w:val="Table"/>
        <w:tblW w:w="0" w:type="pct"/>
        <w:tblLook w:val="07C0" w:firstRow="0" w:lastRow="1" w:firstColumn="1" w:lastColumn="1" w:noHBand="1" w:noVBand="1"/>
      </w:tblPr>
      <w:tblGrid>
        <w:gridCol w:w="1496"/>
        <w:gridCol w:w="2069"/>
        <w:gridCol w:w="1296"/>
        <w:gridCol w:w="1416"/>
        <w:gridCol w:w="1176"/>
        <w:gridCol w:w="1536"/>
      </w:tblGrid>
      <w:tr w:rsidR="006F2F49" w14:paraId="1A1F501A" w14:textId="77777777">
        <w:tc>
          <w:tcPr>
            <w:tcW w:w="0" w:type="auto"/>
          </w:tcPr>
          <w:p w14:paraId="20EB6F21" w14:textId="77777777" w:rsidR="006F2F49" w:rsidRDefault="006F2F49"/>
        </w:tc>
        <w:tc>
          <w:tcPr>
            <w:tcW w:w="0" w:type="auto"/>
          </w:tcPr>
          <w:p w14:paraId="0312F971" w14:textId="77777777" w:rsidR="006F2F49" w:rsidRDefault="00FA6E01">
            <w:pPr>
              <w:pStyle w:val="Compact"/>
              <w:jc w:val="right"/>
            </w:pPr>
            <w:r>
              <w:t>clean$pract_choice</w:t>
            </w:r>
          </w:p>
        </w:tc>
        <w:tc>
          <w:tcPr>
            <w:tcW w:w="0" w:type="auto"/>
          </w:tcPr>
          <w:p w14:paraId="09F81D3A" w14:textId="77777777" w:rsidR="006F2F49" w:rsidRDefault="00FA6E01">
            <w:pPr>
              <w:pStyle w:val="Compact"/>
              <w:jc w:val="right"/>
            </w:pPr>
            <w:r>
              <w:t>No</w:t>
            </w:r>
          </w:p>
        </w:tc>
        <w:tc>
          <w:tcPr>
            <w:tcW w:w="0" w:type="auto"/>
          </w:tcPr>
          <w:p w14:paraId="0E85DDE4" w14:textId="77777777" w:rsidR="006F2F49" w:rsidRDefault="00FA6E01">
            <w:pPr>
              <w:pStyle w:val="Compact"/>
              <w:jc w:val="right"/>
            </w:pPr>
            <w:r>
              <w:t>Yes</w:t>
            </w:r>
          </w:p>
        </w:tc>
        <w:tc>
          <w:tcPr>
            <w:tcW w:w="0" w:type="auto"/>
          </w:tcPr>
          <w:p w14:paraId="409E378E" w14:textId="77777777" w:rsidR="006F2F49" w:rsidRDefault="006F2F49">
            <w:pPr>
              <w:pStyle w:val="Compact"/>
              <w:jc w:val="right"/>
            </w:pPr>
          </w:p>
        </w:tc>
        <w:tc>
          <w:tcPr>
            <w:tcW w:w="0" w:type="auto"/>
          </w:tcPr>
          <w:p w14:paraId="10C614F9" w14:textId="77777777" w:rsidR="006F2F49" w:rsidRDefault="00FA6E01">
            <w:pPr>
              <w:pStyle w:val="Compact"/>
              <w:jc w:val="right"/>
            </w:pPr>
            <w:r>
              <w:t>Total</w:t>
            </w:r>
          </w:p>
        </w:tc>
      </w:tr>
      <w:tr w:rsidR="006F2F49" w14:paraId="59E075C7" w14:textId="77777777">
        <w:tc>
          <w:tcPr>
            <w:tcW w:w="0" w:type="auto"/>
          </w:tcPr>
          <w:p w14:paraId="3E50BF66" w14:textId="77777777" w:rsidR="006F2F49" w:rsidRDefault="00FA6E01">
            <w:pPr>
              <w:pStyle w:val="Compact"/>
            </w:pPr>
            <w:r>
              <w:t>clean$gender</w:t>
            </w:r>
          </w:p>
        </w:tc>
        <w:tc>
          <w:tcPr>
            <w:tcW w:w="0" w:type="auto"/>
          </w:tcPr>
          <w:p w14:paraId="3ACB909C" w14:textId="77777777" w:rsidR="006F2F49" w:rsidRDefault="006F2F49"/>
        </w:tc>
        <w:tc>
          <w:tcPr>
            <w:tcW w:w="0" w:type="auto"/>
          </w:tcPr>
          <w:p w14:paraId="2E77815F" w14:textId="77777777" w:rsidR="006F2F49" w:rsidRDefault="006F2F49"/>
        </w:tc>
        <w:tc>
          <w:tcPr>
            <w:tcW w:w="0" w:type="auto"/>
          </w:tcPr>
          <w:p w14:paraId="39AAE50A" w14:textId="77777777" w:rsidR="006F2F49" w:rsidRDefault="006F2F49"/>
        </w:tc>
        <w:tc>
          <w:tcPr>
            <w:tcW w:w="0" w:type="auto"/>
          </w:tcPr>
          <w:p w14:paraId="6C218E11" w14:textId="77777777" w:rsidR="006F2F49" w:rsidRDefault="006F2F49"/>
        </w:tc>
        <w:tc>
          <w:tcPr>
            <w:tcW w:w="0" w:type="auto"/>
          </w:tcPr>
          <w:p w14:paraId="5E540F6B" w14:textId="77777777" w:rsidR="006F2F49" w:rsidRDefault="006F2F49"/>
        </w:tc>
      </w:tr>
      <w:tr w:rsidR="006F2F49" w14:paraId="73053A2A" w14:textId="77777777">
        <w:tc>
          <w:tcPr>
            <w:tcW w:w="0" w:type="auto"/>
          </w:tcPr>
          <w:p w14:paraId="13134171" w14:textId="77777777" w:rsidR="006F2F49" w:rsidRDefault="00FA6E01">
            <w:pPr>
              <w:pStyle w:val="Compact"/>
            </w:pPr>
            <w:r>
              <w:t>Man</w:t>
            </w:r>
          </w:p>
        </w:tc>
        <w:tc>
          <w:tcPr>
            <w:tcW w:w="0" w:type="auto"/>
          </w:tcPr>
          <w:p w14:paraId="64C23FF9" w14:textId="77777777" w:rsidR="006F2F49" w:rsidRDefault="006F2F49"/>
        </w:tc>
        <w:tc>
          <w:tcPr>
            <w:tcW w:w="0" w:type="auto"/>
          </w:tcPr>
          <w:p w14:paraId="0B1D2EF1" w14:textId="77777777" w:rsidR="006F2F49" w:rsidRDefault="00FA6E01">
            <w:pPr>
              <w:pStyle w:val="Compact"/>
              <w:jc w:val="right"/>
            </w:pPr>
            <w:r>
              <w:t>29 (20.0%)</w:t>
            </w:r>
          </w:p>
        </w:tc>
        <w:tc>
          <w:tcPr>
            <w:tcW w:w="0" w:type="auto"/>
          </w:tcPr>
          <w:p w14:paraId="799E9436" w14:textId="77777777" w:rsidR="006F2F49" w:rsidRDefault="00FA6E01">
            <w:pPr>
              <w:pStyle w:val="Compact"/>
              <w:jc w:val="right"/>
            </w:pPr>
            <w:r>
              <w:t>112 (77.2%)</w:t>
            </w:r>
          </w:p>
        </w:tc>
        <w:tc>
          <w:tcPr>
            <w:tcW w:w="0" w:type="auto"/>
          </w:tcPr>
          <w:p w14:paraId="53A8D274" w14:textId="77777777" w:rsidR="006F2F49" w:rsidRDefault="00FA6E01">
            <w:pPr>
              <w:pStyle w:val="Compact"/>
              <w:jc w:val="right"/>
            </w:pPr>
            <w:r>
              <w:t>4 (2.8%)</w:t>
            </w:r>
          </w:p>
        </w:tc>
        <w:tc>
          <w:tcPr>
            <w:tcW w:w="0" w:type="auto"/>
          </w:tcPr>
          <w:p w14:paraId="0E9E8948" w14:textId="77777777" w:rsidR="006F2F49" w:rsidRDefault="00FA6E01">
            <w:pPr>
              <w:pStyle w:val="Compact"/>
              <w:jc w:val="right"/>
            </w:pPr>
            <w:r>
              <w:t>145 (100.0%)</w:t>
            </w:r>
          </w:p>
        </w:tc>
      </w:tr>
      <w:tr w:rsidR="006F2F49" w14:paraId="526F5108" w14:textId="77777777">
        <w:tc>
          <w:tcPr>
            <w:tcW w:w="0" w:type="auto"/>
          </w:tcPr>
          <w:p w14:paraId="2A954124" w14:textId="77777777" w:rsidR="006F2F49" w:rsidRDefault="00FA6E01">
            <w:pPr>
              <w:pStyle w:val="Compact"/>
            </w:pPr>
            <w:r>
              <w:t>Woman</w:t>
            </w:r>
          </w:p>
        </w:tc>
        <w:tc>
          <w:tcPr>
            <w:tcW w:w="0" w:type="auto"/>
          </w:tcPr>
          <w:p w14:paraId="3AF0BA80" w14:textId="77777777" w:rsidR="006F2F49" w:rsidRDefault="006F2F49"/>
        </w:tc>
        <w:tc>
          <w:tcPr>
            <w:tcW w:w="0" w:type="auto"/>
          </w:tcPr>
          <w:p w14:paraId="402F91B9" w14:textId="77777777" w:rsidR="006F2F49" w:rsidRDefault="00FA6E01">
            <w:pPr>
              <w:pStyle w:val="Compact"/>
              <w:jc w:val="right"/>
            </w:pPr>
            <w:r>
              <w:t>21 (10.9%)</w:t>
            </w:r>
          </w:p>
        </w:tc>
        <w:tc>
          <w:tcPr>
            <w:tcW w:w="0" w:type="auto"/>
          </w:tcPr>
          <w:p w14:paraId="7BF63C25" w14:textId="77777777" w:rsidR="006F2F49" w:rsidRDefault="00FA6E01">
            <w:pPr>
              <w:pStyle w:val="Compact"/>
              <w:jc w:val="right"/>
            </w:pPr>
            <w:r>
              <w:t>158 (82.3%)</w:t>
            </w:r>
          </w:p>
        </w:tc>
        <w:tc>
          <w:tcPr>
            <w:tcW w:w="0" w:type="auto"/>
          </w:tcPr>
          <w:p w14:paraId="306E64C2" w14:textId="77777777" w:rsidR="006F2F49" w:rsidRDefault="00FA6E01">
            <w:pPr>
              <w:pStyle w:val="Compact"/>
              <w:jc w:val="right"/>
            </w:pPr>
            <w:r>
              <w:t>13 (6.8%)</w:t>
            </w:r>
          </w:p>
        </w:tc>
        <w:tc>
          <w:tcPr>
            <w:tcW w:w="0" w:type="auto"/>
          </w:tcPr>
          <w:p w14:paraId="161C3022" w14:textId="77777777" w:rsidR="006F2F49" w:rsidRDefault="00FA6E01">
            <w:pPr>
              <w:pStyle w:val="Compact"/>
              <w:jc w:val="right"/>
            </w:pPr>
            <w:r>
              <w:t>192 (100.0%)</w:t>
            </w:r>
          </w:p>
        </w:tc>
      </w:tr>
      <w:tr w:rsidR="006F2F49" w14:paraId="48DAAB09"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3848117" w14:textId="77777777" w:rsidR="006F2F49" w:rsidRDefault="00FA6E01">
            <w:pPr>
              <w:pStyle w:val="Compact"/>
            </w:pPr>
            <w:r>
              <w:t>Total</w:t>
            </w:r>
          </w:p>
        </w:tc>
        <w:tc>
          <w:tcPr>
            <w:tcW w:w="0" w:type="auto"/>
          </w:tcPr>
          <w:p w14:paraId="5D591962" w14:textId="77777777" w:rsidR="006F2F49" w:rsidRDefault="006F2F49"/>
        </w:tc>
        <w:tc>
          <w:tcPr>
            <w:tcW w:w="0" w:type="auto"/>
          </w:tcPr>
          <w:p w14:paraId="3E2FB020" w14:textId="77777777" w:rsidR="006F2F49" w:rsidRDefault="00FA6E01">
            <w:pPr>
              <w:pStyle w:val="Compact"/>
              <w:jc w:val="right"/>
            </w:pPr>
            <w:r>
              <w:t>50 (14.8%)</w:t>
            </w:r>
          </w:p>
        </w:tc>
        <w:tc>
          <w:tcPr>
            <w:tcW w:w="0" w:type="auto"/>
          </w:tcPr>
          <w:p w14:paraId="46848834" w14:textId="77777777" w:rsidR="006F2F49" w:rsidRDefault="00FA6E01">
            <w:pPr>
              <w:pStyle w:val="Compact"/>
              <w:jc w:val="right"/>
            </w:pPr>
            <w:r>
              <w:t>270 (80.1%)</w:t>
            </w:r>
          </w:p>
        </w:tc>
        <w:tc>
          <w:tcPr>
            <w:tcW w:w="0" w:type="auto"/>
          </w:tcPr>
          <w:p w14:paraId="6569FECB" w14:textId="77777777" w:rsidR="006F2F49" w:rsidRDefault="00FA6E01">
            <w:pPr>
              <w:pStyle w:val="Compact"/>
              <w:jc w:val="right"/>
            </w:pPr>
            <w:r>
              <w:t>17 (5.0%)</w:t>
            </w:r>
          </w:p>
        </w:tc>
        <w:tc>
          <w:tcPr>
            <w:tcW w:w="0" w:type="auto"/>
          </w:tcPr>
          <w:p w14:paraId="2E608BA9" w14:textId="77777777" w:rsidR="006F2F49" w:rsidRDefault="00FA6E01">
            <w:pPr>
              <w:pStyle w:val="Compact"/>
              <w:jc w:val="right"/>
            </w:pPr>
            <w:r>
              <w:t>337 (100.0%)</w:t>
            </w:r>
          </w:p>
        </w:tc>
      </w:tr>
    </w:tbl>
    <w:p w14:paraId="07E04D8B" w14:textId="77777777" w:rsidR="006F2F49" w:rsidRDefault="00FA6E01">
      <w:pPr>
        <w:pStyle w:val="BodyText"/>
      </w:pPr>
      <w:r>
        <w:t xml:space="preserve">We also explored whether there were gender differences in the number of minutes participants said they would hypothetically practice with a t-test, but did not find evidence that there were gender differences in participants’ responses, </w:t>
      </w:r>
      <m:oMath>
        <m:r>
          <w:rPr>
            <w:rFonts w:ascii="Cambria Math" w:hAnsi="Cambria Math"/>
          </w:rPr>
          <m:t>ΔM</m:t>
        </m:r>
        <m:r>
          <w:rPr>
            <w:rFonts w:ascii="Cambria Math" w:hAnsi="Cambria Math"/>
          </w:rPr>
          <m:t>=-0.26</m:t>
        </m:r>
      </m:oMath>
      <w:r>
        <w:t xml:space="preserve">, 95% CI </w:t>
      </w:r>
      <m:oMath>
        <m:r>
          <w:rPr>
            <w:rFonts w:ascii="Cambria Math" w:hAnsi="Cambria Math"/>
          </w:rPr>
          <m:t>[-2.08</m:t>
        </m:r>
      </m:oMath>
      <w:r>
        <w:t xml:space="preserve">, </w:t>
      </w:r>
      <m:oMath>
        <m:r>
          <w:rPr>
            <w:rFonts w:ascii="Cambria Math" w:hAnsi="Cambria Math"/>
          </w:rPr>
          <m:t>1.56]</m:t>
        </m:r>
      </m:oMath>
      <w:r>
        <w:t xml:space="preserve">, </w:t>
      </w:r>
      <m:oMath>
        <m:r>
          <w:rPr>
            <w:rFonts w:ascii="Cambria Math" w:hAnsi="Cambria Math"/>
          </w:rPr>
          <m:t>t</m:t>
        </m:r>
        <m:r>
          <w:rPr>
            <w:rFonts w:ascii="Cambria Math" w:hAnsi="Cambria Math"/>
          </w:rPr>
          <m:t>(233.54)=-0.28</m:t>
        </m:r>
      </m:oMath>
      <w:r>
        <w:t xml:space="preserve">, </w:t>
      </w:r>
      <m:oMath>
        <m:r>
          <w:rPr>
            <w:rFonts w:ascii="Cambria Math" w:hAnsi="Cambria Math"/>
          </w:rPr>
          <m:t>p</m:t>
        </m:r>
        <m:r>
          <w:rPr>
            <w:rFonts w:ascii="Cambria Math" w:hAnsi="Cambria Math"/>
          </w:rPr>
          <m:t>=.776</m:t>
        </m:r>
      </m:oMath>
      <w:r>
        <w:t>.</w:t>
      </w:r>
    </w:p>
    <w:p w14:paraId="430B75BC" w14:textId="4F7A511F" w:rsidR="006F2F49" w:rsidRDefault="00FA6E01">
      <w:pPr>
        <w:pStyle w:val="BodyText"/>
      </w:pPr>
      <w:r>
        <w:t>Finally, we explored the questions about perceptions of gender differences through a series of chi-square tests. First, we tested whether participants were more likely to predict women or men would perform better on the task, and whether there were any gen</w:t>
      </w:r>
      <w:r>
        <w:t xml:space="preserve">der differences in these perceptions. We find that participants were significantly more likely to believe that women outperformed men on the </w:t>
      </w:r>
      <w:commentRangeStart w:id="54"/>
      <w:del w:id="55" w:author="Author" w:date="2020-09-15T10:22:00Z">
        <w:r w:rsidR="00841EAC">
          <w:delText>matching</w:delText>
        </w:r>
      </w:del>
      <w:ins w:id="56" w:author="Author" w:date="2020-09-15T10:22:00Z">
        <w:r>
          <w:t>key-entry</w:t>
        </w:r>
      </w:ins>
      <w:r>
        <w:t xml:space="preserve"> task</w:t>
      </w:r>
      <w:commentRangeEnd w:id="54"/>
      <w:r w:rsidR="00B856BE">
        <w:rPr>
          <w:rStyle w:val="CommentReference"/>
        </w:rPr>
        <w:commentReference w:id="54"/>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=337)=64.80</m:t>
        </m:r>
      </m:oMath>
      <w:r>
        <w:t xml:space="preserve">, </w:t>
      </w:r>
      <m:oMath>
        <m:r>
          <w:rPr>
            <w:rFonts w:ascii="Cambria Math" w:hAnsi="Cambria Math"/>
          </w:rPr>
          <m:t>p</m:t>
        </m:r>
        <m:r>
          <w:rPr>
            <w:rFonts w:ascii="Cambria Math" w:hAnsi="Cambria Math"/>
          </w:rPr>
          <m:t>&lt;.001</m:t>
        </m:r>
      </m:oMath>
      <w:r>
        <w:t xml:space="preserve">, and women were significantly more likely to make this prediction,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=337)=13.79</m:t>
        </m:r>
      </m:oMath>
      <w:r>
        <w:t xml:space="preserve">, </w:t>
      </w:r>
      <m:oMath>
        <m:r>
          <w:rPr>
            <w:rFonts w:ascii="Cambria Math" w:hAnsi="Cambria Math"/>
          </w:rPr>
          <m:t>p</m:t>
        </m:r>
        <m:r>
          <w:rPr>
            <w:rFonts w:ascii="Cambria Math" w:hAnsi="Cambria Math"/>
          </w:rPr>
          <m:t>&lt;.001</m:t>
        </m:r>
      </m:oMath>
      <w:r>
        <w:t xml:space="preserve">, even though there were no gender differences in performance, </w:t>
      </w:r>
      <m:oMath>
        <m:r>
          <w:rPr>
            <w:rFonts w:ascii="Cambria Math" w:hAnsi="Cambria Math"/>
          </w:rPr>
          <m:t>ΔM</m:t>
        </m:r>
        <m:r>
          <w:rPr>
            <w:rFonts w:ascii="Cambria Math" w:hAnsi="Cambria Math"/>
          </w:rPr>
          <m:t>=3.92</m:t>
        </m:r>
      </m:oMath>
      <w:r>
        <w:t xml:space="preserve">, 95% CI </w:t>
      </w:r>
      <m:oMath>
        <m:r>
          <w:rPr>
            <w:rFonts w:ascii="Cambria Math" w:hAnsi="Cambria Math"/>
          </w:rPr>
          <m:t>[-0.45</m:t>
        </m:r>
      </m:oMath>
      <w:r>
        <w:t xml:space="preserve">, </w:t>
      </w:r>
      <m:oMath>
        <m:r>
          <w:rPr>
            <w:rFonts w:ascii="Cambria Math" w:hAnsi="Cambria Math"/>
          </w:rPr>
          <m:t>8.28]</m:t>
        </m:r>
      </m:oMath>
      <w:r>
        <w:t xml:space="preserve">, </w:t>
      </w:r>
      <m:oMath>
        <m:r>
          <w:rPr>
            <w:rFonts w:ascii="Cambria Math" w:hAnsi="Cambria Math"/>
          </w:rPr>
          <m:t>t</m:t>
        </m:r>
        <m:r>
          <w:rPr>
            <w:rFonts w:ascii="Cambria Math" w:hAnsi="Cambria Math"/>
          </w:rPr>
          <m:t>(307.07)=1.77</m:t>
        </m:r>
      </m:oMath>
      <w:r>
        <w:t xml:space="preserve">, </w:t>
      </w:r>
      <m:oMath>
        <m:r>
          <w:rPr>
            <w:rFonts w:ascii="Cambria Math" w:hAnsi="Cambria Math"/>
          </w:rPr>
          <m:t>p</m:t>
        </m:r>
        <m:r>
          <w:rPr>
            <w:rFonts w:ascii="Cambria Math" w:hAnsi="Cambria Math"/>
          </w:rPr>
          <m:t>=.078</m:t>
        </m:r>
      </m:oMath>
      <w:r>
        <w:t>. Additionally, the majority of participants believed that their score would have improved if they practiced th</w:t>
      </w:r>
      <w:r>
        <w:t xml:space="preserve">e task beforehand,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=337)=112.81</m:t>
        </m:r>
      </m:oMath>
      <w:r>
        <w:t xml:space="preserve">, </w:t>
      </w:r>
      <m:oMath>
        <m:r>
          <w:rPr>
            <w:rFonts w:ascii="Cambria Math" w:hAnsi="Cambria Math"/>
          </w:rPr>
          <m:t>p</m:t>
        </m:r>
        <m:r>
          <w:rPr>
            <w:rFonts w:ascii="Cambria Math" w:hAnsi="Cambria Math"/>
          </w:rPr>
          <m:t>&lt;</m:t>
        </m:r>
        <m:r>
          <w:rPr>
            <w:rFonts w:ascii="Cambria Math" w:hAnsi="Cambria Math"/>
          </w:rPr>
          <w:lastRenderedPageBreak/>
          <m:t>.001</m:t>
        </m:r>
      </m:oMath>
      <w:r>
        <w:t xml:space="preserve">. There were no significant gender differences in these perceptions,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=337)=2.07</m:t>
        </m:r>
      </m:oMath>
      <w:r>
        <w:t xml:space="preserve">, </w:t>
      </w:r>
      <m:oMath>
        <m:r>
          <w:rPr>
            <w:rFonts w:ascii="Cambria Math" w:hAnsi="Cambria Math"/>
          </w:rPr>
          <m:t>p</m:t>
        </m:r>
        <m:r>
          <w:rPr>
            <w:rFonts w:ascii="Cambria Math" w:hAnsi="Cambria Math"/>
          </w:rPr>
          <m:t>=.150</m:t>
        </m:r>
      </m:oMath>
      <w:r>
        <w:t>.</w:t>
      </w:r>
    </w:p>
    <w:p w14:paraId="29B07588" w14:textId="77777777" w:rsidR="006F2F49" w:rsidRDefault="00FA6E01">
      <w:pPr>
        <w:pStyle w:val="Heading1"/>
      </w:pPr>
      <w:bookmarkStart w:id="57" w:name="study-1"/>
      <w:r>
        <w:t>Study 1</w:t>
      </w:r>
      <w:bookmarkEnd w:id="57"/>
    </w:p>
    <w:p w14:paraId="719999C7" w14:textId="77777777" w:rsidR="006F2F49" w:rsidRDefault="00FA6E01">
      <w:pPr>
        <w:pStyle w:val="Heading2"/>
      </w:pPr>
      <w:bookmarkStart w:id="58" w:name="methods-1"/>
      <w:r>
        <w:t>Methods</w:t>
      </w:r>
      <w:bookmarkEnd w:id="58"/>
    </w:p>
    <w:p w14:paraId="2CAD4A0D" w14:textId="0000412E" w:rsidR="006F2F49" w:rsidRDefault="00FA6E01">
      <w:pPr>
        <w:pStyle w:val="FirstParagraph"/>
      </w:pPr>
      <w:commentRangeStart w:id="59"/>
      <w:r>
        <w:t>Like</w:t>
      </w:r>
      <w:commentRangeEnd w:id="59"/>
      <w:r w:rsidR="00B36027">
        <w:rPr>
          <w:rStyle w:val="CommentReference"/>
        </w:rPr>
        <w:commentReference w:id="59"/>
      </w:r>
      <w:r>
        <w:t xml:space="preserve"> the pilot study, we recruited workers on Amazon Mechanical Turk for </w:t>
      </w:r>
      <w:del w:id="60" w:author="Author" w:date="2020-09-15T10:22:00Z">
        <w:r w:rsidR="00841EAC">
          <w:delText xml:space="preserve">a study on </w:delText>
        </w:r>
        <w:commentRangeStart w:id="61"/>
        <w:r w:rsidR="00841EAC">
          <w:delText>decision-making and performance</w:delText>
        </w:r>
        <w:commentRangeEnd w:id="61"/>
        <w:r w:rsidR="00823620">
          <w:rPr>
            <w:rStyle w:val="CommentReference"/>
          </w:rPr>
          <w:commentReference w:id="61"/>
        </w:r>
      </w:del>
      <w:ins w:id="62" w:author="Author" w:date="2020-09-15T10:22:00Z">
        <w:r>
          <w:t>Study 1</w:t>
        </w:r>
      </w:ins>
      <w:r>
        <w:t>. The screenin</w:t>
      </w:r>
      <w:r>
        <w:t xml:space="preserve">g criteria were nearly identical to those in the pilot study, with the exception that </w:t>
      </w:r>
      <w:commentRangeStart w:id="63"/>
      <w:r>
        <w:t>workers were not excluded if they failed the comprehension questions</w:t>
      </w:r>
      <w:commentRangeEnd w:id="63"/>
      <w:del w:id="64" w:author="Author" w:date="2020-09-15T10:22:00Z">
        <w:r w:rsidR="0091179A">
          <w:rPr>
            <w:rStyle w:val="CommentReference"/>
          </w:rPr>
          <w:commentReference w:id="63"/>
        </w:r>
        <w:r w:rsidR="00841EAC">
          <w:delText xml:space="preserve">. </w:delText>
        </w:r>
        <w:commentRangeStart w:id="65"/>
        <w:r w:rsidR="00841EAC">
          <w:delText>Also</w:delText>
        </w:r>
      </w:del>
      <w:ins w:id="66" w:author="Author" w:date="2020-09-15T10:22:00Z">
        <w:r>
          <w:t xml:space="preserve">. Instead of excluding participants for failing the comprehension check questions, they had to answer </w:t>
        </w:r>
        <w:r>
          <w:t>three comprehension questions correctly before they could proceed. Similar to the pilot study</w:t>
        </w:r>
      </w:ins>
      <w:r>
        <w:t xml:space="preserve">, if participants had a duplicate IP address, </w:t>
      </w:r>
      <w:proofErr w:type="spellStart"/>
      <w:r>
        <w:t>MTurkID</w:t>
      </w:r>
      <w:proofErr w:type="spellEnd"/>
      <w:r>
        <w:t>, and</w:t>
      </w:r>
      <w:del w:id="67" w:author="Author" w:date="2020-09-15T10:22:00Z">
        <w:r w:rsidR="00001FB1">
          <w:delText>/or?</w:delText>
        </w:r>
      </w:del>
      <w:r>
        <w:t xml:space="preserve"> gender, we excluded their second response. </w:t>
      </w:r>
      <w:commentRangeEnd w:id="65"/>
      <w:r w:rsidR="001C42D4">
        <w:rPr>
          <w:rStyle w:val="CommentReference"/>
        </w:rPr>
        <w:commentReference w:id="65"/>
      </w:r>
      <w:r>
        <w:t xml:space="preserve">Based on these criteria, 240 participants were excluded from </w:t>
      </w:r>
      <w:r>
        <w:t>the analyses. The final sample consisted of 1056 participants (53.60% women), with an average age of 37.74 (</w:t>
      </w:r>
      <w:r>
        <w:rPr>
          <w:i/>
        </w:rPr>
        <w:t>SD</w:t>
      </w:r>
      <w:r>
        <w:t xml:space="preserve"> = 13.19) years. </w:t>
      </w:r>
      <w:commentRangeStart w:id="68"/>
      <w:r>
        <w:t xml:space="preserve">54 participants (53.70% women) dropped out of the study before finishing </w:t>
      </w:r>
      <w:del w:id="69" w:author="Author" w:date="2020-09-15T10:22:00Z">
        <w:r w:rsidR="00841EAC">
          <w:delText>(</w:delText>
        </w:r>
        <w:r w:rsidR="00841EAC">
          <w:rPr>
            <w:i/>
          </w:rPr>
          <w:delText>M</w:delText>
        </w:r>
        <w:r w:rsidR="00841EAC">
          <w:delText xml:space="preserve"> = 35 years of age, </w:delText>
        </w:r>
        <w:r w:rsidR="00841EAC">
          <w:rPr>
            <w:i/>
          </w:rPr>
          <w:delText>SD</w:delText>
        </w:r>
        <w:r w:rsidR="00841EAC">
          <w:delText xml:space="preserve"> = </w:delText>
        </w:r>
        <w:commentRangeStart w:id="70"/>
        <w:r w:rsidR="00841EAC">
          <w:delText>NA</w:delText>
        </w:r>
        <w:commentRangeEnd w:id="70"/>
        <w:r w:rsidR="009D2620">
          <w:rPr>
            <w:rStyle w:val="CommentReference"/>
          </w:rPr>
          <w:commentReference w:id="70"/>
        </w:r>
        <w:r w:rsidR="00841EAC">
          <w:delText>).</w:delText>
        </w:r>
        <w:commentRangeEnd w:id="68"/>
        <w:r w:rsidR="00780A8C">
          <w:rPr>
            <w:rStyle w:val="CommentReference"/>
          </w:rPr>
          <w:commentReference w:id="68"/>
        </w:r>
      </w:del>
      <w:ins w:id="71" w:author="Author" w:date="2020-09-15T10:22:00Z">
        <w:r>
          <w:t>and we use their data when available.</w:t>
        </w:r>
      </w:ins>
    </w:p>
    <w:p w14:paraId="0EFE97C9" w14:textId="0010ECB7" w:rsidR="006F2F49" w:rsidRDefault="00FA6E01">
      <w:pPr>
        <w:pStyle w:val="BodyText"/>
      </w:pPr>
      <w:r>
        <w:t xml:space="preserve">Participants were </w:t>
      </w:r>
      <w:r>
        <w:t xml:space="preserve">told they would be completing a multiplication task where they would be able to choose how they would be paid for their performance. The task involved solving problems from </w:t>
      </w:r>
      <w:ins w:id="72" w:author="Author" w:date="2020-09-15T10:22:00Z">
        <w:r>
          <w:t xml:space="preserve">the </w:t>
        </w:r>
      </w:ins>
      <w:r>
        <w:t xml:space="preserve">multiplication tables with numbers ranging from 1-12 (e.g., 1 X 5, 12 X 11) as </w:t>
      </w:r>
      <w:r>
        <w:t xml:space="preserve">quickly as possible within a two-minute period. They were provided an example of a question with the correct response and </w:t>
      </w:r>
      <w:commentRangeStart w:id="73"/>
      <w:r>
        <w:t>had to answer three practice problems correctly to proceed</w:t>
      </w:r>
      <w:commentRangeEnd w:id="73"/>
      <w:r w:rsidR="00A16298">
        <w:rPr>
          <w:rStyle w:val="CommentReference"/>
        </w:rPr>
        <w:commentReference w:id="73"/>
      </w:r>
      <w:r>
        <w:t>, as a test of their comprehension. After completing the comprehension quest</w:t>
      </w:r>
      <w:r>
        <w:t>ions, participants were randomly assigned to either a “knowledge of preparation” condition or a control condition</w:t>
      </w:r>
      <w:del w:id="74" w:author="Author" w:date="2020-09-15T10:22:00Z">
        <w:r w:rsidR="00841EAC">
          <w:delText xml:space="preserve"> based </w:delText>
        </w:r>
        <w:r w:rsidR="00841EAC">
          <w:lastRenderedPageBreak/>
          <w:delText>on their gender</w:delText>
        </w:r>
      </w:del>
      <w:r>
        <w:t>.</w:t>
      </w:r>
      <w:commentRangeStart w:id="75"/>
      <w:r>
        <w:rPr>
          <w:rStyle w:val="FootnoteReference"/>
        </w:rPr>
        <w:footnoteReference w:id="3"/>
      </w:r>
      <w:r>
        <w:t xml:space="preserve"> </w:t>
      </w:r>
      <w:commentRangeEnd w:id="75"/>
      <w:r w:rsidR="00372E07">
        <w:rPr>
          <w:rStyle w:val="CommentReference"/>
        </w:rPr>
        <w:commentReference w:id="75"/>
      </w:r>
      <w:r>
        <w:t>Participants in the “knowledge of preparation” condition were presented the following text:</w:t>
      </w:r>
    </w:p>
    <w:p w14:paraId="5811C34C" w14:textId="77777777" w:rsidR="006F2F49" w:rsidRDefault="00FA6E01">
      <w:pPr>
        <w:pStyle w:val="BodyText"/>
      </w:pPr>
      <w:r>
        <w:t>“There is an option to practice/study before co</w:t>
      </w:r>
      <w:r>
        <w:t>mpleting the multiplication task that is available to all participants. If you take this opportunity to practice/study, we will provide you with materials that may help boost your performance in the multiplication task. You will have unlimited time to prac</w:t>
      </w:r>
      <w:r>
        <w:t>tice/study before completing the task. You can stop practicing/studying at any point.”</w:t>
      </w:r>
    </w:p>
    <w:p w14:paraId="3C7E2D2D" w14:textId="0891F89A" w:rsidR="006F2F49" w:rsidRDefault="00FA6E01">
      <w:pPr>
        <w:pStyle w:val="BodyText"/>
      </w:pPr>
      <w:r>
        <w:t>Participants assigned to the control condition simply proceeded without seeing this text. Then, all participants learned about the two possible payment schemes (either p</w:t>
      </w:r>
      <w:r>
        <w:t>iece-rate or tournament) that they could choose from and had to correctly answer questions testing their comprehension of the payment schemes. The only difference between the payment schemes across the Pilot study and Study 1 is the amount participants wer</w:t>
      </w:r>
      <w:r>
        <w:t xml:space="preserve">e paid per problem. For the tournament scheme, participants were told they would be paid $.20 per problem they answered correctly only if they beat a randomly assigned </w:t>
      </w:r>
      <w:commentRangeStart w:id="76"/>
      <w:del w:id="77" w:author="Author" w:date="2020-09-15T10:22:00Z">
        <w:r w:rsidR="00841EAC">
          <w:delText>partner</w:delText>
        </w:r>
        <w:commentRangeEnd w:id="76"/>
        <w:r w:rsidR="006425DB">
          <w:rPr>
            <w:rStyle w:val="CommentReference"/>
          </w:rPr>
          <w:commentReference w:id="76"/>
        </w:r>
      </w:del>
      <w:ins w:id="78" w:author="Author" w:date="2020-09-15T10:22:00Z">
        <w:r>
          <w:t>competitor</w:t>
        </w:r>
      </w:ins>
      <w:r>
        <w:t>, while participants were told they would be paid $.10 per problem under the p</w:t>
      </w:r>
      <w:r>
        <w:t xml:space="preserve">iece-rate scheme, regardless of other participants’ performance. In the </w:t>
      </w:r>
      <w:ins w:id="79" w:author="Author" w:date="2020-09-15T10:22:00Z">
        <w:r>
          <w:t xml:space="preserve">knowledge of </w:t>
        </w:r>
      </w:ins>
      <w:commentRangeStart w:id="80"/>
      <w:r>
        <w:t>preparation condition</w:t>
      </w:r>
      <w:commentRangeEnd w:id="80"/>
      <w:r w:rsidR="00583DEA">
        <w:rPr>
          <w:rStyle w:val="CommentReference"/>
        </w:rPr>
        <w:commentReference w:id="80"/>
      </w:r>
      <w:r>
        <w:t xml:space="preserve">, participants were reminded </w:t>
      </w:r>
      <w:r>
        <w:lastRenderedPageBreak/>
        <w:t>that they had the option to prepare before completing the task</w:t>
      </w:r>
      <w:del w:id="81" w:author="Author" w:date="2020-09-15T10:22:00Z">
        <w:r w:rsidR="00841EAC">
          <w:delText xml:space="preserve">, </w:delText>
        </w:r>
        <w:commentRangeStart w:id="82"/>
        <w:r w:rsidR="00841EAC">
          <w:delText>while participants in the control condition did not have this reminder</w:delText>
        </w:r>
        <w:commentRangeEnd w:id="82"/>
        <w:r w:rsidR="00583DEA">
          <w:rPr>
            <w:rStyle w:val="CommentReference"/>
          </w:rPr>
          <w:commentReference w:id="82"/>
        </w:r>
      </w:del>
      <w:r>
        <w:t>. Then, participants made a payment scheme choice, where th</w:t>
      </w:r>
      <w:r>
        <w:t>e order of presentation of the tournament and piece-rate payment options was randomized and counter-balanced for each condition. After choosing a payment scheme, participants in both conditions were given the chance to prepare before the multiplication tas</w:t>
      </w:r>
      <w:r>
        <w:t xml:space="preserve">k. If they chose to practice (described as the choice/decision to practice in subsequent analyses), participants were asked, for each multiplication table, if they wanted to </w:t>
      </w:r>
      <w:commentRangeStart w:id="83"/>
      <w:r>
        <w:t>practice problems from that specific multiplication table</w:t>
      </w:r>
      <w:commentRangeEnd w:id="83"/>
      <w:r w:rsidR="00B31069">
        <w:rPr>
          <w:rStyle w:val="CommentReference"/>
        </w:rPr>
        <w:commentReference w:id="83"/>
      </w:r>
      <w:r>
        <w:t>. If they chose to practi</w:t>
      </w:r>
      <w:r>
        <w:t>ce a specific multiplication table, they had the chance to practice all twelve combinations of numbers for that multiplication table. For each multiplication table that participants chose to practice, they could only proceed if they answered all practice q</w:t>
      </w:r>
      <w:r>
        <w:t>uestions correctly. Then, they were asked if they would like to continue practicing or move onto the next multiplication table, while a review table was displayed. This process was repeated for</w:t>
      </w:r>
      <w:commentRangeStart w:id="84"/>
      <w:r>
        <w:t xml:space="preserve"> each multiplication table</w:t>
      </w:r>
      <w:commentRangeEnd w:id="84"/>
      <w:r w:rsidR="00814C7C">
        <w:rPr>
          <w:rStyle w:val="CommentReference"/>
        </w:rPr>
        <w:commentReference w:id="84"/>
      </w:r>
      <w:r>
        <w:t>. The practice and review table for e</w:t>
      </w:r>
      <w:r>
        <w:t>ach multiplication table was presented in sequential order (i.</w:t>
      </w:r>
      <w:commentRangeStart w:id="85"/>
      <w:r>
        <w:t>e., starting at the 1 multiplication table up to the 12 multiplication table</w:t>
      </w:r>
      <w:commentRangeEnd w:id="85"/>
      <w:r w:rsidR="00814C7C">
        <w:rPr>
          <w:rStyle w:val="CommentReference"/>
        </w:rPr>
        <w:commentReference w:id="85"/>
      </w:r>
      <w:r>
        <w:t>). We measured the number of rounds of preparation each participant completed for analyses (i.e., total practice count</w:t>
      </w:r>
      <w:r>
        <w:t>), which was calculated as the total number of times a participant agreed to complete a round of preparation (including the choice to repeat a table and the choice to prepare in the first place). Once finished practicing, participants completed as many pro</w:t>
      </w:r>
      <w:r>
        <w:t>blems as possible from the paid multiplication task for two minutes and received feedback about their absolute (but not relative) performance.</w:t>
      </w:r>
    </w:p>
    <w:p w14:paraId="4F97E6C5" w14:textId="2FD56196" w:rsidR="006F2F49" w:rsidRDefault="00FA6E01">
      <w:pPr>
        <w:pStyle w:val="BodyText"/>
      </w:pPr>
      <w:r>
        <w:t xml:space="preserve">After the multiplication task, participants completed a series of incentivized follow-up </w:t>
      </w:r>
      <w:commentRangeStart w:id="86"/>
      <w:r>
        <w:t>questions, including con</w:t>
      </w:r>
      <w:r>
        <w:t>fidence and perceptions of gender differences</w:t>
      </w:r>
      <w:commentRangeEnd w:id="86"/>
      <w:r w:rsidR="00247AB3">
        <w:rPr>
          <w:rStyle w:val="CommentReference"/>
        </w:rPr>
        <w:commentReference w:id="86"/>
      </w:r>
      <w:r>
        <w:t xml:space="preserve">. For these measures, participants were told one of these </w:t>
      </w:r>
      <w:commentRangeStart w:id="87"/>
      <w:del w:id="88" w:author="Author" w:date="2020-09-15T10:22:00Z">
        <w:r w:rsidR="00841EAC">
          <w:delText>measures</w:delText>
        </w:r>
        <w:commentRangeEnd w:id="87"/>
        <w:r w:rsidR="00212E76">
          <w:rPr>
            <w:rStyle w:val="CommentReference"/>
          </w:rPr>
          <w:commentReference w:id="87"/>
        </w:r>
      </w:del>
      <w:ins w:id="89" w:author="Author" w:date="2020-09-15T10:22:00Z">
        <w:r>
          <w:t>questions</w:t>
        </w:r>
      </w:ins>
      <w:r>
        <w:t xml:space="preserve"> would be selected for a possible bonus </w:t>
      </w:r>
      <w:r>
        <w:lastRenderedPageBreak/>
        <w:t xml:space="preserve">payment, and if they answered the selected question correctly, they would earn a bonus of $.10. For the </w:t>
      </w:r>
      <w:r>
        <w:t>measure of confidence, participants guessed their relative performance compared to all other participants that completed the task by indicating the decile of their score. Participants were also asked to indicate their perceptions of gender differences in p</w:t>
      </w:r>
      <w:r>
        <w:t>erformance (i.e., “Do you think men or women in this study correctly solved more multiplication problems on average?”), willingness to prepare on the task (i.e., “Do you think men or women in this study spent more time practicing/studying before completing</w:t>
      </w:r>
      <w:r>
        <w:t xml:space="preserve"> the multiplication task?”), willingness to prepare in general (i.e., “On most tasks, do you think men or women generally prepare (i.e., practice and/or study) more?”) and willingness to compete (i.e., “Do you think men or women in this study chose the tou</w:t>
      </w:r>
      <w:r>
        <w:t>rnament payment option more often?”).</w:t>
      </w:r>
    </w:p>
    <w:p w14:paraId="117D0217" w14:textId="77777777" w:rsidR="006F2F49" w:rsidRDefault="00FA6E01">
      <w:pPr>
        <w:pStyle w:val="BodyText"/>
      </w:pPr>
      <w:r>
        <w:t>Finally, participants completed the same measure of risk aversion used in the pilot study. To determine whether cheating was a factor that participants relied on while completing the task, we also asked participants ab</w:t>
      </w:r>
      <w:r>
        <w:t>out their use of calculators and perceptions of calculator use on the multiplication task. Neither of these measures was incentivized.</w:t>
      </w:r>
    </w:p>
    <w:p w14:paraId="03C5DCC3" w14:textId="77777777" w:rsidR="006F2F49" w:rsidRDefault="00FA6E01">
      <w:pPr>
        <w:pStyle w:val="Heading2"/>
      </w:pPr>
      <w:bookmarkStart w:id="90" w:name="results-1"/>
      <w:r>
        <w:t>Results</w:t>
      </w:r>
      <w:bookmarkEnd w:id="90"/>
    </w:p>
    <w:p w14:paraId="58B2E55A" w14:textId="77777777" w:rsidR="006F2F49" w:rsidRDefault="00FA6E01">
      <w:pPr>
        <w:pStyle w:val="Heading3"/>
        <w:framePr w:wrap="around"/>
      </w:pPr>
      <w:bookmarkStart w:id="91" w:name="pre-registered-analyses-1"/>
      <w:r>
        <w:t>Pre-registered analyses</w:t>
      </w:r>
      <w:r>
        <w:rPr>
          <w:rStyle w:val="FootnoteReference"/>
        </w:rPr>
        <w:footnoteReference w:id="4"/>
      </w:r>
      <w:r>
        <w:t>.</w:t>
      </w:r>
      <w:bookmarkEnd w:id="91"/>
    </w:p>
    <w:p w14:paraId="62159698" w14:textId="77777777" w:rsidR="006F2F49" w:rsidRDefault="00FA6E01">
      <w:pPr>
        <w:pStyle w:val="BodyText"/>
      </w:pPr>
      <w:r>
        <w:t xml:space="preserve">Primary hypothesis 1: We do not find evidence of a significant interaction between gender and condition on the decision to compete </w:t>
      </w:r>
      <m:oMath>
        <m:r>
          <w:rPr>
            <w:rFonts w:ascii="Cambria Math" w:hAnsi="Cambria Math"/>
          </w:rPr>
          <m:t>b</m:t>
        </m:r>
        <m:r>
          <w:rPr>
            <w:rFonts w:ascii="Cambria Math" w:hAnsi="Cambria Math"/>
          </w:rPr>
          <m:t>=0.06</m:t>
        </m:r>
      </m:oMath>
      <w:r>
        <w:t xml:space="preserve">, 95% CI </w:t>
      </w:r>
      <m:oMath>
        <m:r>
          <w:rPr>
            <w:rFonts w:ascii="Cambria Math" w:hAnsi="Cambria Math"/>
          </w:rPr>
          <m:t>[-0.63</m:t>
        </m:r>
      </m:oMath>
      <w:r>
        <w:t xml:space="preserve">, </w:t>
      </w:r>
      <m:oMath>
        <m:r>
          <w:rPr>
            <w:rFonts w:ascii="Cambria Math" w:hAnsi="Cambria Math"/>
          </w:rPr>
          <m:t>0.76]</m:t>
        </m:r>
      </m:oMath>
      <w:r>
        <w:t xml:space="preserve">, </w:t>
      </w:r>
      <m:oMath>
        <m:r>
          <w:rPr>
            <w:rFonts w:ascii="Cambria Math" w:hAnsi="Cambria Math"/>
          </w:rPr>
          <m:t>z</m:t>
        </m:r>
        <m:r>
          <w:rPr>
            <w:rFonts w:ascii="Cambria Math" w:hAnsi="Cambria Math"/>
          </w:rPr>
          <m:t>=0.18</m:t>
        </m:r>
      </m:oMath>
      <w:r>
        <w:t xml:space="preserve">, </w:t>
      </w:r>
      <m:oMath>
        <m:r>
          <w:rPr>
            <w:rFonts w:ascii="Cambria Math" w:hAnsi="Cambria Math"/>
          </w:rPr>
          <m:t>p</m:t>
        </m:r>
        <m:r>
          <w:rPr>
            <w:rFonts w:ascii="Cambria Math" w:hAnsi="Cambria Math"/>
          </w:rPr>
          <m:t>=.861</m:t>
        </m:r>
      </m:oMath>
      <w:r>
        <w:t xml:space="preserve"> (see Figure 3). Unlike the pilot study, we found that men </w:t>
      </w:r>
      <w:r>
        <w:lastRenderedPageBreak/>
        <w:t xml:space="preserve">were significantly </w:t>
      </w:r>
      <w:r>
        <w:t xml:space="preserve">more likely to choose to compete, where 19.59% of men chose to compete compared to 10.78% of women, </w:t>
      </w:r>
      <m:oMath>
        <m:r>
          <w:rPr>
            <w:rFonts w:ascii="Cambria Math" w:hAnsi="Cambria Math"/>
          </w:rPr>
          <m:t>b</m:t>
        </m:r>
        <m:r>
          <w:rPr>
            <w:rFonts w:ascii="Cambria Math" w:hAnsi="Cambria Math"/>
          </w:rPr>
          <m:t>=-0.73</m:t>
        </m:r>
      </m:oMath>
      <w:r>
        <w:t xml:space="preserve">, 95% CI </w:t>
      </w:r>
      <m:oMath>
        <m:r>
          <w:rPr>
            <w:rFonts w:ascii="Cambria Math" w:hAnsi="Cambria Math"/>
          </w:rPr>
          <m:t>[-1.23</m:t>
        </m:r>
      </m:oMath>
      <w:r>
        <w:t xml:space="preserve">, </w:t>
      </w:r>
      <m:oMath>
        <m:r>
          <w:rPr>
            <w:rFonts w:ascii="Cambria Math" w:hAnsi="Cambria Math"/>
          </w:rPr>
          <m:t>-</m:t>
        </m:r>
        <m:r>
          <w:rPr>
            <w:rFonts w:ascii="Cambria Math" w:hAnsi="Cambria Math"/>
          </w:rPr>
          <m:t>0.24]</m:t>
        </m:r>
      </m:oMath>
      <w:r>
        <w:t xml:space="preserve">, </w:t>
      </w:r>
      <m:oMath>
        <m:r>
          <w:rPr>
            <w:rFonts w:ascii="Cambria Math" w:hAnsi="Cambria Math"/>
          </w:rPr>
          <m:t>z</m:t>
        </m:r>
        <m:r>
          <w:rPr>
            <w:rFonts w:ascii="Cambria Math" w:hAnsi="Cambria Math"/>
          </w:rPr>
          <m:t>=-2.90</m:t>
        </m:r>
      </m:oMath>
      <w:r>
        <w:t xml:space="preserve">, </w:t>
      </w:r>
      <m:oMath>
        <m:r>
          <w:rPr>
            <w:rFonts w:ascii="Cambria Math" w:hAnsi="Cambria Math"/>
          </w:rPr>
          <m:t>p</m:t>
        </m:r>
        <m:r>
          <w:rPr>
            <w:rFonts w:ascii="Cambria Math" w:hAnsi="Cambria Math"/>
          </w:rPr>
          <m:t>=.004</m:t>
        </m:r>
      </m:oMath>
      <w:r>
        <w:t>.</w:t>
      </w:r>
    </w:p>
    <w:p w14:paraId="713F2A72" w14:textId="77777777" w:rsidR="006F2F49" w:rsidRDefault="00FA6E01">
      <w:pPr>
        <w:pStyle w:val="CaptionedFigure"/>
      </w:pPr>
      <w:r>
        <w:rPr>
          <w:noProof/>
        </w:rPr>
        <w:drawing>
          <wp:inline distT="0" distB="0" distL="0" distR="0" wp14:anchorId="0F0D1ABA" wp14:editId="04C70FC4">
            <wp:extent cx="5969000" cy="5969000"/>
            <wp:effectExtent l="0" t="0" r="0" b="0"/>
            <wp:docPr id="3" name="Picture" descr="Figure 3.   Proportion of participants who chose to compete based on participant gender and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4"/>
                    <a:stretch>
                      <a:fillRect/>
                    </a:stretch>
                  </pic:blipFill>
                  <pic:spPr bwMode="auto">
                    <a:xfrm>
                      <a:off x="0" y="0"/>
                      <a:ext cx="5969000" cy="5969000"/>
                    </a:xfrm>
                    <a:prstGeom prst="rect">
                      <a:avLst/>
                    </a:prstGeom>
                    <a:noFill/>
                    <a:ln w="9525">
                      <a:noFill/>
                      <a:headEnd/>
                      <a:tailEnd/>
                    </a:ln>
                  </pic:spPr>
                </pic:pic>
              </a:graphicData>
            </a:graphic>
          </wp:inline>
        </w:drawing>
      </w:r>
    </w:p>
    <w:p w14:paraId="1F4C4077" w14:textId="77777777" w:rsidR="006F2F49" w:rsidRDefault="00FA6E01">
      <w:pPr>
        <w:pStyle w:val="ImageCaption"/>
      </w:pPr>
      <w:r>
        <w:rPr>
          <w:i/>
        </w:rPr>
        <w:t>Figure</w:t>
      </w:r>
      <w:r>
        <w:t xml:space="preserve"> </w:t>
      </w:r>
      <w:r>
        <w:rPr>
          <w:i/>
        </w:rPr>
        <w:t xml:space="preserve">3.  </w:t>
      </w:r>
      <w:r>
        <w:t xml:space="preserve"> Proportion of participants who chose to compete based on participant gender and condition.</w:t>
      </w:r>
      <w:r>
        <w:t xml:space="preserve"> Error bars represent standard errors.</w:t>
      </w:r>
    </w:p>
    <w:p w14:paraId="4B51E22E" w14:textId="77777777" w:rsidR="006F2F49" w:rsidRDefault="00FA6E01">
      <w:pPr>
        <w:pStyle w:val="BodyText"/>
      </w:pPr>
      <w:r>
        <w:lastRenderedPageBreak/>
        <w:t>Cross-Tabulation, Row Proportions</w:t>
      </w:r>
      <w:r>
        <w:br/>
        <w:t>1L * 1L</w:t>
      </w:r>
    </w:p>
    <w:tbl>
      <w:tblPr>
        <w:tblStyle w:val="Table"/>
        <w:tblW w:w="0" w:type="pct"/>
        <w:tblLook w:val="07C0" w:firstRow="0" w:lastRow="1" w:firstColumn="1" w:lastColumn="1" w:noHBand="1" w:noVBand="1"/>
      </w:tblPr>
      <w:tblGrid>
        <w:gridCol w:w="976"/>
        <w:gridCol w:w="483"/>
        <w:gridCol w:w="1416"/>
        <w:gridCol w:w="1416"/>
        <w:gridCol w:w="1536"/>
      </w:tblGrid>
      <w:tr w:rsidR="006F2F49" w14:paraId="737DC64E" w14:textId="77777777">
        <w:tc>
          <w:tcPr>
            <w:tcW w:w="0" w:type="auto"/>
          </w:tcPr>
          <w:p w14:paraId="1F5EED75" w14:textId="77777777" w:rsidR="006F2F49" w:rsidRDefault="006F2F49"/>
        </w:tc>
        <w:tc>
          <w:tcPr>
            <w:tcW w:w="0" w:type="auto"/>
          </w:tcPr>
          <w:p w14:paraId="17C866D1" w14:textId="77777777" w:rsidR="006F2F49" w:rsidRDefault="00FA6E01">
            <w:pPr>
              <w:pStyle w:val="Compact"/>
              <w:jc w:val="right"/>
            </w:pPr>
            <w:r>
              <w:t>1L</w:t>
            </w:r>
          </w:p>
        </w:tc>
        <w:tc>
          <w:tcPr>
            <w:tcW w:w="0" w:type="auto"/>
          </w:tcPr>
          <w:p w14:paraId="7E1D1413" w14:textId="77777777" w:rsidR="006F2F49" w:rsidRDefault="00FA6E01">
            <w:pPr>
              <w:pStyle w:val="Compact"/>
              <w:jc w:val="right"/>
            </w:pPr>
            <w:r>
              <w:t>control</w:t>
            </w:r>
          </w:p>
        </w:tc>
        <w:tc>
          <w:tcPr>
            <w:tcW w:w="0" w:type="auto"/>
          </w:tcPr>
          <w:p w14:paraId="3C9806ED" w14:textId="77777777" w:rsidR="006F2F49" w:rsidRDefault="00FA6E01">
            <w:pPr>
              <w:pStyle w:val="Compact"/>
              <w:jc w:val="right"/>
            </w:pPr>
            <w:r>
              <w:t>pract</w:t>
            </w:r>
          </w:p>
        </w:tc>
        <w:tc>
          <w:tcPr>
            <w:tcW w:w="0" w:type="auto"/>
          </w:tcPr>
          <w:p w14:paraId="2F4E8CD6" w14:textId="77777777" w:rsidR="006F2F49" w:rsidRDefault="00FA6E01">
            <w:pPr>
              <w:pStyle w:val="Compact"/>
              <w:jc w:val="right"/>
            </w:pPr>
            <w:r>
              <w:t>Total</w:t>
            </w:r>
          </w:p>
        </w:tc>
      </w:tr>
      <w:tr w:rsidR="006F2F49" w14:paraId="6BEDAA8A" w14:textId="77777777">
        <w:tc>
          <w:tcPr>
            <w:tcW w:w="0" w:type="auto"/>
          </w:tcPr>
          <w:p w14:paraId="3B2D9300" w14:textId="77777777" w:rsidR="006F2F49" w:rsidRDefault="00FA6E01">
            <w:pPr>
              <w:pStyle w:val="Compact"/>
            </w:pPr>
            <w:r>
              <w:t>1L</w:t>
            </w:r>
          </w:p>
        </w:tc>
        <w:tc>
          <w:tcPr>
            <w:tcW w:w="0" w:type="auto"/>
          </w:tcPr>
          <w:p w14:paraId="5E6D39CB" w14:textId="77777777" w:rsidR="006F2F49" w:rsidRDefault="006F2F49"/>
        </w:tc>
        <w:tc>
          <w:tcPr>
            <w:tcW w:w="0" w:type="auto"/>
          </w:tcPr>
          <w:p w14:paraId="1F4F15F0" w14:textId="77777777" w:rsidR="006F2F49" w:rsidRDefault="006F2F49"/>
        </w:tc>
        <w:tc>
          <w:tcPr>
            <w:tcW w:w="0" w:type="auto"/>
          </w:tcPr>
          <w:p w14:paraId="38094EF6" w14:textId="77777777" w:rsidR="006F2F49" w:rsidRDefault="006F2F49"/>
        </w:tc>
        <w:tc>
          <w:tcPr>
            <w:tcW w:w="0" w:type="auto"/>
          </w:tcPr>
          <w:p w14:paraId="582704BD" w14:textId="77777777" w:rsidR="006F2F49" w:rsidRDefault="006F2F49"/>
        </w:tc>
      </w:tr>
      <w:tr w:rsidR="006F2F49" w14:paraId="74591D39" w14:textId="77777777">
        <w:tc>
          <w:tcPr>
            <w:tcW w:w="0" w:type="auto"/>
          </w:tcPr>
          <w:p w14:paraId="17B44ED8" w14:textId="77777777" w:rsidR="006F2F49" w:rsidRDefault="00FA6E01">
            <w:pPr>
              <w:pStyle w:val="Compact"/>
            </w:pPr>
            <w:r>
              <w:t>Man</w:t>
            </w:r>
          </w:p>
        </w:tc>
        <w:tc>
          <w:tcPr>
            <w:tcW w:w="0" w:type="auto"/>
          </w:tcPr>
          <w:p w14:paraId="7B417EB8" w14:textId="77777777" w:rsidR="006F2F49" w:rsidRDefault="006F2F49"/>
        </w:tc>
        <w:tc>
          <w:tcPr>
            <w:tcW w:w="0" w:type="auto"/>
          </w:tcPr>
          <w:p w14:paraId="1AA75946" w14:textId="77777777" w:rsidR="006F2F49" w:rsidRDefault="00FA6E01">
            <w:pPr>
              <w:pStyle w:val="Compact"/>
              <w:jc w:val="right"/>
            </w:pPr>
            <w:r>
              <w:t>187 (49.5%)</w:t>
            </w:r>
          </w:p>
        </w:tc>
        <w:tc>
          <w:tcPr>
            <w:tcW w:w="0" w:type="auto"/>
          </w:tcPr>
          <w:p w14:paraId="211892CC" w14:textId="77777777" w:rsidR="006F2F49" w:rsidRDefault="00FA6E01">
            <w:pPr>
              <w:pStyle w:val="Compact"/>
              <w:jc w:val="right"/>
            </w:pPr>
            <w:r>
              <w:t>191 (50.5%)</w:t>
            </w:r>
          </w:p>
        </w:tc>
        <w:tc>
          <w:tcPr>
            <w:tcW w:w="0" w:type="auto"/>
          </w:tcPr>
          <w:p w14:paraId="46C450B5" w14:textId="77777777" w:rsidR="006F2F49" w:rsidRDefault="00FA6E01">
            <w:pPr>
              <w:pStyle w:val="Compact"/>
              <w:jc w:val="right"/>
            </w:pPr>
            <w:r>
              <w:t>378 (100.0%)</w:t>
            </w:r>
          </w:p>
        </w:tc>
      </w:tr>
      <w:tr w:rsidR="006F2F49" w14:paraId="7385208E" w14:textId="77777777">
        <w:tc>
          <w:tcPr>
            <w:tcW w:w="0" w:type="auto"/>
          </w:tcPr>
          <w:p w14:paraId="19C2FC03" w14:textId="77777777" w:rsidR="006F2F49" w:rsidRDefault="00FA6E01">
            <w:pPr>
              <w:pStyle w:val="Compact"/>
            </w:pPr>
            <w:r>
              <w:t>Woman</w:t>
            </w:r>
          </w:p>
        </w:tc>
        <w:tc>
          <w:tcPr>
            <w:tcW w:w="0" w:type="auto"/>
          </w:tcPr>
          <w:p w14:paraId="684AAC92" w14:textId="77777777" w:rsidR="006F2F49" w:rsidRDefault="006F2F49"/>
        </w:tc>
        <w:tc>
          <w:tcPr>
            <w:tcW w:w="0" w:type="auto"/>
          </w:tcPr>
          <w:p w14:paraId="13CB40B2" w14:textId="77777777" w:rsidR="006F2F49" w:rsidRDefault="00FA6E01">
            <w:pPr>
              <w:pStyle w:val="Compact"/>
              <w:jc w:val="right"/>
            </w:pPr>
            <w:r>
              <w:t>243 (50.2%)</w:t>
            </w:r>
          </w:p>
        </w:tc>
        <w:tc>
          <w:tcPr>
            <w:tcW w:w="0" w:type="auto"/>
          </w:tcPr>
          <w:p w14:paraId="777DB677" w14:textId="77777777" w:rsidR="006F2F49" w:rsidRDefault="00FA6E01">
            <w:pPr>
              <w:pStyle w:val="Compact"/>
              <w:jc w:val="right"/>
            </w:pPr>
            <w:r>
              <w:t>241 (49.8%)</w:t>
            </w:r>
          </w:p>
        </w:tc>
        <w:tc>
          <w:tcPr>
            <w:tcW w:w="0" w:type="auto"/>
          </w:tcPr>
          <w:p w14:paraId="2CCDF036" w14:textId="77777777" w:rsidR="006F2F49" w:rsidRDefault="00FA6E01">
            <w:pPr>
              <w:pStyle w:val="Compact"/>
              <w:jc w:val="right"/>
            </w:pPr>
            <w:r>
              <w:t>484 (100.0%)</w:t>
            </w:r>
          </w:p>
        </w:tc>
      </w:tr>
      <w:tr w:rsidR="006F2F49" w14:paraId="051420A3" w14:textId="77777777">
        <w:tc>
          <w:tcPr>
            <w:tcW w:w="0" w:type="auto"/>
          </w:tcPr>
          <w:p w14:paraId="553ED8BA" w14:textId="77777777" w:rsidR="006F2F49" w:rsidRDefault="00FA6E01">
            <w:pPr>
              <w:pStyle w:val="Compact"/>
            </w:pPr>
            <w:r>
              <w:t>Total</w:t>
            </w:r>
          </w:p>
        </w:tc>
        <w:tc>
          <w:tcPr>
            <w:tcW w:w="0" w:type="auto"/>
          </w:tcPr>
          <w:p w14:paraId="670D3C32" w14:textId="77777777" w:rsidR="006F2F49" w:rsidRDefault="006F2F49"/>
        </w:tc>
        <w:tc>
          <w:tcPr>
            <w:tcW w:w="0" w:type="auto"/>
          </w:tcPr>
          <w:p w14:paraId="01CB4833" w14:textId="77777777" w:rsidR="006F2F49" w:rsidRDefault="00FA6E01">
            <w:pPr>
              <w:pStyle w:val="Compact"/>
              <w:jc w:val="right"/>
            </w:pPr>
            <w:r>
              <w:t>430 (49.9%)</w:t>
            </w:r>
          </w:p>
        </w:tc>
        <w:tc>
          <w:tcPr>
            <w:tcW w:w="0" w:type="auto"/>
          </w:tcPr>
          <w:p w14:paraId="6E9D6D91" w14:textId="77777777" w:rsidR="006F2F49" w:rsidRDefault="00FA6E01">
            <w:pPr>
              <w:pStyle w:val="Compact"/>
              <w:jc w:val="right"/>
            </w:pPr>
            <w:r>
              <w:t>432 (50.1%)</w:t>
            </w:r>
          </w:p>
        </w:tc>
        <w:tc>
          <w:tcPr>
            <w:tcW w:w="0" w:type="auto"/>
          </w:tcPr>
          <w:p w14:paraId="288157DA" w14:textId="77777777" w:rsidR="006F2F49" w:rsidRDefault="00FA6E01">
            <w:pPr>
              <w:pStyle w:val="Compact"/>
              <w:jc w:val="right"/>
            </w:pPr>
            <w:r>
              <w:t>862 (100.0%)</w:t>
            </w:r>
          </w:p>
        </w:tc>
      </w:tr>
      <w:tr w:rsidR="006F2F49" w14:paraId="3170CAA4" w14:textId="77777777">
        <w:tc>
          <w:tcPr>
            <w:tcW w:w="0" w:type="auto"/>
          </w:tcPr>
          <w:p w14:paraId="7034C9E7" w14:textId="77777777" w:rsidR="006F2F49" w:rsidRDefault="006F2F49"/>
        </w:tc>
        <w:tc>
          <w:tcPr>
            <w:tcW w:w="0" w:type="auto"/>
          </w:tcPr>
          <w:p w14:paraId="3432A811" w14:textId="77777777" w:rsidR="006F2F49" w:rsidRDefault="00FA6E01">
            <w:pPr>
              <w:pStyle w:val="Compact"/>
              <w:jc w:val="right"/>
            </w:pPr>
            <w:r>
              <w:t>2L</w:t>
            </w:r>
          </w:p>
        </w:tc>
        <w:tc>
          <w:tcPr>
            <w:tcW w:w="0" w:type="auto"/>
          </w:tcPr>
          <w:p w14:paraId="1666657A" w14:textId="77777777" w:rsidR="006F2F49" w:rsidRDefault="00FA6E01">
            <w:pPr>
              <w:pStyle w:val="Compact"/>
              <w:jc w:val="right"/>
            </w:pPr>
            <w:r>
              <w:t>control</w:t>
            </w:r>
          </w:p>
        </w:tc>
        <w:tc>
          <w:tcPr>
            <w:tcW w:w="0" w:type="auto"/>
          </w:tcPr>
          <w:p w14:paraId="714FAFDE" w14:textId="77777777" w:rsidR="006F2F49" w:rsidRDefault="00FA6E01">
            <w:pPr>
              <w:pStyle w:val="Compact"/>
              <w:jc w:val="right"/>
            </w:pPr>
            <w:r>
              <w:t>pract</w:t>
            </w:r>
          </w:p>
        </w:tc>
        <w:tc>
          <w:tcPr>
            <w:tcW w:w="0" w:type="auto"/>
          </w:tcPr>
          <w:p w14:paraId="191ABA7B" w14:textId="77777777" w:rsidR="006F2F49" w:rsidRDefault="00FA6E01">
            <w:pPr>
              <w:pStyle w:val="Compact"/>
              <w:jc w:val="right"/>
            </w:pPr>
            <w:r>
              <w:t>Total</w:t>
            </w:r>
          </w:p>
        </w:tc>
      </w:tr>
      <w:tr w:rsidR="006F2F49" w14:paraId="13D41E97" w14:textId="77777777">
        <w:tc>
          <w:tcPr>
            <w:tcW w:w="0" w:type="auto"/>
          </w:tcPr>
          <w:p w14:paraId="4F1AB3C5" w14:textId="77777777" w:rsidR="006F2F49" w:rsidRDefault="00FA6E01">
            <w:pPr>
              <w:pStyle w:val="Compact"/>
            </w:pPr>
            <w:r>
              <w:t>1L</w:t>
            </w:r>
          </w:p>
        </w:tc>
        <w:tc>
          <w:tcPr>
            <w:tcW w:w="0" w:type="auto"/>
          </w:tcPr>
          <w:p w14:paraId="4E6F5D43" w14:textId="77777777" w:rsidR="006F2F49" w:rsidRDefault="006F2F49"/>
        </w:tc>
        <w:tc>
          <w:tcPr>
            <w:tcW w:w="0" w:type="auto"/>
          </w:tcPr>
          <w:p w14:paraId="2159C53C" w14:textId="77777777" w:rsidR="006F2F49" w:rsidRDefault="006F2F49"/>
        </w:tc>
        <w:tc>
          <w:tcPr>
            <w:tcW w:w="0" w:type="auto"/>
          </w:tcPr>
          <w:p w14:paraId="0BF045DF" w14:textId="77777777" w:rsidR="006F2F49" w:rsidRDefault="006F2F49"/>
        </w:tc>
        <w:tc>
          <w:tcPr>
            <w:tcW w:w="0" w:type="auto"/>
          </w:tcPr>
          <w:p w14:paraId="1BB542E5" w14:textId="77777777" w:rsidR="006F2F49" w:rsidRDefault="006F2F49"/>
        </w:tc>
      </w:tr>
      <w:tr w:rsidR="006F2F49" w14:paraId="3DD098BE" w14:textId="77777777">
        <w:tc>
          <w:tcPr>
            <w:tcW w:w="0" w:type="auto"/>
          </w:tcPr>
          <w:p w14:paraId="4BA640B3" w14:textId="77777777" w:rsidR="006F2F49" w:rsidRDefault="00FA6E01">
            <w:pPr>
              <w:pStyle w:val="Compact"/>
            </w:pPr>
            <w:r>
              <w:t>Man</w:t>
            </w:r>
          </w:p>
        </w:tc>
        <w:tc>
          <w:tcPr>
            <w:tcW w:w="0" w:type="auto"/>
          </w:tcPr>
          <w:p w14:paraId="440CF58F" w14:textId="77777777" w:rsidR="006F2F49" w:rsidRDefault="006F2F49"/>
        </w:tc>
        <w:tc>
          <w:tcPr>
            <w:tcW w:w="0" w:type="auto"/>
          </w:tcPr>
          <w:p w14:paraId="40354352" w14:textId="77777777" w:rsidR="006F2F49" w:rsidRDefault="00FA6E01">
            <w:pPr>
              <w:pStyle w:val="Compact"/>
              <w:jc w:val="right"/>
            </w:pPr>
            <w:r>
              <w:t>48 (50.0%)</w:t>
            </w:r>
          </w:p>
        </w:tc>
        <w:tc>
          <w:tcPr>
            <w:tcW w:w="0" w:type="auto"/>
          </w:tcPr>
          <w:p w14:paraId="5664687F" w14:textId="77777777" w:rsidR="006F2F49" w:rsidRDefault="00FA6E01">
            <w:pPr>
              <w:pStyle w:val="Compact"/>
              <w:jc w:val="right"/>
            </w:pPr>
            <w:r>
              <w:t>48 (50.0%)</w:t>
            </w:r>
          </w:p>
        </w:tc>
        <w:tc>
          <w:tcPr>
            <w:tcW w:w="0" w:type="auto"/>
          </w:tcPr>
          <w:p w14:paraId="6509A374" w14:textId="77777777" w:rsidR="006F2F49" w:rsidRDefault="00FA6E01">
            <w:pPr>
              <w:pStyle w:val="Compact"/>
              <w:jc w:val="right"/>
            </w:pPr>
            <w:r>
              <w:t>96 (100.0%)</w:t>
            </w:r>
          </w:p>
        </w:tc>
      </w:tr>
      <w:tr w:rsidR="006F2F49" w14:paraId="23DE607A" w14:textId="77777777">
        <w:tc>
          <w:tcPr>
            <w:tcW w:w="0" w:type="auto"/>
          </w:tcPr>
          <w:p w14:paraId="068097AE" w14:textId="77777777" w:rsidR="006F2F49" w:rsidRDefault="00FA6E01">
            <w:pPr>
              <w:pStyle w:val="Compact"/>
            </w:pPr>
            <w:r>
              <w:t>Woman</w:t>
            </w:r>
          </w:p>
        </w:tc>
        <w:tc>
          <w:tcPr>
            <w:tcW w:w="0" w:type="auto"/>
          </w:tcPr>
          <w:p w14:paraId="0E479BD8" w14:textId="77777777" w:rsidR="006F2F49" w:rsidRDefault="006F2F49"/>
        </w:tc>
        <w:tc>
          <w:tcPr>
            <w:tcW w:w="0" w:type="auto"/>
          </w:tcPr>
          <w:p w14:paraId="6C3278B2" w14:textId="77777777" w:rsidR="006F2F49" w:rsidRDefault="00FA6E01">
            <w:pPr>
              <w:pStyle w:val="Compact"/>
              <w:jc w:val="right"/>
            </w:pPr>
            <w:r>
              <w:t>30 (49.2%)</w:t>
            </w:r>
          </w:p>
        </w:tc>
        <w:tc>
          <w:tcPr>
            <w:tcW w:w="0" w:type="auto"/>
          </w:tcPr>
          <w:p w14:paraId="674D2C96" w14:textId="77777777" w:rsidR="006F2F49" w:rsidRDefault="00FA6E01">
            <w:pPr>
              <w:pStyle w:val="Compact"/>
              <w:jc w:val="right"/>
            </w:pPr>
            <w:r>
              <w:t>31 (50.8%)</w:t>
            </w:r>
          </w:p>
        </w:tc>
        <w:tc>
          <w:tcPr>
            <w:tcW w:w="0" w:type="auto"/>
          </w:tcPr>
          <w:p w14:paraId="16B4744D" w14:textId="77777777" w:rsidR="006F2F49" w:rsidRDefault="00FA6E01">
            <w:pPr>
              <w:pStyle w:val="Compact"/>
              <w:jc w:val="right"/>
            </w:pPr>
            <w:r>
              <w:t>61 (100.0%)</w:t>
            </w:r>
          </w:p>
        </w:tc>
      </w:tr>
      <w:tr w:rsidR="006F2F49" w14:paraId="60693A77"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2527EC22" w14:textId="77777777" w:rsidR="006F2F49" w:rsidRDefault="00FA6E01">
            <w:pPr>
              <w:pStyle w:val="Compact"/>
            </w:pPr>
            <w:r>
              <w:t>Total</w:t>
            </w:r>
          </w:p>
        </w:tc>
        <w:tc>
          <w:tcPr>
            <w:tcW w:w="0" w:type="auto"/>
          </w:tcPr>
          <w:p w14:paraId="079A9698" w14:textId="77777777" w:rsidR="006F2F49" w:rsidRDefault="006F2F49"/>
        </w:tc>
        <w:tc>
          <w:tcPr>
            <w:tcW w:w="0" w:type="auto"/>
          </w:tcPr>
          <w:p w14:paraId="508FE836" w14:textId="77777777" w:rsidR="006F2F49" w:rsidRDefault="00FA6E01">
            <w:pPr>
              <w:pStyle w:val="Compact"/>
              <w:jc w:val="right"/>
            </w:pPr>
            <w:r>
              <w:t>78 (49.7%)</w:t>
            </w:r>
          </w:p>
        </w:tc>
        <w:tc>
          <w:tcPr>
            <w:tcW w:w="0" w:type="auto"/>
          </w:tcPr>
          <w:p w14:paraId="3BCC32CA" w14:textId="77777777" w:rsidR="006F2F49" w:rsidRDefault="00FA6E01">
            <w:pPr>
              <w:pStyle w:val="Compact"/>
              <w:jc w:val="right"/>
            </w:pPr>
            <w:r>
              <w:t>79 (50.3%)</w:t>
            </w:r>
          </w:p>
        </w:tc>
        <w:tc>
          <w:tcPr>
            <w:tcW w:w="0" w:type="auto"/>
          </w:tcPr>
          <w:p w14:paraId="23C53AB0" w14:textId="77777777" w:rsidR="006F2F49" w:rsidRDefault="00FA6E01">
            <w:pPr>
              <w:pStyle w:val="Compact"/>
              <w:jc w:val="right"/>
            </w:pPr>
            <w:r>
              <w:t>157 (100.0%)</w:t>
            </w:r>
          </w:p>
        </w:tc>
      </w:tr>
    </w:tbl>
    <w:p w14:paraId="3FF4E0D7" w14:textId="77777777" w:rsidR="006F2F49" w:rsidRDefault="00FA6E01">
      <w:pPr>
        <w:pStyle w:val="BodyText"/>
      </w:pPr>
      <w:r>
        <w:t xml:space="preserve">Primary hypothesis 2: As hypothesized, women were 75.47% more likely to take advantage of the opportunity to practice relative to men, </w:t>
      </w:r>
      <m:oMath>
        <m:r>
          <w:rPr>
            <w:rFonts w:ascii="Cambria Math" w:hAnsi="Cambria Math"/>
          </w:rPr>
          <m:t>b</m:t>
        </m:r>
        <m:r>
          <w:rPr>
            <w:rFonts w:ascii="Cambria Math" w:hAnsi="Cambria Math"/>
          </w:rPr>
          <m:t>=0.56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=4.37</m:t>
        </m:r>
      </m:oMath>
      <w:r>
        <w:t xml:space="preserve">, </w:t>
      </w:r>
      <m:oMath>
        <m:r>
          <w:rPr>
            <w:rFonts w:ascii="Cambria Math" w:hAnsi="Cambria Math"/>
          </w:rPr>
          <m:t>p</m:t>
        </m:r>
        <m:r>
          <w:rPr>
            <w:rFonts w:ascii="Cambria Math" w:hAnsi="Cambria Math"/>
          </w:rPr>
          <m:t>&lt;.001</m:t>
        </m:r>
      </m:oMath>
      <w:r>
        <w:t>, while controlling for the decision to compete (see Figure 4). As an explo</w:t>
      </w:r>
      <w:r>
        <w:t xml:space="preserve">ratory analysis, we tested whether gender and the choice to compete interact to predict the choice to </w:t>
      </w:r>
      <w:r>
        <w:lastRenderedPageBreak/>
        <w:t xml:space="preserve">prepare, but did not find evidence for an interaction, </w:t>
      </w:r>
      <m:oMath>
        <m:r>
          <w:rPr>
            <w:rFonts w:ascii="Cambria Math" w:hAnsi="Cambria Math"/>
          </w:rPr>
          <m:t>b</m:t>
        </m:r>
        <m:r>
          <w:rPr>
            <w:rFonts w:ascii="Cambria Math" w:hAnsi="Cambria Math"/>
          </w:rPr>
          <m:t>=0.12</m:t>
        </m:r>
      </m:oMath>
      <w:r>
        <w:t xml:space="preserve">, 95% CI </w:t>
      </w:r>
      <m:oMath>
        <m:r>
          <w:rPr>
            <w:rFonts w:ascii="Cambria Math" w:hAnsi="Cambria Math"/>
          </w:rPr>
          <m:t>[-0.60</m:t>
        </m:r>
      </m:oMath>
      <w:r>
        <w:t xml:space="preserve">, </w:t>
      </w:r>
      <m:oMath>
        <m:r>
          <w:rPr>
            <w:rFonts w:ascii="Cambria Math" w:hAnsi="Cambria Math"/>
          </w:rPr>
          <m:t>0.86]</m:t>
        </m:r>
      </m:oMath>
      <w:r>
        <w:t xml:space="preserve">, </w:t>
      </w:r>
      <m:oMath>
        <m:r>
          <w:rPr>
            <w:rFonts w:ascii="Cambria Math" w:hAnsi="Cambria Math"/>
          </w:rPr>
          <m:t>z</m:t>
        </m:r>
        <m:r>
          <w:rPr>
            <w:rFonts w:ascii="Cambria Math" w:hAnsi="Cambria Math"/>
          </w:rPr>
          <m:t>=0.33</m:t>
        </m:r>
      </m:oMath>
      <w:r>
        <w:t xml:space="preserve">, </w:t>
      </w:r>
      <m:oMath>
        <m:r>
          <w:rPr>
            <w:rFonts w:ascii="Cambria Math" w:hAnsi="Cambria Math"/>
          </w:rPr>
          <m:t>p</m:t>
        </m:r>
        <m:r>
          <w:rPr>
            <w:rFonts w:ascii="Cambria Math" w:hAnsi="Cambria Math"/>
          </w:rPr>
          <m:t>=.740</m:t>
        </m:r>
      </m:oMath>
      <w:r>
        <w:t>.</w:t>
      </w:r>
    </w:p>
    <w:p w14:paraId="30626A61" w14:textId="77777777" w:rsidR="006F2F49" w:rsidRDefault="00FA6E01">
      <w:pPr>
        <w:pStyle w:val="CaptionedFigure"/>
      </w:pPr>
      <w:r>
        <w:rPr>
          <w:noProof/>
        </w:rPr>
        <w:drawing>
          <wp:inline distT="0" distB="0" distL="0" distR="0" wp14:anchorId="63B47C89" wp14:editId="1E1A85AA">
            <wp:extent cx="5969000" cy="5969000"/>
            <wp:effectExtent l="0" t="0" r="0" b="0"/>
            <wp:docPr id="4" name="Picture" descr="Figure 4.   Proportion of participants who chose to prepare based on participant gender and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p>
    <w:p w14:paraId="4A97CFA6" w14:textId="77777777" w:rsidR="006F2F49" w:rsidRDefault="00FA6E01">
      <w:pPr>
        <w:pStyle w:val="ImageCaption"/>
      </w:pPr>
      <w:r>
        <w:rPr>
          <w:i/>
        </w:rPr>
        <w:t>Figure</w:t>
      </w:r>
      <w:r>
        <w:t xml:space="preserve"> </w:t>
      </w:r>
      <w:r>
        <w:rPr>
          <w:i/>
        </w:rPr>
        <w:t xml:space="preserve">4.  </w:t>
      </w:r>
      <w:r>
        <w:t xml:space="preserve"> </w:t>
      </w:r>
      <w:r>
        <w:t>Proportion of participants who chose to prepare based on participant gender and choice to compete. Error bars represent standard errors.</w:t>
      </w:r>
    </w:p>
    <w:p w14:paraId="3D05E6ED" w14:textId="77777777" w:rsidR="006F2F49" w:rsidRDefault="00FA6E01">
      <w:pPr>
        <w:pStyle w:val="BodyText"/>
      </w:pPr>
      <w:r>
        <w:lastRenderedPageBreak/>
        <w:t>Cross-Tabulation, Row Proportions</w:t>
      </w:r>
      <w:r>
        <w:br/>
        <w:t>1L * 1L</w:t>
      </w:r>
    </w:p>
    <w:tbl>
      <w:tblPr>
        <w:tblStyle w:val="Table"/>
        <w:tblW w:w="0" w:type="pct"/>
        <w:tblLook w:val="07C0" w:firstRow="0" w:lastRow="1" w:firstColumn="1" w:lastColumn="1" w:noHBand="1" w:noVBand="1"/>
      </w:tblPr>
      <w:tblGrid>
        <w:gridCol w:w="976"/>
        <w:gridCol w:w="483"/>
        <w:gridCol w:w="1416"/>
        <w:gridCol w:w="1310"/>
        <w:gridCol w:w="1536"/>
      </w:tblGrid>
      <w:tr w:rsidR="006F2F49" w14:paraId="3A93F40A" w14:textId="77777777">
        <w:tc>
          <w:tcPr>
            <w:tcW w:w="0" w:type="auto"/>
          </w:tcPr>
          <w:p w14:paraId="2678E0D9" w14:textId="77777777" w:rsidR="006F2F49" w:rsidRDefault="006F2F49"/>
        </w:tc>
        <w:tc>
          <w:tcPr>
            <w:tcW w:w="0" w:type="auto"/>
          </w:tcPr>
          <w:p w14:paraId="0656BB01" w14:textId="77777777" w:rsidR="006F2F49" w:rsidRDefault="00FA6E01">
            <w:pPr>
              <w:pStyle w:val="Compact"/>
              <w:jc w:val="right"/>
            </w:pPr>
            <w:r>
              <w:t>1L</w:t>
            </w:r>
          </w:p>
        </w:tc>
        <w:tc>
          <w:tcPr>
            <w:tcW w:w="0" w:type="auto"/>
          </w:tcPr>
          <w:p w14:paraId="4850C47E" w14:textId="77777777" w:rsidR="006F2F49" w:rsidRDefault="00FA6E01">
            <w:pPr>
              <w:pStyle w:val="Compact"/>
              <w:jc w:val="right"/>
            </w:pPr>
            <w:r>
              <w:t>piecerate</w:t>
            </w:r>
          </w:p>
        </w:tc>
        <w:tc>
          <w:tcPr>
            <w:tcW w:w="0" w:type="auto"/>
          </w:tcPr>
          <w:p w14:paraId="5D8EF947" w14:textId="77777777" w:rsidR="006F2F49" w:rsidRDefault="00FA6E01">
            <w:pPr>
              <w:pStyle w:val="Compact"/>
              <w:jc w:val="right"/>
            </w:pPr>
            <w:r>
              <w:t>tournament</w:t>
            </w:r>
          </w:p>
        </w:tc>
        <w:tc>
          <w:tcPr>
            <w:tcW w:w="0" w:type="auto"/>
          </w:tcPr>
          <w:p w14:paraId="50FDFB06" w14:textId="77777777" w:rsidR="006F2F49" w:rsidRDefault="00FA6E01">
            <w:pPr>
              <w:pStyle w:val="Compact"/>
              <w:jc w:val="right"/>
            </w:pPr>
            <w:r>
              <w:t>Total</w:t>
            </w:r>
          </w:p>
        </w:tc>
      </w:tr>
      <w:tr w:rsidR="006F2F49" w14:paraId="7680BA14" w14:textId="77777777">
        <w:tc>
          <w:tcPr>
            <w:tcW w:w="0" w:type="auto"/>
          </w:tcPr>
          <w:p w14:paraId="5905FBD2" w14:textId="77777777" w:rsidR="006F2F49" w:rsidRDefault="00FA6E01">
            <w:pPr>
              <w:pStyle w:val="Compact"/>
            </w:pPr>
            <w:r>
              <w:t>1L</w:t>
            </w:r>
          </w:p>
        </w:tc>
        <w:tc>
          <w:tcPr>
            <w:tcW w:w="0" w:type="auto"/>
          </w:tcPr>
          <w:p w14:paraId="559A9F79" w14:textId="77777777" w:rsidR="006F2F49" w:rsidRDefault="006F2F49"/>
        </w:tc>
        <w:tc>
          <w:tcPr>
            <w:tcW w:w="0" w:type="auto"/>
          </w:tcPr>
          <w:p w14:paraId="27E4CC49" w14:textId="77777777" w:rsidR="006F2F49" w:rsidRDefault="006F2F49"/>
        </w:tc>
        <w:tc>
          <w:tcPr>
            <w:tcW w:w="0" w:type="auto"/>
          </w:tcPr>
          <w:p w14:paraId="0F7DD281" w14:textId="77777777" w:rsidR="006F2F49" w:rsidRDefault="006F2F49"/>
        </w:tc>
        <w:tc>
          <w:tcPr>
            <w:tcW w:w="0" w:type="auto"/>
          </w:tcPr>
          <w:p w14:paraId="69016B5D" w14:textId="77777777" w:rsidR="006F2F49" w:rsidRDefault="006F2F49"/>
        </w:tc>
      </w:tr>
      <w:tr w:rsidR="006F2F49" w14:paraId="6F093B3A" w14:textId="77777777">
        <w:tc>
          <w:tcPr>
            <w:tcW w:w="0" w:type="auto"/>
          </w:tcPr>
          <w:p w14:paraId="436F95AA" w14:textId="77777777" w:rsidR="006F2F49" w:rsidRDefault="00FA6E01">
            <w:pPr>
              <w:pStyle w:val="Compact"/>
            </w:pPr>
            <w:r>
              <w:t>Man</w:t>
            </w:r>
          </w:p>
        </w:tc>
        <w:tc>
          <w:tcPr>
            <w:tcW w:w="0" w:type="auto"/>
          </w:tcPr>
          <w:p w14:paraId="2ACD731A" w14:textId="77777777" w:rsidR="006F2F49" w:rsidRDefault="006F2F49"/>
        </w:tc>
        <w:tc>
          <w:tcPr>
            <w:tcW w:w="0" w:type="auto"/>
          </w:tcPr>
          <w:p w14:paraId="26C565D8" w14:textId="77777777" w:rsidR="006F2F49" w:rsidRDefault="00FA6E01">
            <w:pPr>
              <w:pStyle w:val="Compact"/>
              <w:jc w:val="right"/>
            </w:pPr>
            <w:r>
              <w:t>224 (83.3%)</w:t>
            </w:r>
          </w:p>
        </w:tc>
        <w:tc>
          <w:tcPr>
            <w:tcW w:w="0" w:type="auto"/>
          </w:tcPr>
          <w:p w14:paraId="7DE0C830" w14:textId="77777777" w:rsidR="006F2F49" w:rsidRDefault="00FA6E01">
            <w:pPr>
              <w:pStyle w:val="Compact"/>
              <w:jc w:val="right"/>
            </w:pPr>
            <w:r>
              <w:t>45 (16.7%)</w:t>
            </w:r>
          </w:p>
        </w:tc>
        <w:tc>
          <w:tcPr>
            <w:tcW w:w="0" w:type="auto"/>
          </w:tcPr>
          <w:p w14:paraId="336CC689" w14:textId="77777777" w:rsidR="006F2F49" w:rsidRDefault="00FA6E01">
            <w:pPr>
              <w:pStyle w:val="Compact"/>
              <w:jc w:val="right"/>
            </w:pPr>
            <w:r>
              <w:t>269 (100.0%)</w:t>
            </w:r>
          </w:p>
        </w:tc>
      </w:tr>
      <w:tr w:rsidR="006F2F49" w14:paraId="07AC1336" w14:textId="77777777">
        <w:tc>
          <w:tcPr>
            <w:tcW w:w="0" w:type="auto"/>
          </w:tcPr>
          <w:p w14:paraId="50320885" w14:textId="77777777" w:rsidR="006F2F49" w:rsidRDefault="00FA6E01">
            <w:pPr>
              <w:pStyle w:val="Compact"/>
            </w:pPr>
            <w:r>
              <w:t>Woman</w:t>
            </w:r>
          </w:p>
        </w:tc>
        <w:tc>
          <w:tcPr>
            <w:tcW w:w="0" w:type="auto"/>
          </w:tcPr>
          <w:p w14:paraId="2A7DB840" w14:textId="77777777" w:rsidR="006F2F49" w:rsidRDefault="006F2F49"/>
        </w:tc>
        <w:tc>
          <w:tcPr>
            <w:tcW w:w="0" w:type="auto"/>
          </w:tcPr>
          <w:p w14:paraId="3412323D" w14:textId="77777777" w:rsidR="006F2F49" w:rsidRDefault="00FA6E01">
            <w:pPr>
              <w:pStyle w:val="Compact"/>
              <w:jc w:val="right"/>
            </w:pPr>
            <w:r>
              <w:t>221 (92.1%)</w:t>
            </w:r>
          </w:p>
        </w:tc>
        <w:tc>
          <w:tcPr>
            <w:tcW w:w="0" w:type="auto"/>
          </w:tcPr>
          <w:p w14:paraId="391E1079" w14:textId="77777777" w:rsidR="006F2F49" w:rsidRDefault="00FA6E01">
            <w:pPr>
              <w:pStyle w:val="Compact"/>
              <w:jc w:val="right"/>
            </w:pPr>
            <w:r>
              <w:t>19 ( 7.9%)</w:t>
            </w:r>
          </w:p>
        </w:tc>
        <w:tc>
          <w:tcPr>
            <w:tcW w:w="0" w:type="auto"/>
          </w:tcPr>
          <w:p w14:paraId="516AC248" w14:textId="77777777" w:rsidR="006F2F49" w:rsidRDefault="00FA6E01">
            <w:pPr>
              <w:pStyle w:val="Compact"/>
              <w:jc w:val="right"/>
            </w:pPr>
            <w:r>
              <w:t>240 (100.0%)</w:t>
            </w:r>
          </w:p>
        </w:tc>
      </w:tr>
      <w:tr w:rsidR="006F2F49" w14:paraId="551C601C" w14:textId="77777777">
        <w:tc>
          <w:tcPr>
            <w:tcW w:w="0" w:type="auto"/>
          </w:tcPr>
          <w:p w14:paraId="6F69A3EE" w14:textId="77777777" w:rsidR="006F2F49" w:rsidRDefault="00FA6E01">
            <w:pPr>
              <w:pStyle w:val="Compact"/>
            </w:pPr>
            <w:r>
              <w:t>Total</w:t>
            </w:r>
          </w:p>
        </w:tc>
        <w:tc>
          <w:tcPr>
            <w:tcW w:w="0" w:type="auto"/>
          </w:tcPr>
          <w:p w14:paraId="42C2CCD5" w14:textId="77777777" w:rsidR="006F2F49" w:rsidRDefault="006F2F49"/>
        </w:tc>
        <w:tc>
          <w:tcPr>
            <w:tcW w:w="0" w:type="auto"/>
          </w:tcPr>
          <w:p w14:paraId="4638EC75" w14:textId="77777777" w:rsidR="006F2F49" w:rsidRDefault="00FA6E01">
            <w:pPr>
              <w:pStyle w:val="Compact"/>
              <w:jc w:val="right"/>
            </w:pPr>
            <w:r>
              <w:t>445 (87.4%)</w:t>
            </w:r>
          </w:p>
        </w:tc>
        <w:tc>
          <w:tcPr>
            <w:tcW w:w="0" w:type="auto"/>
          </w:tcPr>
          <w:p w14:paraId="10D41F9F" w14:textId="77777777" w:rsidR="006F2F49" w:rsidRDefault="00FA6E01">
            <w:pPr>
              <w:pStyle w:val="Compact"/>
              <w:jc w:val="right"/>
            </w:pPr>
            <w:r>
              <w:t>64 (12.6%)</w:t>
            </w:r>
          </w:p>
        </w:tc>
        <w:tc>
          <w:tcPr>
            <w:tcW w:w="0" w:type="auto"/>
          </w:tcPr>
          <w:p w14:paraId="34CDC571" w14:textId="77777777" w:rsidR="006F2F49" w:rsidRDefault="00FA6E01">
            <w:pPr>
              <w:pStyle w:val="Compact"/>
              <w:jc w:val="right"/>
            </w:pPr>
            <w:r>
              <w:t>509 (100.0%)</w:t>
            </w:r>
          </w:p>
        </w:tc>
      </w:tr>
      <w:tr w:rsidR="006F2F49" w14:paraId="4FD51C12" w14:textId="77777777">
        <w:tc>
          <w:tcPr>
            <w:tcW w:w="0" w:type="auto"/>
          </w:tcPr>
          <w:p w14:paraId="3C9FE6C4" w14:textId="77777777" w:rsidR="006F2F49" w:rsidRDefault="006F2F49"/>
        </w:tc>
        <w:tc>
          <w:tcPr>
            <w:tcW w:w="0" w:type="auto"/>
          </w:tcPr>
          <w:p w14:paraId="5D64C9D0" w14:textId="77777777" w:rsidR="006F2F49" w:rsidRDefault="00FA6E01">
            <w:pPr>
              <w:pStyle w:val="Compact"/>
              <w:jc w:val="right"/>
            </w:pPr>
            <w:r>
              <w:t>2L</w:t>
            </w:r>
          </w:p>
        </w:tc>
        <w:tc>
          <w:tcPr>
            <w:tcW w:w="0" w:type="auto"/>
          </w:tcPr>
          <w:p w14:paraId="7E9F1DE1" w14:textId="77777777" w:rsidR="006F2F49" w:rsidRDefault="00FA6E01">
            <w:pPr>
              <w:pStyle w:val="Compact"/>
              <w:jc w:val="right"/>
            </w:pPr>
            <w:r>
              <w:t>piecerate</w:t>
            </w:r>
          </w:p>
        </w:tc>
        <w:tc>
          <w:tcPr>
            <w:tcW w:w="0" w:type="auto"/>
          </w:tcPr>
          <w:p w14:paraId="394A4177" w14:textId="77777777" w:rsidR="006F2F49" w:rsidRDefault="00FA6E01">
            <w:pPr>
              <w:pStyle w:val="Compact"/>
              <w:jc w:val="right"/>
            </w:pPr>
            <w:r>
              <w:t>tournament</w:t>
            </w:r>
          </w:p>
        </w:tc>
        <w:tc>
          <w:tcPr>
            <w:tcW w:w="0" w:type="auto"/>
          </w:tcPr>
          <w:p w14:paraId="70BE4E77" w14:textId="77777777" w:rsidR="006F2F49" w:rsidRDefault="00FA6E01">
            <w:pPr>
              <w:pStyle w:val="Compact"/>
              <w:jc w:val="right"/>
            </w:pPr>
            <w:r>
              <w:t>Total</w:t>
            </w:r>
          </w:p>
        </w:tc>
      </w:tr>
      <w:tr w:rsidR="006F2F49" w14:paraId="30C81C3C" w14:textId="77777777">
        <w:tc>
          <w:tcPr>
            <w:tcW w:w="0" w:type="auto"/>
          </w:tcPr>
          <w:p w14:paraId="3DA2CDA8" w14:textId="77777777" w:rsidR="006F2F49" w:rsidRDefault="00FA6E01">
            <w:pPr>
              <w:pStyle w:val="Compact"/>
            </w:pPr>
            <w:r>
              <w:t>1L</w:t>
            </w:r>
          </w:p>
        </w:tc>
        <w:tc>
          <w:tcPr>
            <w:tcW w:w="0" w:type="auto"/>
          </w:tcPr>
          <w:p w14:paraId="29B88E2F" w14:textId="77777777" w:rsidR="006F2F49" w:rsidRDefault="006F2F49"/>
        </w:tc>
        <w:tc>
          <w:tcPr>
            <w:tcW w:w="0" w:type="auto"/>
          </w:tcPr>
          <w:p w14:paraId="283366FC" w14:textId="77777777" w:rsidR="006F2F49" w:rsidRDefault="006F2F49"/>
        </w:tc>
        <w:tc>
          <w:tcPr>
            <w:tcW w:w="0" w:type="auto"/>
          </w:tcPr>
          <w:p w14:paraId="57029714" w14:textId="77777777" w:rsidR="006F2F49" w:rsidRDefault="006F2F49"/>
        </w:tc>
        <w:tc>
          <w:tcPr>
            <w:tcW w:w="0" w:type="auto"/>
          </w:tcPr>
          <w:p w14:paraId="196AC9B0" w14:textId="77777777" w:rsidR="006F2F49" w:rsidRDefault="006F2F49"/>
        </w:tc>
      </w:tr>
      <w:tr w:rsidR="006F2F49" w14:paraId="2F67D28D" w14:textId="77777777">
        <w:tc>
          <w:tcPr>
            <w:tcW w:w="0" w:type="auto"/>
          </w:tcPr>
          <w:p w14:paraId="07F00596" w14:textId="77777777" w:rsidR="006F2F49" w:rsidRDefault="00FA6E01">
            <w:pPr>
              <w:pStyle w:val="Compact"/>
            </w:pPr>
            <w:r>
              <w:t>Man</w:t>
            </w:r>
          </w:p>
        </w:tc>
        <w:tc>
          <w:tcPr>
            <w:tcW w:w="0" w:type="auto"/>
          </w:tcPr>
          <w:p w14:paraId="1E131287" w14:textId="77777777" w:rsidR="006F2F49" w:rsidRDefault="006F2F49"/>
        </w:tc>
        <w:tc>
          <w:tcPr>
            <w:tcW w:w="0" w:type="auto"/>
          </w:tcPr>
          <w:p w14:paraId="5CBA8003" w14:textId="77777777" w:rsidR="006F2F49" w:rsidRDefault="00FA6E01">
            <w:pPr>
              <w:pStyle w:val="Compact"/>
              <w:jc w:val="right"/>
            </w:pPr>
            <w:r>
              <w:t>154 (75.1%)</w:t>
            </w:r>
          </w:p>
        </w:tc>
        <w:tc>
          <w:tcPr>
            <w:tcW w:w="0" w:type="auto"/>
          </w:tcPr>
          <w:p w14:paraId="79CDCB0D" w14:textId="77777777" w:rsidR="006F2F49" w:rsidRDefault="00FA6E01">
            <w:pPr>
              <w:pStyle w:val="Compact"/>
              <w:jc w:val="right"/>
            </w:pPr>
            <w:r>
              <w:t>51 (24.9%)</w:t>
            </w:r>
          </w:p>
        </w:tc>
        <w:tc>
          <w:tcPr>
            <w:tcW w:w="0" w:type="auto"/>
          </w:tcPr>
          <w:p w14:paraId="66F3BB5D" w14:textId="77777777" w:rsidR="006F2F49" w:rsidRDefault="00FA6E01">
            <w:pPr>
              <w:pStyle w:val="Compact"/>
              <w:jc w:val="right"/>
            </w:pPr>
            <w:r>
              <w:t>205 (100.0%)</w:t>
            </w:r>
          </w:p>
        </w:tc>
      </w:tr>
      <w:tr w:rsidR="006F2F49" w14:paraId="5824A52F" w14:textId="77777777">
        <w:tc>
          <w:tcPr>
            <w:tcW w:w="0" w:type="auto"/>
          </w:tcPr>
          <w:p w14:paraId="3D05370D" w14:textId="77777777" w:rsidR="006F2F49" w:rsidRDefault="00FA6E01">
            <w:pPr>
              <w:pStyle w:val="Compact"/>
            </w:pPr>
            <w:r>
              <w:t>Woman</w:t>
            </w:r>
          </w:p>
        </w:tc>
        <w:tc>
          <w:tcPr>
            <w:tcW w:w="0" w:type="auto"/>
          </w:tcPr>
          <w:p w14:paraId="0C1DC0AC" w14:textId="77777777" w:rsidR="006F2F49" w:rsidRDefault="006F2F49"/>
        </w:tc>
        <w:tc>
          <w:tcPr>
            <w:tcW w:w="0" w:type="auto"/>
          </w:tcPr>
          <w:p w14:paraId="6C753CE1" w14:textId="77777777" w:rsidR="006F2F49" w:rsidRDefault="00FA6E01">
            <w:pPr>
              <w:pStyle w:val="Compact"/>
              <w:jc w:val="right"/>
            </w:pPr>
            <w:r>
              <w:t>262 (86.2%)</w:t>
            </w:r>
          </w:p>
        </w:tc>
        <w:tc>
          <w:tcPr>
            <w:tcW w:w="0" w:type="auto"/>
          </w:tcPr>
          <w:p w14:paraId="68AD7EFE" w14:textId="77777777" w:rsidR="006F2F49" w:rsidRDefault="00FA6E01">
            <w:pPr>
              <w:pStyle w:val="Compact"/>
              <w:jc w:val="right"/>
            </w:pPr>
            <w:r>
              <w:t>42 (13.8%)</w:t>
            </w:r>
          </w:p>
        </w:tc>
        <w:tc>
          <w:tcPr>
            <w:tcW w:w="0" w:type="auto"/>
          </w:tcPr>
          <w:p w14:paraId="62EDCED5" w14:textId="77777777" w:rsidR="006F2F49" w:rsidRDefault="00FA6E01">
            <w:pPr>
              <w:pStyle w:val="Compact"/>
              <w:jc w:val="right"/>
            </w:pPr>
            <w:r>
              <w:t>304 (100.0%)</w:t>
            </w:r>
          </w:p>
        </w:tc>
      </w:tr>
      <w:tr w:rsidR="006F2F49" w14:paraId="3B638542"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0E1D3D2" w14:textId="77777777" w:rsidR="006F2F49" w:rsidRDefault="00FA6E01">
            <w:pPr>
              <w:pStyle w:val="Compact"/>
            </w:pPr>
            <w:r>
              <w:t>Total</w:t>
            </w:r>
          </w:p>
        </w:tc>
        <w:tc>
          <w:tcPr>
            <w:tcW w:w="0" w:type="auto"/>
          </w:tcPr>
          <w:p w14:paraId="4287C74D" w14:textId="77777777" w:rsidR="006F2F49" w:rsidRDefault="006F2F49"/>
        </w:tc>
        <w:tc>
          <w:tcPr>
            <w:tcW w:w="0" w:type="auto"/>
          </w:tcPr>
          <w:p w14:paraId="6DF5AEA9" w14:textId="77777777" w:rsidR="006F2F49" w:rsidRDefault="00FA6E01">
            <w:pPr>
              <w:pStyle w:val="Compact"/>
              <w:jc w:val="right"/>
            </w:pPr>
            <w:r>
              <w:t>416 (81.7%)</w:t>
            </w:r>
          </w:p>
        </w:tc>
        <w:tc>
          <w:tcPr>
            <w:tcW w:w="0" w:type="auto"/>
          </w:tcPr>
          <w:p w14:paraId="053A737F" w14:textId="77777777" w:rsidR="006F2F49" w:rsidRDefault="00FA6E01">
            <w:pPr>
              <w:pStyle w:val="Compact"/>
              <w:jc w:val="right"/>
            </w:pPr>
            <w:r>
              <w:t>93 (18.3%)</w:t>
            </w:r>
          </w:p>
        </w:tc>
        <w:tc>
          <w:tcPr>
            <w:tcW w:w="0" w:type="auto"/>
          </w:tcPr>
          <w:p w14:paraId="2E6D8A68" w14:textId="77777777" w:rsidR="006F2F49" w:rsidRDefault="00FA6E01">
            <w:pPr>
              <w:pStyle w:val="Compact"/>
              <w:jc w:val="right"/>
            </w:pPr>
            <w:r>
              <w:t>509 (100.0%)</w:t>
            </w:r>
          </w:p>
        </w:tc>
      </w:tr>
    </w:tbl>
    <w:p w14:paraId="73FC07C5" w14:textId="46D140E8" w:rsidR="006F2F49" w:rsidRDefault="00FA6E01">
      <w:pPr>
        <w:pStyle w:val="BodyText"/>
      </w:pPr>
      <w:r>
        <w:t xml:space="preserve">Primary hypothesis 3: </w:t>
      </w:r>
      <w:commentRangeStart w:id="92"/>
      <w:del w:id="93" w:author="Author" w:date="2020-09-15T10:22:00Z">
        <w:r w:rsidR="00841EAC">
          <w:delText>Women</w:delText>
        </w:r>
      </w:del>
      <w:ins w:id="94" w:author="Author" w:date="2020-09-15T10:22:00Z">
        <w:r>
          <w:t>In concordance with our pre-registered hypothesis, women</w:t>
        </w:r>
      </w:ins>
      <w:r>
        <w:t xml:space="preserve"> completed 68.59% more rounds of preparation relative to men, </w:t>
      </w:r>
      <m:oMath>
        <m:r>
          <w:rPr>
            <w:rFonts w:ascii="Cambria Math" w:hAnsi="Cambria Math"/>
          </w:rPr>
          <m:t>b</m:t>
        </m:r>
        <m:r>
          <w:rPr>
            <w:rFonts w:ascii="Cambria Math" w:hAnsi="Cambria Math"/>
          </w:rPr>
          <m:t>=0.56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=4.37</m:t>
        </m:r>
      </m:oMath>
      <w:r>
        <w:t xml:space="preserve">, </w:t>
      </w:r>
      <m:oMath>
        <m:r>
          <w:rPr>
            <w:rFonts w:ascii="Cambria Math" w:hAnsi="Cambria Math"/>
          </w:rPr>
          <m:t>p</m:t>
        </m:r>
        <m:r>
          <w:rPr>
            <w:rFonts w:ascii="Cambria Math" w:hAnsi="Cambria Math"/>
          </w:rPr>
          <m:t>&lt;.001</m:t>
        </m:r>
      </m:oMath>
      <w:r>
        <w:t xml:space="preserve"> (see Figure 5).</w:t>
      </w:r>
      <w:commentRangeEnd w:id="92"/>
      <w:r w:rsidR="00C7530F">
        <w:rPr>
          <w:rStyle w:val="CommentReference"/>
        </w:rPr>
        <w:commentReference w:id="92"/>
      </w:r>
    </w:p>
    <w:p w14:paraId="26C305C2" w14:textId="77777777" w:rsidR="006F2F49" w:rsidRDefault="00FA6E01">
      <w:pPr>
        <w:pStyle w:val="CaptionedFigure"/>
      </w:pPr>
      <w:r>
        <w:rPr>
          <w:noProof/>
        </w:rPr>
        <w:lastRenderedPageBreak/>
        <w:drawing>
          <wp:inline distT="0" distB="0" distL="0" distR="0" wp14:anchorId="7A8681D4" wp14:editId="152F8F44">
            <wp:extent cx="5969000" cy="5969000"/>
            <wp:effectExtent l="0" t="0" r="0" b="0"/>
            <wp:docPr id="5" name="Picture" descr="Figure 5.   Average (log-transformed) practice count based on participant gender and competition cho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p>
    <w:p w14:paraId="22C09A40" w14:textId="77777777" w:rsidR="006F2F49" w:rsidRDefault="00FA6E01">
      <w:pPr>
        <w:pStyle w:val="ImageCaption"/>
      </w:pPr>
      <w:r>
        <w:rPr>
          <w:i/>
        </w:rPr>
        <w:t>Figure</w:t>
      </w:r>
      <w:r>
        <w:t xml:space="preserve"> </w:t>
      </w:r>
      <w:r>
        <w:rPr>
          <w:i/>
        </w:rPr>
        <w:t xml:space="preserve">5.  </w:t>
      </w:r>
      <w:r>
        <w:t xml:space="preserve"> Average (log-transformed) practice count based on participant gender and competition choice. Error bars represent standard errors.</w:t>
      </w:r>
    </w:p>
    <w:p w14:paraId="51EA5A9F" w14:textId="3B77B5A6" w:rsidR="006F2F49" w:rsidRDefault="00FA6E01">
      <w:pPr>
        <w:pStyle w:val="BodyText"/>
      </w:pPr>
      <w:r>
        <w:t xml:space="preserve">Primary hypothesis 4: </w:t>
      </w:r>
      <w:commentRangeStart w:id="95"/>
      <w:del w:id="96" w:author="Author" w:date="2020-09-15T10:22:00Z">
        <w:r w:rsidR="00841EAC">
          <w:delText>Participants</w:delText>
        </w:r>
      </w:del>
      <w:ins w:id="97" w:author="Author" w:date="2020-09-15T10:22:00Z">
        <w:r>
          <w:t>As hypothesized, participants</w:t>
        </w:r>
      </w:ins>
      <w:r>
        <w:t xml:space="preserve"> expected women </w:t>
      </w:r>
      <w:commentRangeEnd w:id="95"/>
      <w:r w:rsidR="000C68B2">
        <w:rPr>
          <w:rStyle w:val="CommentReference"/>
        </w:rPr>
        <w:commentReference w:id="95"/>
      </w:r>
      <w:r>
        <w:t>to spend more time preparing for the multiplication t</w:t>
      </w:r>
      <w:r>
        <w:t xml:space="preserve">ask relative to men,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=1056)=15.67</m:t>
        </m:r>
      </m:oMath>
      <w:r>
        <w:t xml:space="preserve">, </w:t>
      </w:r>
      <m:oMath>
        <m:r>
          <w:rPr>
            <w:rFonts w:ascii="Cambria Math" w:hAnsi="Cambria Math"/>
          </w:rPr>
          <m:t>p</m:t>
        </m:r>
        <m:r>
          <w:rPr>
            <w:rFonts w:ascii="Cambria Math" w:hAnsi="Cambria Math"/>
          </w:rPr>
          <m:t>&lt;.001</m:t>
        </m:r>
      </m:oMath>
      <w:r>
        <w:t xml:space="preserve"> (see Figure 6).</w:t>
      </w:r>
    </w:p>
    <w:p w14:paraId="26A369A5" w14:textId="77777777" w:rsidR="006F2F49" w:rsidRDefault="00FA6E01">
      <w:pPr>
        <w:pStyle w:val="CaptionedFigure"/>
      </w:pPr>
      <w:r>
        <w:rPr>
          <w:noProof/>
        </w:rPr>
        <w:lastRenderedPageBreak/>
        <w:drawing>
          <wp:inline distT="0" distB="0" distL="0" distR="0" wp14:anchorId="5C97D0E2" wp14:editId="47355C3F">
            <wp:extent cx="5969000" cy="5969000"/>
            <wp:effectExtent l="0" t="0" r="0" b="0"/>
            <wp:docPr id="6" name="Picture" descr="Figure 6.   Participants’ perceptions of gender differences in the choice to practi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p>
    <w:p w14:paraId="66189749" w14:textId="77777777" w:rsidR="006F2F49" w:rsidRDefault="00FA6E01">
      <w:pPr>
        <w:pStyle w:val="ImageCaption"/>
      </w:pPr>
      <w:r>
        <w:rPr>
          <w:i/>
        </w:rPr>
        <w:t>Figure</w:t>
      </w:r>
      <w:r>
        <w:t xml:space="preserve"> </w:t>
      </w:r>
      <w:r>
        <w:rPr>
          <w:i/>
        </w:rPr>
        <w:t xml:space="preserve">6.  </w:t>
      </w:r>
      <w:r>
        <w:t xml:space="preserve"> Participants’ perceptions of gender differences in the choice to practice on the task. Error bars represent standard errors.</w:t>
      </w:r>
    </w:p>
    <w:p w14:paraId="5870BC23" w14:textId="77777777" w:rsidR="006F2F49" w:rsidRDefault="00FA6E01">
      <w:pPr>
        <w:pStyle w:val="BodyText"/>
      </w:pPr>
      <w:r>
        <w:t>Cross-Tabulation, Row Proportions</w:t>
      </w:r>
      <w:r>
        <w:br/>
        <w:t>clean</w:t>
      </w:r>
      <m:oMath>
        <m:r>
          <w:rPr>
            <w:rFonts w:ascii="Cambria Math" w:hAnsi="Cambria Math"/>
          </w:rPr>
          <m:t>gende</m:t>
        </m:r>
        <m:r>
          <w:rPr>
            <w:rFonts w:ascii="Cambria Math" w:hAnsi="Cambria Math"/>
          </w:rPr>
          <m:t>r</m:t>
        </m:r>
        <m:r>
          <w:rPr>
            <w:rFonts w:ascii="Cambria Math" w:hAnsi="Cambria Math"/>
          </w:rPr>
          <m:t>*</m:t>
        </m:r>
        <m:r>
          <w:rPr>
            <w:rFonts w:ascii="Cambria Math" w:hAnsi="Cambria Math"/>
          </w:rPr>
          <m:t>clean</m:t>
        </m:r>
      </m:oMath>
      <w:r>
        <w:t>perc_task_gender_pract</w:t>
      </w:r>
    </w:p>
    <w:tbl>
      <w:tblPr>
        <w:tblStyle w:val="Table"/>
        <w:tblW w:w="0" w:type="pct"/>
        <w:tblLook w:val="07C0" w:firstRow="0" w:lastRow="1" w:firstColumn="1" w:lastColumn="1" w:noHBand="1" w:noVBand="1"/>
      </w:tblPr>
      <w:tblGrid>
        <w:gridCol w:w="1496"/>
        <w:gridCol w:w="3135"/>
        <w:gridCol w:w="1194"/>
        <w:gridCol w:w="1194"/>
        <w:gridCol w:w="1017"/>
        <w:gridCol w:w="1370"/>
      </w:tblGrid>
      <w:tr w:rsidR="006F2F49" w14:paraId="717631D0" w14:textId="77777777">
        <w:tc>
          <w:tcPr>
            <w:tcW w:w="0" w:type="auto"/>
          </w:tcPr>
          <w:p w14:paraId="77EE64C7" w14:textId="77777777" w:rsidR="006F2F49" w:rsidRDefault="006F2F49"/>
        </w:tc>
        <w:tc>
          <w:tcPr>
            <w:tcW w:w="0" w:type="auto"/>
          </w:tcPr>
          <w:p w14:paraId="0F9D0CE0" w14:textId="77777777" w:rsidR="006F2F49" w:rsidRDefault="00FA6E01">
            <w:pPr>
              <w:pStyle w:val="Compact"/>
              <w:jc w:val="right"/>
            </w:pPr>
            <w:r>
              <w:t>clean$perc_task_gender_pract</w:t>
            </w:r>
          </w:p>
        </w:tc>
        <w:tc>
          <w:tcPr>
            <w:tcW w:w="0" w:type="auto"/>
          </w:tcPr>
          <w:p w14:paraId="1703941E" w14:textId="77777777" w:rsidR="006F2F49" w:rsidRDefault="00FA6E01">
            <w:pPr>
              <w:pStyle w:val="Compact"/>
              <w:jc w:val="right"/>
            </w:pPr>
            <w:r>
              <w:t>Men</w:t>
            </w:r>
          </w:p>
        </w:tc>
        <w:tc>
          <w:tcPr>
            <w:tcW w:w="0" w:type="auto"/>
          </w:tcPr>
          <w:p w14:paraId="7F55F2D9" w14:textId="77777777" w:rsidR="006F2F49" w:rsidRDefault="00FA6E01">
            <w:pPr>
              <w:pStyle w:val="Compact"/>
              <w:jc w:val="right"/>
            </w:pPr>
            <w:r>
              <w:t>Women</w:t>
            </w:r>
          </w:p>
        </w:tc>
        <w:tc>
          <w:tcPr>
            <w:tcW w:w="0" w:type="auto"/>
          </w:tcPr>
          <w:p w14:paraId="1F5278A1" w14:textId="77777777" w:rsidR="006F2F49" w:rsidRDefault="006F2F49">
            <w:pPr>
              <w:pStyle w:val="Compact"/>
              <w:jc w:val="right"/>
            </w:pPr>
          </w:p>
        </w:tc>
        <w:tc>
          <w:tcPr>
            <w:tcW w:w="0" w:type="auto"/>
          </w:tcPr>
          <w:p w14:paraId="39EA6D77" w14:textId="77777777" w:rsidR="006F2F49" w:rsidRDefault="00FA6E01">
            <w:pPr>
              <w:pStyle w:val="Compact"/>
              <w:jc w:val="right"/>
            </w:pPr>
            <w:r>
              <w:t>Total</w:t>
            </w:r>
          </w:p>
        </w:tc>
      </w:tr>
      <w:tr w:rsidR="006F2F49" w14:paraId="471849A1" w14:textId="77777777">
        <w:tc>
          <w:tcPr>
            <w:tcW w:w="0" w:type="auto"/>
          </w:tcPr>
          <w:p w14:paraId="5E61F29F" w14:textId="77777777" w:rsidR="006F2F49" w:rsidRDefault="00FA6E01">
            <w:pPr>
              <w:pStyle w:val="Compact"/>
            </w:pPr>
            <w:r>
              <w:t>clean$gender</w:t>
            </w:r>
          </w:p>
        </w:tc>
        <w:tc>
          <w:tcPr>
            <w:tcW w:w="0" w:type="auto"/>
          </w:tcPr>
          <w:p w14:paraId="6EA5938D" w14:textId="77777777" w:rsidR="006F2F49" w:rsidRDefault="006F2F49"/>
        </w:tc>
        <w:tc>
          <w:tcPr>
            <w:tcW w:w="0" w:type="auto"/>
          </w:tcPr>
          <w:p w14:paraId="611A8799" w14:textId="77777777" w:rsidR="006F2F49" w:rsidRDefault="006F2F49"/>
        </w:tc>
        <w:tc>
          <w:tcPr>
            <w:tcW w:w="0" w:type="auto"/>
          </w:tcPr>
          <w:p w14:paraId="51D0F0B1" w14:textId="77777777" w:rsidR="006F2F49" w:rsidRDefault="006F2F49"/>
        </w:tc>
        <w:tc>
          <w:tcPr>
            <w:tcW w:w="0" w:type="auto"/>
          </w:tcPr>
          <w:p w14:paraId="57AE96A8" w14:textId="77777777" w:rsidR="006F2F49" w:rsidRDefault="006F2F49"/>
        </w:tc>
        <w:tc>
          <w:tcPr>
            <w:tcW w:w="0" w:type="auto"/>
          </w:tcPr>
          <w:p w14:paraId="5FD69B7F" w14:textId="77777777" w:rsidR="006F2F49" w:rsidRDefault="006F2F49"/>
        </w:tc>
      </w:tr>
      <w:tr w:rsidR="006F2F49" w14:paraId="2431737D" w14:textId="77777777">
        <w:tc>
          <w:tcPr>
            <w:tcW w:w="0" w:type="auto"/>
          </w:tcPr>
          <w:p w14:paraId="09CD6DF3" w14:textId="77777777" w:rsidR="006F2F49" w:rsidRDefault="00FA6E01">
            <w:pPr>
              <w:pStyle w:val="Compact"/>
            </w:pPr>
            <w:r>
              <w:t>Man</w:t>
            </w:r>
          </w:p>
        </w:tc>
        <w:tc>
          <w:tcPr>
            <w:tcW w:w="0" w:type="auto"/>
          </w:tcPr>
          <w:p w14:paraId="28FFA931" w14:textId="77777777" w:rsidR="006F2F49" w:rsidRDefault="006F2F49"/>
        </w:tc>
        <w:tc>
          <w:tcPr>
            <w:tcW w:w="0" w:type="auto"/>
          </w:tcPr>
          <w:p w14:paraId="730A9331" w14:textId="77777777" w:rsidR="006F2F49" w:rsidRDefault="00FA6E01">
            <w:pPr>
              <w:pStyle w:val="Compact"/>
              <w:jc w:val="right"/>
            </w:pPr>
            <w:r>
              <w:t>104 (21.2%)</w:t>
            </w:r>
          </w:p>
        </w:tc>
        <w:tc>
          <w:tcPr>
            <w:tcW w:w="0" w:type="auto"/>
          </w:tcPr>
          <w:p w14:paraId="77BDA932" w14:textId="77777777" w:rsidR="006F2F49" w:rsidRDefault="00FA6E01">
            <w:pPr>
              <w:pStyle w:val="Compact"/>
              <w:jc w:val="right"/>
            </w:pPr>
            <w:r>
              <w:t>361 (73.7%)</w:t>
            </w:r>
          </w:p>
        </w:tc>
        <w:tc>
          <w:tcPr>
            <w:tcW w:w="0" w:type="auto"/>
          </w:tcPr>
          <w:p w14:paraId="4210E0AB" w14:textId="77777777" w:rsidR="006F2F49" w:rsidRDefault="00FA6E01">
            <w:pPr>
              <w:pStyle w:val="Compact"/>
              <w:jc w:val="right"/>
            </w:pPr>
            <w:r>
              <w:t>25 (5.1%)</w:t>
            </w:r>
          </w:p>
        </w:tc>
        <w:tc>
          <w:tcPr>
            <w:tcW w:w="0" w:type="auto"/>
          </w:tcPr>
          <w:p w14:paraId="1C87E38E" w14:textId="77777777" w:rsidR="006F2F49" w:rsidRDefault="00FA6E01">
            <w:pPr>
              <w:pStyle w:val="Compact"/>
              <w:jc w:val="right"/>
            </w:pPr>
            <w:r>
              <w:t>490 (100.0%)</w:t>
            </w:r>
          </w:p>
        </w:tc>
      </w:tr>
      <w:tr w:rsidR="006F2F49" w14:paraId="3E5B4E42" w14:textId="77777777">
        <w:tc>
          <w:tcPr>
            <w:tcW w:w="0" w:type="auto"/>
          </w:tcPr>
          <w:p w14:paraId="18283F08" w14:textId="77777777" w:rsidR="006F2F49" w:rsidRDefault="00FA6E01">
            <w:pPr>
              <w:pStyle w:val="Compact"/>
            </w:pPr>
            <w:r>
              <w:t>Woman</w:t>
            </w:r>
          </w:p>
        </w:tc>
        <w:tc>
          <w:tcPr>
            <w:tcW w:w="0" w:type="auto"/>
          </w:tcPr>
          <w:p w14:paraId="5B06C75C" w14:textId="77777777" w:rsidR="006F2F49" w:rsidRDefault="006F2F49"/>
        </w:tc>
        <w:tc>
          <w:tcPr>
            <w:tcW w:w="0" w:type="auto"/>
          </w:tcPr>
          <w:p w14:paraId="2E1AE9C4" w14:textId="77777777" w:rsidR="006F2F49" w:rsidRDefault="00FA6E01">
            <w:pPr>
              <w:pStyle w:val="Compact"/>
              <w:jc w:val="right"/>
            </w:pPr>
            <w:r>
              <w:t>63 (11.1%)</w:t>
            </w:r>
          </w:p>
        </w:tc>
        <w:tc>
          <w:tcPr>
            <w:tcW w:w="0" w:type="auto"/>
          </w:tcPr>
          <w:p w14:paraId="5986D9C5" w14:textId="77777777" w:rsidR="006F2F49" w:rsidRDefault="00FA6E01">
            <w:pPr>
              <w:pStyle w:val="Compact"/>
              <w:jc w:val="right"/>
            </w:pPr>
            <w:r>
              <w:t>476 (84.1%)</w:t>
            </w:r>
          </w:p>
        </w:tc>
        <w:tc>
          <w:tcPr>
            <w:tcW w:w="0" w:type="auto"/>
          </w:tcPr>
          <w:p w14:paraId="255D450B" w14:textId="77777777" w:rsidR="006F2F49" w:rsidRDefault="00FA6E01">
            <w:pPr>
              <w:pStyle w:val="Compact"/>
              <w:jc w:val="right"/>
            </w:pPr>
            <w:r>
              <w:t>27 (4.8%)</w:t>
            </w:r>
          </w:p>
        </w:tc>
        <w:tc>
          <w:tcPr>
            <w:tcW w:w="0" w:type="auto"/>
          </w:tcPr>
          <w:p w14:paraId="062E6EBF" w14:textId="77777777" w:rsidR="006F2F49" w:rsidRDefault="00FA6E01">
            <w:pPr>
              <w:pStyle w:val="Compact"/>
              <w:jc w:val="right"/>
            </w:pPr>
            <w:r>
              <w:t>566 (100.0%)</w:t>
            </w:r>
          </w:p>
        </w:tc>
      </w:tr>
      <w:tr w:rsidR="006F2F49" w14:paraId="12D1FD00"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FD60EA5" w14:textId="77777777" w:rsidR="006F2F49" w:rsidRDefault="00FA6E01">
            <w:pPr>
              <w:pStyle w:val="Compact"/>
            </w:pPr>
            <w:r>
              <w:t>Total</w:t>
            </w:r>
          </w:p>
        </w:tc>
        <w:tc>
          <w:tcPr>
            <w:tcW w:w="0" w:type="auto"/>
          </w:tcPr>
          <w:p w14:paraId="61FCB385" w14:textId="77777777" w:rsidR="006F2F49" w:rsidRDefault="006F2F49"/>
        </w:tc>
        <w:tc>
          <w:tcPr>
            <w:tcW w:w="0" w:type="auto"/>
          </w:tcPr>
          <w:p w14:paraId="367FDE84" w14:textId="77777777" w:rsidR="006F2F49" w:rsidRDefault="00FA6E01">
            <w:pPr>
              <w:pStyle w:val="Compact"/>
              <w:jc w:val="right"/>
            </w:pPr>
            <w:r>
              <w:t>167 (15.8%)</w:t>
            </w:r>
          </w:p>
        </w:tc>
        <w:tc>
          <w:tcPr>
            <w:tcW w:w="0" w:type="auto"/>
          </w:tcPr>
          <w:p w14:paraId="628848B1" w14:textId="77777777" w:rsidR="006F2F49" w:rsidRDefault="00FA6E01">
            <w:pPr>
              <w:pStyle w:val="Compact"/>
              <w:jc w:val="right"/>
            </w:pPr>
            <w:r>
              <w:t>837 (79.3%)</w:t>
            </w:r>
          </w:p>
        </w:tc>
        <w:tc>
          <w:tcPr>
            <w:tcW w:w="0" w:type="auto"/>
          </w:tcPr>
          <w:p w14:paraId="215986DE" w14:textId="77777777" w:rsidR="006F2F49" w:rsidRDefault="00FA6E01">
            <w:pPr>
              <w:pStyle w:val="Compact"/>
              <w:jc w:val="right"/>
            </w:pPr>
            <w:r>
              <w:t>52 (4.9%)</w:t>
            </w:r>
          </w:p>
        </w:tc>
        <w:tc>
          <w:tcPr>
            <w:tcW w:w="0" w:type="auto"/>
          </w:tcPr>
          <w:p w14:paraId="0297C0F4" w14:textId="77777777" w:rsidR="006F2F49" w:rsidRDefault="00FA6E01">
            <w:pPr>
              <w:pStyle w:val="Compact"/>
              <w:jc w:val="right"/>
            </w:pPr>
            <w:r>
              <w:t>1056 (100.0%)</w:t>
            </w:r>
          </w:p>
        </w:tc>
      </w:tr>
    </w:tbl>
    <w:p w14:paraId="1CE3B0DC" w14:textId="77777777" w:rsidR="006F2F49" w:rsidRDefault="00FA6E01">
      <w:pPr>
        <w:pStyle w:val="BodyText"/>
      </w:pPr>
      <w:r>
        <w:t xml:space="preserve">Exploratory analysis 7a: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=1056)=1.02</m:t>
        </m:r>
      </m:oMath>
      <w:r>
        <w:t xml:space="preserve">, </w:t>
      </w:r>
      <m:oMath>
        <m:r>
          <w:rPr>
            <w:rFonts w:ascii="Cambria Math" w:hAnsi="Cambria Math"/>
          </w:rPr>
          <m:t>p</m:t>
        </m:r>
        <m:r>
          <w:rPr>
            <w:rFonts w:ascii="Cambria Math" w:hAnsi="Cambria Math"/>
          </w:rPr>
          <m:t>=.313</m:t>
        </m:r>
      </m:oMath>
      <w:r>
        <w:t xml:space="preserve"> (see Figure 7).</w:t>
      </w:r>
    </w:p>
    <w:p w14:paraId="6604B9D1" w14:textId="77777777" w:rsidR="006F2F49" w:rsidRDefault="00FA6E01">
      <w:pPr>
        <w:pStyle w:val="CaptionedFigure"/>
      </w:pPr>
      <w:r>
        <w:rPr>
          <w:noProof/>
        </w:rPr>
        <w:lastRenderedPageBreak/>
        <w:drawing>
          <wp:inline distT="0" distB="0" distL="0" distR="0" wp14:anchorId="6520B72C" wp14:editId="33200E78">
            <wp:extent cx="5969000" cy="5969000"/>
            <wp:effectExtent l="0" t="0" r="0" b="0"/>
            <wp:docPr id="7" name="Picture" descr="Figure 7.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p>
    <w:p w14:paraId="5E597538" w14:textId="77777777" w:rsidR="006F2F49" w:rsidRDefault="00FA6E01">
      <w:pPr>
        <w:pStyle w:val="ImageCaption"/>
      </w:pPr>
      <w:r>
        <w:rPr>
          <w:i/>
        </w:rPr>
        <w:t>Figure</w:t>
      </w:r>
      <w:r>
        <w:t xml:space="preserve"> </w:t>
      </w:r>
      <w:r>
        <w:rPr>
          <w:i/>
        </w:rPr>
        <w:t xml:space="preserve">7.  </w:t>
      </w:r>
      <w:r>
        <w:t xml:space="preserve"> Participants’ perceptions of gender differences in performance on th</w:t>
      </w:r>
      <w:r>
        <w:t>e task. Error bars represent standard errors.</w:t>
      </w:r>
    </w:p>
    <w:p w14:paraId="28F2CD92" w14:textId="77777777" w:rsidR="006F2F49" w:rsidRDefault="00FA6E01">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better_gender_guess</w:t>
      </w:r>
    </w:p>
    <w:tbl>
      <w:tblPr>
        <w:tblStyle w:val="Table"/>
        <w:tblW w:w="0" w:type="pct"/>
        <w:tblLook w:val="07C0" w:firstRow="0" w:lastRow="1" w:firstColumn="1" w:lastColumn="1" w:noHBand="1" w:noVBand="1"/>
      </w:tblPr>
      <w:tblGrid>
        <w:gridCol w:w="1496"/>
        <w:gridCol w:w="2815"/>
        <w:gridCol w:w="1274"/>
        <w:gridCol w:w="1274"/>
        <w:gridCol w:w="1074"/>
        <w:gridCol w:w="1473"/>
      </w:tblGrid>
      <w:tr w:rsidR="006F2F49" w14:paraId="091B0E80" w14:textId="77777777">
        <w:tc>
          <w:tcPr>
            <w:tcW w:w="0" w:type="auto"/>
          </w:tcPr>
          <w:p w14:paraId="05C526EB" w14:textId="77777777" w:rsidR="006F2F49" w:rsidRDefault="006F2F49"/>
        </w:tc>
        <w:tc>
          <w:tcPr>
            <w:tcW w:w="0" w:type="auto"/>
          </w:tcPr>
          <w:p w14:paraId="7772C6C8" w14:textId="77777777" w:rsidR="006F2F49" w:rsidRDefault="00FA6E01">
            <w:pPr>
              <w:pStyle w:val="Compact"/>
              <w:jc w:val="right"/>
            </w:pPr>
            <w:r>
              <w:t>clean$better_gender_guess</w:t>
            </w:r>
          </w:p>
        </w:tc>
        <w:tc>
          <w:tcPr>
            <w:tcW w:w="0" w:type="auto"/>
          </w:tcPr>
          <w:p w14:paraId="0940D674" w14:textId="77777777" w:rsidR="006F2F49" w:rsidRDefault="00FA6E01">
            <w:pPr>
              <w:pStyle w:val="Compact"/>
              <w:jc w:val="right"/>
            </w:pPr>
            <w:r>
              <w:t>Men</w:t>
            </w:r>
          </w:p>
        </w:tc>
        <w:tc>
          <w:tcPr>
            <w:tcW w:w="0" w:type="auto"/>
          </w:tcPr>
          <w:p w14:paraId="176FD3EB" w14:textId="77777777" w:rsidR="006F2F49" w:rsidRDefault="00FA6E01">
            <w:pPr>
              <w:pStyle w:val="Compact"/>
              <w:jc w:val="right"/>
            </w:pPr>
            <w:r>
              <w:t>Women</w:t>
            </w:r>
          </w:p>
        </w:tc>
        <w:tc>
          <w:tcPr>
            <w:tcW w:w="0" w:type="auto"/>
          </w:tcPr>
          <w:p w14:paraId="3821A58E" w14:textId="77777777" w:rsidR="006F2F49" w:rsidRDefault="006F2F49">
            <w:pPr>
              <w:pStyle w:val="Compact"/>
              <w:jc w:val="right"/>
            </w:pPr>
          </w:p>
        </w:tc>
        <w:tc>
          <w:tcPr>
            <w:tcW w:w="0" w:type="auto"/>
          </w:tcPr>
          <w:p w14:paraId="7DD9017D" w14:textId="77777777" w:rsidR="006F2F49" w:rsidRDefault="00FA6E01">
            <w:pPr>
              <w:pStyle w:val="Compact"/>
              <w:jc w:val="right"/>
            </w:pPr>
            <w:r>
              <w:t>Total</w:t>
            </w:r>
          </w:p>
        </w:tc>
      </w:tr>
      <w:tr w:rsidR="006F2F49" w14:paraId="613F2367" w14:textId="77777777">
        <w:tc>
          <w:tcPr>
            <w:tcW w:w="0" w:type="auto"/>
          </w:tcPr>
          <w:p w14:paraId="6E08022A" w14:textId="77777777" w:rsidR="006F2F49" w:rsidRDefault="00FA6E01">
            <w:pPr>
              <w:pStyle w:val="Compact"/>
            </w:pPr>
            <w:r>
              <w:t>clean$gender</w:t>
            </w:r>
          </w:p>
        </w:tc>
        <w:tc>
          <w:tcPr>
            <w:tcW w:w="0" w:type="auto"/>
          </w:tcPr>
          <w:p w14:paraId="4447F1E7" w14:textId="77777777" w:rsidR="006F2F49" w:rsidRDefault="006F2F49"/>
        </w:tc>
        <w:tc>
          <w:tcPr>
            <w:tcW w:w="0" w:type="auto"/>
          </w:tcPr>
          <w:p w14:paraId="17181372" w14:textId="77777777" w:rsidR="006F2F49" w:rsidRDefault="006F2F49"/>
        </w:tc>
        <w:tc>
          <w:tcPr>
            <w:tcW w:w="0" w:type="auto"/>
          </w:tcPr>
          <w:p w14:paraId="11AEBECE" w14:textId="77777777" w:rsidR="006F2F49" w:rsidRDefault="006F2F49"/>
        </w:tc>
        <w:tc>
          <w:tcPr>
            <w:tcW w:w="0" w:type="auto"/>
          </w:tcPr>
          <w:p w14:paraId="77DA95C3" w14:textId="77777777" w:rsidR="006F2F49" w:rsidRDefault="006F2F49"/>
        </w:tc>
        <w:tc>
          <w:tcPr>
            <w:tcW w:w="0" w:type="auto"/>
          </w:tcPr>
          <w:p w14:paraId="17B04B22" w14:textId="77777777" w:rsidR="006F2F49" w:rsidRDefault="006F2F49"/>
        </w:tc>
      </w:tr>
      <w:tr w:rsidR="006F2F49" w14:paraId="52890B93" w14:textId="77777777">
        <w:tc>
          <w:tcPr>
            <w:tcW w:w="0" w:type="auto"/>
          </w:tcPr>
          <w:p w14:paraId="4E3E0E45" w14:textId="77777777" w:rsidR="006F2F49" w:rsidRDefault="00FA6E01">
            <w:pPr>
              <w:pStyle w:val="Compact"/>
            </w:pPr>
            <w:r>
              <w:t>Man</w:t>
            </w:r>
          </w:p>
        </w:tc>
        <w:tc>
          <w:tcPr>
            <w:tcW w:w="0" w:type="auto"/>
          </w:tcPr>
          <w:p w14:paraId="3DB63D77" w14:textId="77777777" w:rsidR="006F2F49" w:rsidRDefault="006F2F49"/>
        </w:tc>
        <w:tc>
          <w:tcPr>
            <w:tcW w:w="0" w:type="auto"/>
          </w:tcPr>
          <w:p w14:paraId="1360D440" w14:textId="77777777" w:rsidR="006F2F49" w:rsidRDefault="00FA6E01">
            <w:pPr>
              <w:pStyle w:val="Compact"/>
              <w:jc w:val="right"/>
            </w:pPr>
            <w:r>
              <w:t>265 (54.1%)</w:t>
            </w:r>
          </w:p>
        </w:tc>
        <w:tc>
          <w:tcPr>
            <w:tcW w:w="0" w:type="auto"/>
          </w:tcPr>
          <w:p w14:paraId="04BB62CF" w14:textId="77777777" w:rsidR="006F2F49" w:rsidRDefault="00FA6E01">
            <w:pPr>
              <w:pStyle w:val="Compact"/>
              <w:jc w:val="right"/>
            </w:pPr>
            <w:r>
              <w:t>200 (40.8%)</w:t>
            </w:r>
          </w:p>
        </w:tc>
        <w:tc>
          <w:tcPr>
            <w:tcW w:w="0" w:type="auto"/>
          </w:tcPr>
          <w:p w14:paraId="23CA6496" w14:textId="77777777" w:rsidR="006F2F49" w:rsidRDefault="00FA6E01">
            <w:pPr>
              <w:pStyle w:val="Compact"/>
              <w:jc w:val="right"/>
            </w:pPr>
            <w:r>
              <w:t>25 (5.1%)</w:t>
            </w:r>
          </w:p>
        </w:tc>
        <w:tc>
          <w:tcPr>
            <w:tcW w:w="0" w:type="auto"/>
          </w:tcPr>
          <w:p w14:paraId="2681899D" w14:textId="77777777" w:rsidR="006F2F49" w:rsidRDefault="00FA6E01">
            <w:pPr>
              <w:pStyle w:val="Compact"/>
              <w:jc w:val="right"/>
            </w:pPr>
            <w:r>
              <w:t>490 (100.0%)</w:t>
            </w:r>
          </w:p>
        </w:tc>
      </w:tr>
      <w:tr w:rsidR="006F2F49" w14:paraId="64A3FF82" w14:textId="77777777">
        <w:tc>
          <w:tcPr>
            <w:tcW w:w="0" w:type="auto"/>
          </w:tcPr>
          <w:p w14:paraId="6E8DE170" w14:textId="77777777" w:rsidR="006F2F49" w:rsidRDefault="00FA6E01">
            <w:pPr>
              <w:pStyle w:val="Compact"/>
            </w:pPr>
            <w:r>
              <w:t>Woman</w:t>
            </w:r>
          </w:p>
        </w:tc>
        <w:tc>
          <w:tcPr>
            <w:tcW w:w="0" w:type="auto"/>
          </w:tcPr>
          <w:p w14:paraId="540E7A20" w14:textId="77777777" w:rsidR="006F2F49" w:rsidRDefault="006F2F49"/>
        </w:tc>
        <w:tc>
          <w:tcPr>
            <w:tcW w:w="0" w:type="auto"/>
          </w:tcPr>
          <w:p w14:paraId="4A7001F4" w14:textId="77777777" w:rsidR="006F2F49" w:rsidRDefault="00FA6E01">
            <w:pPr>
              <w:pStyle w:val="Compact"/>
              <w:jc w:val="right"/>
            </w:pPr>
            <w:r>
              <w:t>253 (44.7%)</w:t>
            </w:r>
          </w:p>
        </w:tc>
        <w:tc>
          <w:tcPr>
            <w:tcW w:w="0" w:type="auto"/>
          </w:tcPr>
          <w:p w14:paraId="4607CFCC" w14:textId="77777777" w:rsidR="006F2F49" w:rsidRDefault="00FA6E01">
            <w:pPr>
              <w:pStyle w:val="Compact"/>
              <w:jc w:val="right"/>
            </w:pPr>
            <w:r>
              <w:t>286 (50.5%)</w:t>
            </w:r>
          </w:p>
        </w:tc>
        <w:tc>
          <w:tcPr>
            <w:tcW w:w="0" w:type="auto"/>
          </w:tcPr>
          <w:p w14:paraId="34BB9D00" w14:textId="77777777" w:rsidR="006F2F49" w:rsidRDefault="00FA6E01">
            <w:pPr>
              <w:pStyle w:val="Compact"/>
              <w:jc w:val="right"/>
            </w:pPr>
            <w:r>
              <w:t>27 (4.8%)</w:t>
            </w:r>
          </w:p>
        </w:tc>
        <w:tc>
          <w:tcPr>
            <w:tcW w:w="0" w:type="auto"/>
          </w:tcPr>
          <w:p w14:paraId="1C82E550" w14:textId="77777777" w:rsidR="006F2F49" w:rsidRDefault="00FA6E01">
            <w:pPr>
              <w:pStyle w:val="Compact"/>
              <w:jc w:val="right"/>
            </w:pPr>
            <w:r>
              <w:t>566 (100.0%)</w:t>
            </w:r>
          </w:p>
        </w:tc>
      </w:tr>
      <w:tr w:rsidR="006F2F49" w14:paraId="4A008316"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28E0914" w14:textId="77777777" w:rsidR="006F2F49" w:rsidRDefault="00FA6E01">
            <w:pPr>
              <w:pStyle w:val="Compact"/>
            </w:pPr>
            <w:r>
              <w:t>Total</w:t>
            </w:r>
          </w:p>
        </w:tc>
        <w:tc>
          <w:tcPr>
            <w:tcW w:w="0" w:type="auto"/>
          </w:tcPr>
          <w:p w14:paraId="1DFEF87E" w14:textId="77777777" w:rsidR="006F2F49" w:rsidRDefault="006F2F49"/>
        </w:tc>
        <w:tc>
          <w:tcPr>
            <w:tcW w:w="0" w:type="auto"/>
          </w:tcPr>
          <w:p w14:paraId="598FC467" w14:textId="77777777" w:rsidR="006F2F49" w:rsidRDefault="00FA6E01">
            <w:pPr>
              <w:pStyle w:val="Compact"/>
              <w:jc w:val="right"/>
            </w:pPr>
            <w:r>
              <w:t>518 (49.1%)</w:t>
            </w:r>
          </w:p>
        </w:tc>
        <w:tc>
          <w:tcPr>
            <w:tcW w:w="0" w:type="auto"/>
          </w:tcPr>
          <w:p w14:paraId="7B6E90F6" w14:textId="77777777" w:rsidR="006F2F49" w:rsidRDefault="00FA6E01">
            <w:pPr>
              <w:pStyle w:val="Compact"/>
              <w:jc w:val="right"/>
            </w:pPr>
            <w:r>
              <w:t>486 (46.0%)</w:t>
            </w:r>
          </w:p>
        </w:tc>
        <w:tc>
          <w:tcPr>
            <w:tcW w:w="0" w:type="auto"/>
          </w:tcPr>
          <w:p w14:paraId="5BBC1CA2" w14:textId="77777777" w:rsidR="006F2F49" w:rsidRDefault="00FA6E01">
            <w:pPr>
              <w:pStyle w:val="Compact"/>
              <w:jc w:val="right"/>
            </w:pPr>
            <w:r>
              <w:t>52 (4.9%)</w:t>
            </w:r>
          </w:p>
        </w:tc>
        <w:tc>
          <w:tcPr>
            <w:tcW w:w="0" w:type="auto"/>
          </w:tcPr>
          <w:p w14:paraId="5AA36903" w14:textId="77777777" w:rsidR="006F2F49" w:rsidRDefault="00FA6E01">
            <w:pPr>
              <w:pStyle w:val="Compact"/>
              <w:jc w:val="right"/>
            </w:pPr>
            <w:r>
              <w:t>1056 (100.0%)</w:t>
            </w:r>
          </w:p>
        </w:tc>
      </w:tr>
    </w:tbl>
    <w:p w14:paraId="10B1CB85" w14:textId="77777777" w:rsidR="006F2F49" w:rsidRDefault="00FA6E01">
      <w:pPr>
        <w:pStyle w:val="BodyText"/>
      </w:pPr>
      <w:r>
        <w:t xml:space="preserve">Exploratory analysis 7b: Participants were significantly more likely to expect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=1056)=716.24</m:t>
        </m:r>
      </m:oMath>
      <w:r>
        <w:t xml:space="preserve">, </w:t>
      </w:r>
      <m:oMath>
        <m:r>
          <w:rPr>
            <w:rFonts w:ascii="Cambria Math" w:hAnsi="Cambria Math"/>
          </w:rPr>
          <m:t>p</m:t>
        </m:r>
        <m:r>
          <w:rPr>
            <w:rFonts w:ascii="Cambria Math" w:hAnsi="Cambria Math"/>
          </w:rPr>
          <m:t>&lt;.001</m:t>
        </m:r>
      </m:oMath>
      <w:r>
        <w:t xml:space="preserve"> (see Figure 8).</w:t>
      </w:r>
    </w:p>
    <w:p w14:paraId="0FD96FB5" w14:textId="77777777" w:rsidR="006F2F49" w:rsidRDefault="00FA6E01">
      <w:pPr>
        <w:pStyle w:val="CaptionedFigure"/>
      </w:pPr>
      <w:r>
        <w:rPr>
          <w:noProof/>
        </w:rPr>
        <w:lastRenderedPageBreak/>
        <w:drawing>
          <wp:inline distT="0" distB="0" distL="0" distR="0" wp14:anchorId="6FD7D241" wp14:editId="45A9FE73">
            <wp:extent cx="5969000" cy="5969000"/>
            <wp:effectExtent l="0" t="0" r="0" b="0"/>
            <wp:docPr id="8" name="Picture" descr="Figure 8.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p>
    <w:p w14:paraId="239F23AF" w14:textId="77777777" w:rsidR="006F2F49" w:rsidRDefault="00FA6E01">
      <w:pPr>
        <w:pStyle w:val="ImageCaption"/>
      </w:pPr>
      <w:r>
        <w:rPr>
          <w:i/>
        </w:rPr>
        <w:t>Figure</w:t>
      </w:r>
      <w:r>
        <w:t xml:space="preserve"> </w:t>
      </w:r>
      <w:r>
        <w:rPr>
          <w:i/>
        </w:rPr>
        <w:t xml:space="preserve">8.  </w:t>
      </w:r>
      <w:r>
        <w:t xml:space="preserve"> Participants’ perceptions of gender differences in choice to compete. Error bar</w:t>
      </w:r>
      <w:r>
        <w:t>s represent standard errors.</w:t>
      </w:r>
    </w:p>
    <w:p w14:paraId="2B28BB81" w14:textId="77777777" w:rsidR="006F2F49" w:rsidRDefault="00FA6E01">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perc_gender_comp</w:t>
      </w:r>
    </w:p>
    <w:tbl>
      <w:tblPr>
        <w:tblStyle w:val="Table"/>
        <w:tblW w:w="0" w:type="pct"/>
        <w:tblLook w:val="07C0" w:firstRow="0" w:lastRow="1" w:firstColumn="1" w:lastColumn="1" w:noHBand="1" w:noVBand="1"/>
      </w:tblPr>
      <w:tblGrid>
        <w:gridCol w:w="1496"/>
        <w:gridCol w:w="2682"/>
        <w:gridCol w:w="1359"/>
        <w:gridCol w:w="1149"/>
        <w:gridCol w:w="1136"/>
        <w:gridCol w:w="1584"/>
      </w:tblGrid>
      <w:tr w:rsidR="006F2F49" w14:paraId="5090128E" w14:textId="77777777">
        <w:tc>
          <w:tcPr>
            <w:tcW w:w="0" w:type="auto"/>
          </w:tcPr>
          <w:p w14:paraId="54AE0FEA" w14:textId="77777777" w:rsidR="006F2F49" w:rsidRDefault="006F2F49"/>
        </w:tc>
        <w:tc>
          <w:tcPr>
            <w:tcW w:w="0" w:type="auto"/>
          </w:tcPr>
          <w:p w14:paraId="34A56BDC" w14:textId="77777777" w:rsidR="006F2F49" w:rsidRDefault="00FA6E01">
            <w:pPr>
              <w:pStyle w:val="Compact"/>
              <w:jc w:val="right"/>
            </w:pPr>
            <w:r>
              <w:t>clean$perc_gender_comp</w:t>
            </w:r>
          </w:p>
        </w:tc>
        <w:tc>
          <w:tcPr>
            <w:tcW w:w="0" w:type="auto"/>
          </w:tcPr>
          <w:p w14:paraId="4927A752" w14:textId="77777777" w:rsidR="006F2F49" w:rsidRDefault="00FA6E01">
            <w:pPr>
              <w:pStyle w:val="Compact"/>
              <w:jc w:val="right"/>
            </w:pPr>
            <w:r>
              <w:t>Men</w:t>
            </w:r>
          </w:p>
        </w:tc>
        <w:tc>
          <w:tcPr>
            <w:tcW w:w="0" w:type="auto"/>
          </w:tcPr>
          <w:p w14:paraId="114ACACF" w14:textId="77777777" w:rsidR="006F2F49" w:rsidRDefault="00FA6E01">
            <w:pPr>
              <w:pStyle w:val="Compact"/>
              <w:jc w:val="right"/>
            </w:pPr>
            <w:r>
              <w:t>Women</w:t>
            </w:r>
          </w:p>
        </w:tc>
        <w:tc>
          <w:tcPr>
            <w:tcW w:w="0" w:type="auto"/>
          </w:tcPr>
          <w:p w14:paraId="7D532EC1" w14:textId="77777777" w:rsidR="006F2F49" w:rsidRDefault="006F2F49">
            <w:pPr>
              <w:pStyle w:val="Compact"/>
              <w:jc w:val="right"/>
            </w:pPr>
          </w:p>
        </w:tc>
        <w:tc>
          <w:tcPr>
            <w:tcW w:w="0" w:type="auto"/>
          </w:tcPr>
          <w:p w14:paraId="7B358DDB" w14:textId="77777777" w:rsidR="006F2F49" w:rsidRDefault="00FA6E01">
            <w:pPr>
              <w:pStyle w:val="Compact"/>
              <w:jc w:val="right"/>
            </w:pPr>
            <w:r>
              <w:t>Total</w:t>
            </w:r>
          </w:p>
        </w:tc>
      </w:tr>
      <w:tr w:rsidR="006F2F49" w14:paraId="7F063CB5" w14:textId="77777777">
        <w:tc>
          <w:tcPr>
            <w:tcW w:w="0" w:type="auto"/>
          </w:tcPr>
          <w:p w14:paraId="42249F23" w14:textId="77777777" w:rsidR="006F2F49" w:rsidRDefault="00FA6E01">
            <w:pPr>
              <w:pStyle w:val="Compact"/>
            </w:pPr>
            <w:r>
              <w:t>clean$gender</w:t>
            </w:r>
          </w:p>
        </w:tc>
        <w:tc>
          <w:tcPr>
            <w:tcW w:w="0" w:type="auto"/>
          </w:tcPr>
          <w:p w14:paraId="11F9DB7B" w14:textId="77777777" w:rsidR="006F2F49" w:rsidRDefault="006F2F49"/>
        </w:tc>
        <w:tc>
          <w:tcPr>
            <w:tcW w:w="0" w:type="auto"/>
          </w:tcPr>
          <w:p w14:paraId="3965C863" w14:textId="77777777" w:rsidR="006F2F49" w:rsidRDefault="006F2F49"/>
        </w:tc>
        <w:tc>
          <w:tcPr>
            <w:tcW w:w="0" w:type="auto"/>
          </w:tcPr>
          <w:p w14:paraId="10C55B7B" w14:textId="77777777" w:rsidR="006F2F49" w:rsidRDefault="006F2F49"/>
        </w:tc>
        <w:tc>
          <w:tcPr>
            <w:tcW w:w="0" w:type="auto"/>
          </w:tcPr>
          <w:p w14:paraId="7E53252B" w14:textId="77777777" w:rsidR="006F2F49" w:rsidRDefault="006F2F49"/>
        </w:tc>
        <w:tc>
          <w:tcPr>
            <w:tcW w:w="0" w:type="auto"/>
          </w:tcPr>
          <w:p w14:paraId="56C5D842" w14:textId="77777777" w:rsidR="006F2F49" w:rsidRDefault="006F2F49"/>
        </w:tc>
      </w:tr>
      <w:tr w:rsidR="006F2F49" w14:paraId="1F6F3997" w14:textId="77777777">
        <w:tc>
          <w:tcPr>
            <w:tcW w:w="0" w:type="auto"/>
          </w:tcPr>
          <w:p w14:paraId="2D53D8B3" w14:textId="77777777" w:rsidR="006F2F49" w:rsidRDefault="00FA6E01">
            <w:pPr>
              <w:pStyle w:val="Compact"/>
            </w:pPr>
            <w:r>
              <w:t>Man</w:t>
            </w:r>
          </w:p>
        </w:tc>
        <w:tc>
          <w:tcPr>
            <w:tcW w:w="0" w:type="auto"/>
          </w:tcPr>
          <w:p w14:paraId="04AD2911" w14:textId="77777777" w:rsidR="006F2F49" w:rsidRDefault="006F2F49"/>
        </w:tc>
        <w:tc>
          <w:tcPr>
            <w:tcW w:w="0" w:type="auto"/>
          </w:tcPr>
          <w:p w14:paraId="020D2315" w14:textId="77777777" w:rsidR="006F2F49" w:rsidRDefault="00FA6E01">
            <w:pPr>
              <w:pStyle w:val="Compact"/>
              <w:jc w:val="right"/>
            </w:pPr>
            <w:r>
              <w:t>434 (88.6%)</w:t>
            </w:r>
          </w:p>
        </w:tc>
        <w:tc>
          <w:tcPr>
            <w:tcW w:w="0" w:type="auto"/>
          </w:tcPr>
          <w:p w14:paraId="4D078F0E" w14:textId="77777777" w:rsidR="006F2F49" w:rsidRDefault="00FA6E01">
            <w:pPr>
              <w:pStyle w:val="Compact"/>
              <w:jc w:val="right"/>
            </w:pPr>
            <w:r>
              <w:t>31 (6.3%)</w:t>
            </w:r>
          </w:p>
        </w:tc>
        <w:tc>
          <w:tcPr>
            <w:tcW w:w="0" w:type="auto"/>
          </w:tcPr>
          <w:p w14:paraId="3607EF4B" w14:textId="77777777" w:rsidR="006F2F49" w:rsidRDefault="00FA6E01">
            <w:pPr>
              <w:pStyle w:val="Compact"/>
              <w:jc w:val="right"/>
            </w:pPr>
            <w:r>
              <w:t>25 (5.1%)</w:t>
            </w:r>
          </w:p>
        </w:tc>
        <w:tc>
          <w:tcPr>
            <w:tcW w:w="0" w:type="auto"/>
          </w:tcPr>
          <w:p w14:paraId="6973ED9B" w14:textId="77777777" w:rsidR="006F2F49" w:rsidRDefault="00FA6E01">
            <w:pPr>
              <w:pStyle w:val="Compact"/>
              <w:jc w:val="right"/>
            </w:pPr>
            <w:r>
              <w:t>490 (100.0%)</w:t>
            </w:r>
          </w:p>
        </w:tc>
      </w:tr>
      <w:tr w:rsidR="006F2F49" w14:paraId="006E26A7" w14:textId="77777777">
        <w:tc>
          <w:tcPr>
            <w:tcW w:w="0" w:type="auto"/>
          </w:tcPr>
          <w:p w14:paraId="09010703" w14:textId="77777777" w:rsidR="006F2F49" w:rsidRDefault="00FA6E01">
            <w:pPr>
              <w:pStyle w:val="Compact"/>
            </w:pPr>
            <w:r>
              <w:t>Woman</w:t>
            </w:r>
          </w:p>
        </w:tc>
        <w:tc>
          <w:tcPr>
            <w:tcW w:w="0" w:type="auto"/>
          </w:tcPr>
          <w:p w14:paraId="0776B790" w14:textId="77777777" w:rsidR="006F2F49" w:rsidRDefault="006F2F49"/>
        </w:tc>
        <w:tc>
          <w:tcPr>
            <w:tcW w:w="0" w:type="auto"/>
          </w:tcPr>
          <w:p w14:paraId="706CCF00" w14:textId="77777777" w:rsidR="006F2F49" w:rsidRDefault="00FA6E01">
            <w:pPr>
              <w:pStyle w:val="Compact"/>
              <w:jc w:val="right"/>
            </w:pPr>
            <w:r>
              <w:t>492 (86.9%)</w:t>
            </w:r>
          </w:p>
        </w:tc>
        <w:tc>
          <w:tcPr>
            <w:tcW w:w="0" w:type="auto"/>
          </w:tcPr>
          <w:p w14:paraId="194E1BFA" w14:textId="77777777" w:rsidR="006F2F49" w:rsidRDefault="00FA6E01">
            <w:pPr>
              <w:pStyle w:val="Compact"/>
              <w:jc w:val="right"/>
            </w:pPr>
            <w:r>
              <w:t>47 (8.3%)</w:t>
            </w:r>
          </w:p>
        </w:tc>
        <w:tc>
          <w:tcPr>
            <w:tcW w:w="0" w:type="auto"/>
          </w:tcPr>
          <w:p w14:paraId="64940BBA" w14:textId="77777777" w:rsidR="006F2F49" w:rsidRDefault="00FA6E01">
            <w:pPr>
              <w:pStyle w:val="Compact"/>
              <w:jc w:val="right"/>
            </w:pPr>
            <w:r>
              <w:t>27 (4.8%)</w:t>
            </w:r>
          </w:p>
        </w:tc>
        <w:tc>
          <w:tcPr>
            <w:tcW w:w="0" w:type="auto"/>
          </w:tcPr>
          <w:p w14:paraId="1E92CA78" w14:textId="77777777" w:rsidR="006F2F49" w:rsidRDefault="00FA6E01">
            <w:pPr>
              <w:pStyle w:val="Compact"/>
              <w:jc w:val="right"/>
            </w:pPr>
            <w:r>
              <w:t>566 (100.0%)</w:t>
            </w:r>
          </w:p>
        </w:tc>
      </w:tr>
      <w:tr w:rsidR="006F2F49" w14:paraId="55B96DB6"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1CCD8BF8" w14:textId="77777777" w:rsidR="006F2F49" w:rsidRDefault="00FA6E01">
            <w:pPr>
              <w:pStyle w:val="Compact"/>
            </w:pPr>
            <w:r>
              <w:t>Total</w:t>
            </w:r>
          </w:p>
        </w:tc>
        <w:tc>
          <w:tcPr>
            <w:tcW w:w="0" w:type="auto"/>
          </w:tcPr>
          <w:p w14:paraId="147F5E86" w14:textId="77777777" w:rsidR="006F2F49" w:rsidRDefault="006F2F49"/>
        </w:tc>
        <w:tc>
          <w:tcPr>
            <w:tcW w:w="0" w:type="auto"/>
          </w:tcPr>
          <w:p w14:paraId="7559E6D9" w14:textId="77777777" w:rsidR="006F2F49" w:rsidRDefault="00FA6E01">
            <w:pPr>
              <w:pStyle w:val="Compact"/>
              <w:jc w:val="right"/>
            </w:pPr>
            <w:r>
              <w:t>926 (87.7%)</w:t>
            </w:r>
          </w:p>
        </w:tc>
        <w:tc>
          <w:tcPr>
            <w:tcW w:w="0" w:type="auto"/>
          </w:tcPr>
          <w:p w14:paraId="14FA02D1" w14:textId="77777777" w:rsidR="006F2F49" w:rsidRDefault="00FA6E01">
            <w:pPr>
              <w:pStyle w:val="Compact"/>
              <w:jc w:val="right"/>
            </w:pPr>
            <w:r>
              <w:t>78 (7.4%)</w:t>
            </w:r>
          </w:p>
        </w:tc>
        <w:tc>
          <w:tcPr>
            <w:tcW w:w="0" w:type="auto"/>
          </w:tcPr>
          <w:p w14:paraId="564ABE0D" w14:textId="77777777" w:rsidR="006F2F49" w:rsidRDefault="00FA6E01">
            <w:pPr>
              <w:pStyle w:val="Compact"/>
              <w:jc w:val="right"/>
            </w:pPr>
            <w:r>
              <w:t>52 (4.9%)</w:t>
            </w:r>
          </w:p>
        </w:tc>
        <w:tc>
          <w:tcPr>
            <w:tcW w:w="0" w:type="auto"/>
          </w:tcPr>
          <w:p w14:paraId="0C69E66C" w14:textId="77777777" w:rsidR="006F2F49" w:rsidRDefault="00FA6E01">
            <w:pPr>
              <w:pStyle w:val="Compact"/>
              <w:jc w:val="right"/>
            </w:pPr>
            <w:r>
              <w:t>1056 (100.0%)</w:t>
            </w:r>
          </w:p>
        </w:tc>
      </w:tr>
    </w:tbl>
    <w:p w14:paraId="45B2CCF6" w14:textId="77777777" w:rsidR="006F2F49" w:rsidRDefault="00FA6E01">
      <w:pPr>
        <w:pStyle w:val="BodyText"/>
      </w:pPr>
      <w:r>
        <w:t xml:space="preserve">Exploratory analysis 7c: Participants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=1056)=447.11</m:t>
        </m:r>
      </m:oMath>
      <w:r>
        <w:t xml:space="preserve">, </w:t>
      </w:r>
      <m:oMath>
        <m:r>
          <w:rPr>
            <w:rFonts w:ascii="Cambria Math" w:hAnsi="Cambria Math"/>
          </w:rPr>
          <m:t>p</m:t>
        </m:r>
        <m:r>
          <w:rPr>
            <w:rFonts w:ascii="Cambria Math" w:hAnsi="Cambria Math"/>
          </w:rPr>
          <m:t>&lt;.001</m:t>
        </m:r>
      </m:oMath>
      <w:r>
        <w:t xml:space="preserve"> (see Figure 9).</w:t>
      </w:r>
    </w:p>
    <w:p w14:paraId="776DDE25" w14:textId="77777777" w:rsidR="006F2F49" w:rsidRDefault="00FA6E01">
      <w:pPr>
        <w:pStyle w:val="CaptionedFigure"/>
      </w:pPr>
      <w:r>
        <w:rPr>
          <w:noProof/>
        </w:rPr>
        <w:lastRenderedPageBreak/>
        <w:drawing>
          <wp:inline distT="0" distB="0" distL="0" distR="0" wp14:anchorId="25935EEA" wp14:editId="21AD0862">
            <wp:extent cx="5969000" cy="5969000"/>
            <wp:effectExtent l="0" t="0" r="0" b="0"/>
            <wp:docPr id="9" name="Picture" descr="Figure 9.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p>
    <w:p w14:paraId="4CF0170B" w14:textId="77777777" w:rsidR="006F2F49" w:rsidRDefault="00FA6E01">
      <w:pPr>
        <w:pStyle w:val="ImageCaption"/>
      </w:pPr>
      <w:r>
        <w:rPr>
          <w:i/>
        </w:rPr>
        <w:t>Figure</w:t>
      </w:r>
      <w:r>
        <w:t xml:space="preserve"> </w:t>
      </w:r>
      <w:r>
        <w:rPr>
          <w:i/>
        </w:rPr>
        <w:t xml:space="preserve">9.  </w:t>
      </w:r>
      <w:r>
        <w:t xml:space="preserve"> </w:t>
      </w:r>
      <w:r>
        <w:t>Participants’ perceptions of general gender differences in choice to practice. Error bars represent standard errors.</w:t>
      </w:r>
    </w:p>
    <w:p w14:paraId="31B0E686" w14:textId="77777777" w:rsidR="006F2F49" w:rsidRDefault="00FA6E01">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perc_gen_gender_pract</w:t>
      </w:r>
    </w:p>
    <w:tbl>
      <w:tblPr>
        <w:tblStyle w:val="Table"/>
        <w:tblW w:w="0" w:type="pct"/>
        <w:tblLook w:val="07C0" w:firstRow="0" w:lastRow="1" w:firstColumn="1" w:lastColumn="1" w:noHBand="1" w:noVBand="1"/>
      </w:tblPr>
      <w:tblGrid>
        <w:gridCol w:w="1496"/>
        <w:gridCol w:w="3095"/>
        <w:gridCol w:w="1181"/>
        <w:gridCol w:w="1211"/>
        <w:gridCol w:w="1030"/>
        <w:gridCol w:w="1393"/>
      </w:tblGrid>
      <w:tr w:rsidR="006F2F49" w14:paraId="6F878B09" w14:textId="77777777">
        <w:tc>
          <w:tcPr>
            <w:tcW w:w="0" w:type="auto"/>
          </w:tcPr>
          <w:p w14:paraId="6A88813D" w14:textId="77777777" w:rsidR="006F2F49" w:rsidRDefault="006F2F49"/>
        </w:tc>
        <w:tc>
          <w:tcPr>
            <w:tcW w:w="0" w:type="auto"/>
          </w:tcPr>
          <w:p w14:paraId="11D2E3D8" w14:textId="77777777" w:rsidR="006F2F49" w:rsidRDefault="00FA6E01">
            <w:pPr>
              <w:pStyle w:val="Compact"/>
              <w:jc w:val="right"/>
            </w:pPr>
            <w:r>
              <w:t>clean$perc_gen_gender_pract</w:t>
            </w:r>
          </w:p>
        </w:tc>
        <w:tc>
          <w:tcPr>
            <w:tcW w:w="0" w:type="auto"/>
          </w:tcPr>
          <w:p w14:paraId="627B9169" w14:textId="77777777" w:rsidR="006F2F49" w:rsidRDefault="00FA6E01">
            <w:pPr>
              <w:pStyle w:val="Compact"/>
              <w:jc w:val="right"/>
            </w:pPr>
            <w:r>
              <w:t>Men</w:t>
            </w:r>
          </w:p>
        </w:tc>
        <w:tc>
          <w:tcPr>
            <w:tcW w:w="0" w:type="auto"/>
          </w:tcPr>
          <w:p w14:paraId="39864EF9" w14:textId="77777777" w:rsidR="006F2F49" w:rsidRDefault="00FA6E01">
            <w:pPr>
              <w:pStyle w:val="Compact"/>
              <w:jc w:val="right"/>
            </w:pPr>
            <w:r>
              <w:t>Women</w:t>
            </w:r>
          </w:p>
        </w:tc>
        <w:tc>
          <w:tcPr>
            <w:tcW w:w="0" w:type="auto"/>
          </w:tcPr>
          <w:p w14:paraId="70907A86" w14:textId="77777777" w:rsidR="006F2F49" w:rsidRDefault="006F2F49">
            <w:pPr>
              <w:pStyle w:val="Compact"/>
              <w:jc w:val="right"/>
            </w:pPr>
          </w:p>
        </w:tc>
        <w:tc>
          <w:tcPr>
            <w:tcW w:w="0" w:type="auto"/>
          </w:tcPr>
          <w:p w14:paraId="71B95F3D" w14:textId="77777777" w:rsidR="006F2F49" w:rsidRDefault="00FA6E01">
            <w:pPr>
              <w:pStyle w:val="Compact"/>
              <w:jc w:val="right"/>
            </w:pPr>
            <w:r>
              <w:t>Total</w:t>
            </w:r>
          </w:p>
        </w:tc>
      </w:tr>
      <w:tr w:rsidR="006F2F49" w14:paraId="5E8C4929" w14:textId="77777777">
        <w:tc>
          <w:tcPr>
            <w:tcW w:w="0" w:type="auto"/>
          </w:tcPr>
          <w:p w14:paraId="3DEDDD6B" w14:textId="77777777" w:rsidR="006F2F49" w:rsidRDefault="00FA6E01">
            <w:pPr>
              <w:pStyle w:val="Compact"/>
            </w:pPr>
            <w:r>
              <w:t>clean$ge</w:t>
            </w:r>
            <w:r>
              <w:t>nder</w:t>
            </w:r>
          </w:p>
        </w:tc>
        <w:tc>
          <w:tcPr>
            <w:tcW w:w="0" w:type="auto"/>
          </w:tcPr>
          <w:p w14:paraId="6954232B" w14:textId="77777777" w:rsidR="006F2F49" w:rsidRDefault="006F2F49"/>
        </w:tc>
        <w:tc>
          <w:tcPr>
            <w:tcW w:w="0" w:type="auto"/>
          </w:tcPr>
          <w:p w14:paraId="5BD60588" w14:textId="77777777" w:rsidR="006F2F49" w:rsidRDefault="006F2F49"/>
        </w:tc>
        <w:tc>
          <w:tcPr>
            <w:tcW w:w="0" w:type="auto"/>
          </w:tcPr>
          <w:p w14:paraId="3C9F153D" w14:textId="77777777" w:rsidR="006F2F49" w:rsidRDefault="006F2F49"/>
        </w:tc>
        <w:tc>
          <w:tcPr>
            <w:tcW w:w="0" w:type="auto"/>
          </w:tcPr>
          <w:p w14:paraId="3DFE8F0A" w14:textId="77777777" w:rsidR="006F2F49" w:rsidRDefault="006F2F49"/>
        </w:tc>
        <w:tc>
          <w:tcPr>
            <w:tcW w:w="0" w:type="auto"/>
          </w:tcPr>
          <w:p w14:paraId="69C25037" w14:textId="77777777" w:rsidR="006F2F49" w:rsidRDefault="006F2F49"/>
        </w:tc>
      </w:tr>
      <w:tr w:rsidR="006F2F49" w14:paraId="60F8D669" w14:textId="77777777">
        <w:tc>
          <w:tcPr>
            <w:tcW w:w="0" w:type="auto"/>
          </w:tcPr>
          <w:p w14:paraId="46DF9B69" w14:textId="77777777" w:rsidR="006F2F49" w:rsidRDefault="00FA6E01">
            <w:pPr>
              <w:pStyle w:val="Compact"/>
            </w:pPr>
            <w:r>
              <w:t>Man</w:t>
            </w:r>
          </w:p>
        </w:tc>
        <w:tc>
          <w:tcPr>
            <w:tcW w:w="0" w:type="auto"/>
          </w:tcPr>
          <w:p w14:paraId="0B59EC1B" w14:textId="77777777" w:rsidR="006F2F49" w:rsidRDefault="006F2F49"/>
        </w:tc>
        <w:tc>
          <w:tcPr>
            <w:tcW w:w="0" w:type="auto"/>
          </w:tcPr>
          <w:p w14:paraId="13C37CF0" w14:textId="77777777" w:rsidR="006F2F49" w:rsidRDefault="00FA6E01">
            <w:pPr>
              <w:pStyle w:val="Compact"/>
              <w:jc w:val="right"/>
            </w:pPr>
            <w:r>
              <w:t>64 (13.1%)</w:t>
            </w:r>
          </w:p>
        </w:tc>
        <w:tc>
          <w:tcPr>
            <w:tcW w:w="0" w:type="auto"/>
          </w:tcPr>
          <w:p w14:paraId="4D9CAE58" w14:textId="77777777" w:rsidR="006F2F49" w:rsidRDefault="00FA6E01">
            <w:pPr>
              <w:pStyle w:val="Compact"/>
              <w:jc w:val="right"/>
            </w:pPr>
            <w:r>
              <w:t>401 (81.8%)</w:t>
            </w:r>
          </w:p>
        </w:tc>
        <w:tc>
          <w:tcPr>
            <w:tcW w:w="0" w:type="auto"/>
          </w:tcPr>
          <w:p w14:paraId="0ED957CA" w14:textId="77777777" w:rsidR="006F2F49" w:rsidRDefault="00FA6E01">
            <w:pPr>
              <w:pStyle w:val="Compact"/>
              <w:jc w:val="right"/>
            </w:pPr>
            <w:r>
              <w:t>25 (5.1%)</w:t>
            </w:r>
          </w:p>
        </w:tc>
        <w:tc>
          <w:tcPr>
            <w:tcW w:w="0" w:type="auto"/>
          </w:tcPr>
          <w:p w14:paraId="4309907D" w14:textId="77777777" w:rsidR="006F2F49" w:rsidRDefault="00FA6E01">
            <w:pPr>
              <w:pStyle w:val="Compact"/>
              <w:jc w:val="right"/>
            </w:pPr>
            <w:r>
              <w:t>490 (100.0%)</w:t>
            </w:r>
          </w:p>
        </w:tc>
      </w:tr>
      <w:tr w:rsidR="006F2F49" w14:paraId="6EF9FCF4" w14:textId="77777777">
        <w:tc>
          <w:tcPr>
            <w:tcW w:w="0" w:type="auto"/>
          </w:tcPr>
          <w:p w14:paraId="45467387" w14:textId="77777777" w:rsidR="006F2F49" w:rsidRDefault="00FA6E01">
            <w:pPr>
              <w:pStyle w:val="Compact"/>
            </w:pPr>
            <w:r>
              <w:t>Woman</w:t>
            </w:r>
          </w:p>
        </w:tc>
        <w:tc>
          <w:tcPr>
            <w:tcW w:w="0" w:type="auto"/>
          </w:tcPr>
          <w:p w14:paraId="3ACAE5C6" w14:textId="77777777" w:rsidR="006F2F49" w:rsidRDefault="006F2F49"/>
        </w:tc>
        <w:tc>
          <w:tcPr>
            <w:tcW w:w="0" w:type="auto"/>
          </w:tcPr>
          <w:p w14:paraId="14DDADB5" w14:textId="77777777" w:rsidR="006F2F49" w:rsidRDefault="00FA6E01">
            <w:pPr>
              <w:pStyle w:val="Compact"/>
              <w:jc w:val="right"/>
            </w:pPr>
            <w:r>
              <w:t>41 ( 7.2%)</w:t>
            </w:r>
          </w:p>
        </w:tc>
        <w:tc>
          <w:tcPr>
            <w:tcW w:w="0" w:type="auto"/>
          </w:tcPr>
          <w:p w14:paraId="175DA4E4" w14:textId="77777777" w:rsidR="006F2F49" w:rsidRDefault="00FA6E01">
            <w:pPr>
              <w:pStyle w:val="Compact"/>
              <w:jc w:val="right"/>
            </w:pPr>
            <w:r>
              <w:t>495 (87.5%)</w:t>
            </w:r>
          </w:p>
        </w:tc>
        <w:tc>
          <w:tcPr>
            <w:tcW w:w="0" w:type="auto"/>
          </w:tcPr>
          <w:p w14:paraId="7E8B71C7" w14:textId="77777777" w:rsidR="006F2F49" w:rsidRDefault="00FA6E01">
            <w:pPr>
              <w:pStyle w:val="Compact"/>
              <w:jc w:val="right"/>
            </w:pPr>
            <w:r>
              <w:t>30 (5.3%)</w:t>
            </w:r>
          </w:p>
        </w:tc>
        <w:tc>
          <w:tcPr>
            <w:tcW w:w="0" w:type="auto"/>
          </w:tcPr>
          <w:p w14:paraId="4698CCEA" w14:textId="77777777" w:rsidR="006F2F49" w:rsidRDefault="00FA6E01">
            <w:pPr>
              <w:pStyle w:val="Compact"/>
              <w:jc w:val="right"/>
            </w:pPr>
            <w:r>
              <w:t>566 (100.0%)</w:t>
            </w:r>
          </w:p>
        </w:tc>
      </w:tr>
      <w:tr w:rsidR="006F2F49" w14:paraId="150D7A10"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76A1594" w14:textId="77777777" w:rsidR="006F2F49" w:rsidRDefault="00FA6E01">
            <w:pPr>
              <w:pStyle w:val="Compact"/>
            </w:pPr>
            <w:r>
              <w:t>Total</w:t>
            </w:r>
          </w:p>
        </w:tc>
        <w:tc>
          <w:tcPr>
            <w:tcW w:w="0" w:type="auto"/>
          </w:tcPr>
          <w:p w14:paraId="0BCA88D7" w14:textId="77777777" w:rsidR="006F2F49" w:rsidRDefault="006F2F49"/>
        </w:tc>
        <w:tc>
          <w:tcPr>
            <w:tcW w:w="0" w:type="auto"/>
          </w:tcPr>
          <w:p w14:paraId="73F04AD0" w14:textId="77777777" w:rsidR="006F2F49" w:rsidRDefault="00FA6E01">
            <w:pPr>
              <w:pStyle w:val="Compact"/>
              <w:jc w:val="right"/>
            </w:pPr>
            <w:r>
              <w:t>105 ( 9.9%)</w:t>
            </w:r>
          </w:p>
        </w:tc>
        <w:tc>
          <w:tcPr>
            <w:tcW w:w="0" w:type="auto"/>
          </w:tcPr>
          <w:p w14:paraId="6472FBEE" w14:textId="77777777" w:rsidR="006F2F49" w:rsidRDefault="00FA6E01">
            <w:pPr>
              <w:pStyle w:val="Compact"/>
              <w:jc w:val="right"/>
            </w:pPr>
            <w:r>
              <w:t>896 (84.8%)</w:t>
            </w:r>
          </w:p>
        </w:tc>
        <w:tc>
          <w:tcPr>
            <w:tcW w:w="0" w:type="auto"/>
          </w:tcPr>
          <w:p w14:paraId="2A37C8BB" w14:textId="77777777" w:rsidR="006F2F49" w:rsidRDefault="00FA6E01">
            <w:pPr>
              <w:pStyle w:val="Compact"/>
              <w:jc w:val="right"/>
            </w:pPr>
            <w:r>
              <w:t>55 (5.2%)</w:t>
            </w:r>
          </w:p>
        </w:tc>
        <w:tc>
          <w:tcPr>
            <w:tcW w:w="0" w:type="auto"/>
          </w:tcPr>
          <w:p w14:paraId="391C7DA8" w14:textId="77777777" w:rsidR="006F2F49" w:rsidRDefault="00FA6E01">
            <w:pPr>
              <w:pStyle w:val="Compact"/>
              <w:jc w:val="right"/>
            </w:pPr>
            <w:r>
              <w:t>1056 (100.0%)</w:t>
            </w:r>
          </w:p>
        </w:tc>
      </w:tr>
    </w:tbl>
    <w:p w14:paraId="41107E18" w14:textId="77777777" w:rsidR="006F2F49" w:rsidRDefault="00FA6E01">
      <w:pPr>
        <w:pStyle w:val="Heading1"/>
      </w:pPr>
      <w:bookmarkStart w:id="98" w:name="study-2"/>
      <w:r>
        <w:t>Study 2</w:t>
      </w:r>
      <w:bookmarkEnd w:id="98"/>
    </w:p>
    <w:p w14:paraId="30C24718" w14:textId="77777777" w:rsidR="006F2F49" w:rsidRDefault="00FA6E01">
      <w:pPr>
        <w:pStyle w:val="Heading2"/>
      </w:pPr>
      <w:bookmarkStart w:id="99" w:name="methods-2"/>
      <w:r>
        <w:t>Methods</w:t>
      </w:r>
      <w:bookmarkEnd w:id="99"/>
    </w:p>
    <w:p w14:paraId="282E3E89" w14:textId="2E31E9EB" w:rsidR="006F2F49" w:rsidRDefault="00FA6E01">
      <w:pPr>
        <w:pStyle w:val="FirstParagraph"/>
      </w:pPr>
      <w:r>
        <w:t>Participants were recruited on Amazon Mechanical Turk using the same screening criteria as Study 1. Also, if participants had an identical IP address, MTurkID, and gender, we excluded their second response. Based on these criteria, 180 participants were ex</w:t>
      </w:r>
      <w:r>
        <w:t>cluded from the analyses. The final sample consisted of 1076 participants (50.56% women), with an average age of 38.57 (</w:t>
      </w:r>
      <w:r>
        <w:rPr>
          <w:i/>
        </w:rPr>
        <w:t>SD</w:t>
      </w:r>
      <w:r>
        <w:t xml:space="preserve"> = 12.52) years. 62 participants (51.61% women) dropped out of the study before finishing</w:t>
      </w:r>
      <w:del w:id="100" w:author="Author" w:date="2020-09-15T10:22:00Z">
        <w:r w:rsidR="00841EAC">
          <w:delText xml:space="preserve"> </w:delText>
        </w:r>
        <w:commentRangeStart w:id="101"/>
        <w:r w:rsidR="00841EAC">
          <w:delText>(</w:delText>
        </w:r>
        <w:r w:rsidR="00841EAC">
          <w:rPr>
            <w:i/>
          </w:rPr>
          <w:delText>M</w:delText>
        </w:r>
        <w:r w:rsidR="00841EAC">
          <w:delText xml:space="preserve"> = NA years of age, </w:delText>
        </w:r>
        <w:r w:rsidR="00841EAC">
          <w:rPr>
            <w:i/>
          </w:rPr>
          <w:delText>SD</w:delText>
        </w:r>
        <w:r w:rsidR="00841EAC">
          <w:delText xml:space="preserve"> = NA).</w:delText>
        </w:r>
        <w:commentRangeEnd w:id="101"/>
        <w:r w:rsidR="00BB6536">
          <w:rPr>
            <w:rStyle w:val="CommentReference"/>
          </w:rPr>
          <w:commentReference w:id="101"/>
        </w:r>
      </w:del>
      <w:ins w:id="102" w:author="Author" w:date="2020-09-15T10:22:00Z">
        <w:r>
          <w:t>.</w:t>
        </w:r>
      </w:ins>
    </w:p>
    <w:p w14:paraId="1121C6F1" w14:textId="30D97A5C" w:rsidR="006F2F49" w:rsidRDefault="00FA6E01">
      <w:pPr>
        <w:pStyle w:val="BodyText"/>
      </w:pPr>
      <w:r>
        <w:t>As in Study 1, participants included in the</w:t>
      </w:r>
      <w:r>
        <w:t xml:space="preserve"> study were told they would be completing a two-minute multiplication task (identical to the one used in Study 1) and would be able to choose a payment scheme for their performance. The instructions and payment per question were identical to Study 1. After</w:t>
      </w:r>
      <w:r>
        <w:t xml:space="preserve"> being told about the rules for the multiplication task and passing the same comprehension questions used in Study 1, participants were assigned to either a preparation </w:t>
      </w:r>
      <w:r>
        <w:lastRenderedPageBreak/>
        <w:t>condition, where they were told they would complete several rounds of practice before c</w:t>
      </w:r>
      <w:r>
        <w:t>ompleting the multiplication task, or a control condition, where they were told they would complete several rounds of a counting task before continuing. As in Study 1, participants were randomly assigned to each condition</w:t>
      </w:r>
      <w:del w:id="103" w:author="Author" w:date="2020-09-15T10:22:00Z">
        <w:r w:rsidR="00841EAC">
          <w:delText xml:space="preserve"> </w:delText>
        </w:r>
        <w:commentRangeStart w:id="104"/>
        <w:r w:rsidR="00841EAC">
          <w:delText>based on their indicated gender</w:delText>
        </w:r>
        <w:r w:rsidR="00841EAC">
          <w:rPr>
            <w:rStyle w:val="FootnoteReference"/>
          </w:rPr>
          <w:footnoteReference w:id="5"/>
        </w:r>
        <w:r w:rsidR="00841EAC">
          <w:delText xml:space="preserve">. </w:delText>
        </w:r>
        <w:commentRangeEnd w:id="104"/>
        <w:r w:rsidR="00850E1E">
          <w:rPr>
            <w:rStyle w:val="CommentReference"/>
          </w:rPr>
          <w:commentReference w:id="104"/>
        </w:r>
      </w:del>
      <w:ins w:id="106" w:author="Author" w:date="2020-09-15T10:22:00Z">
        <w:r>
          <w:rPr>
            <w:rStyle w:val="FootnoteReference"/>
          </w:rPr>
          <w:footnoteReference w:id="6"/>
        </w:r>
        <w:r>
          <w:t xml:space="preserve">. </w:t>
        </w:r>
      </w:ins>
      <w:r>
        <w:t>The participants in the prepara</w:t>
      </w:r>
      <w:r>
        <w:t xml:space="preserve">tion condition completed 12 rounds (one round per multiplication table), with 6 problems per round. The problems for each round were selected at random. </w:t>
      </w:r>
      <w:commentRangeStart w:id="108"/>
      <w:del w:id="109" w:author="Author" w:date="2020-09-15T10:22:00Z">
        <w:r w:rsidR="00841EAC">
          <w:delText>For the counting task, participants</w:delText>
        </w:r>
      </w:del>
      <w:ins w:id="110" w:author="Author" w:date="2020-09-15T10:22:00Z">
        <w:r>
          <w:t>Participants</w:t>
        </w:r>
      </w:ins>
      <w:r>
        <w:t xml:space="preserve"> in the control condition </w:t>
      </w:r>
      <w:commentRangeEnd w:id="108"/>
      <w:r w:rsidR="00850E1E">
        <w:rPr>
          <w:rStyle w:val="CommentReference"/>
        </w:rPr>
        <w:commentReference w:id="108"/>
      </w:r>
      <w:r>
        <w:t xml:space="preserve">were asked to complete 5 questions where they counted the number </w:t>
      </w:r>
      <w:r>
        <w:t>of zeros in a matrix of zeros and ones. After a 30-second break following completion of their respective tasks, all participants chose a payment scheme for the multiplication task</w:t>
      </w:r>
      <w:del w:id="111" w:author="Author" w:date="2020-09-15T10:22:00Z">
        <w:r w:rsidR="00841EAC">
          <w:delText xml:space="preserve"> </w:delText>
        </w:r>
        <w:commentRangeStart w:id="112"/>
        <w:r w:rsidR="00841EAC">
          <w:delText>(</w:delText>
        </w:r>
      </w:del>
      <w:ins w:id="113" w:author="Author" w:date="2020-09-15T10:22:00Z">
        <w:r>
          <w:t xml:space="preserve">, where the </w:t>
        </w:r>
      </w:ins>
      <w:r>
        <w:t xml:space="preserve">order of presentation was </w:t>
      </w:r>
      <w:del w:id="114" w:author="Author" w:date="2020-09-15T10:22:00Z">
        <w:r w:rsidR="00841EAC">
          <w:delText xml:space="preserve">randomized) </w:delText>
        </w:r>
        <w:commentRangeEnd w:id="112"/>
        <w:r w:rsidR="00AA5EA6">
          <w:rPr>
            <w:rStyle w:val="CommentReference"/>
          </w:rPr>
          <w:commentReference w:id="112"/>
        </w:r>
        <w:r w:rsidR="00841EAC">
          <w:delText>and</w:delText>
        </w:r>
      </w:del>
      <w:ins w:id="115" w:author="Author" w:date="2020-09-15T10:22:00Z">
        <w:r>
          <w:t>counterbalanced. That is, half of parti</w:t>
        </w:r>
        <w:r>
          <w:t>cipants saw the tournament scheme presented as the first option and half saw the piece-rate payment scheme presented first. Then, they</w:t>
        </w:r>
      </w:ins>
      <w:r>
        <w:t xml:space="preserve"> completed the paid multiplication task for two minutes. We included many of the same follow-up questions as in Study 1, i</w:t>
      </w:r>
      <w:r>
        <w:t xml:space="preserve">ncluding risk </w:t>
      </w:r>
      <w:r>
        <w:lastRenderedPageBreak/>
        <w:t>aversion, confidence, and perceptions of gender differences in preparation, competitiveness, and performance. Participants were incentivized to answer the questions about their confidence and perceptions of gender differences correctly, and w</w:t>
      </w:r>
      <w:r>
        <w:t>ere paid at the same rate as Study 1. We also asked participants if they wished they had more time to prepare for the multiplication task and included measures of their fatigue, field-specific ability beliefs, and interest in the multiplication task all on</w:t>
      </w:r>
      <w:r>
        <w:t xml:space="preserve"> 1 (Strongly disagree) to 7 (Strongly agree) scales. For the fatigue scale, participants rated how fatigued and mentally exhausted they felt (Milyavskaya, Galla, Inzlicht, &amp; Duckworth, 2018). Participants indicated the degree to which they “enjoyed complet</w:t>
      </w:r>
      <w:r>
        <w:t xml:space="preserve">ing the multiplication task” for the interest scale (Milyavskaya et al., 2018). Finally, to measure field-specific ability beliefs, we asked participants how much they perceived success in math depends on ability versus effort through six questions (e.g., </w:t>
      </w:r>
      <w:r>
        <w:t>“If you want to succeed in math, hard work alone just won’t cut it; you need to have an innate gift or talent”) (Meyer, Cimpian, &amp; Leslie, 2015).</w:t>
      </w:r>
    </w:p>
    <w:p w14:paraId="57D9D5BB" w14:textId="77777777" w:rsidR="006F2F49" w:rsidRDefault="00FA6E01">
      <w:pPr>
        <w:pStyle w:val="Heading2"/>
      </w:pPr>
      <w:bookmarkStart w:id="116" w:name="results-2"/>
      <w:r>
        <w:t>Results</w:t>
      </w:r>
      <w:bookmarkEnd w:id="116"/>
    </w:p>
    <w:p w14:paraId="5AE93A07" w14:textId="77777777" w:rsidR="006F2F49" w:rsidRDefault="00FA6E01">
      <w:pPr>
        <w:pStyle w:val="Heading3"/>
        <w:framePr w:wrap="around"/>
      </w:pPr>
      <w:bookmarkStart w:id="117" w:name="pre-registered-analyses-2"/>
      <w:r>
        <w:t>Pre-registered analyses</w:t>
      </w:r>
      <w:r>
        <w:rPr>
          <w:rStyle w:val="FootnoteReference"/>
        </w:rPr>
        <w:footnoteReference w:id="7"/>
      </w:r>
      <w:r>
        <w:t>.</w:t>
      </w:r>
      <w:bookmarkEnd w:id="117"/>
    </w:p>
    <w:p w14:paraId="4064093E" w14:textId="77777777" w:rsidR="006F2F49" w:rsidRDefault="00FA6E01">
      <w:pPr>
        <w:pStyle w:val="BodyText"/>
      </w:pPr>
      <w:r>
        <w:t>Primary hypothesis 1: We replicated the effect of gender on the choice to c</w:t>
      </w:r>
      <w:r>
        <w:t xml:space="preserve">ompete: 19.36% of men chose to compete compared to 13.60% of women. However, we do not find evidence of a significant effect of condition on the choice to compete among women, </w:t>
      </w:r>
      <w:r>
        <w:rPr>
          <w:i/>
        </w:rPr>
        <w:t>z</w:t>
      </w:r>
      <w:r>
        <w:t xml:space="preserve"> = -1.00, </w:t>
      </w:r>
      <w:r>
        <w:rPr>
          <w:i/>
        </w:rPr>
        <w:t>p</w:t>
      </w:r>
      <w:r>
        <w:t xml:space="preserve"> = 0.16 (see Figure 10).</w:t>
      </w:r>
    </w:p>
    <w:p w14:paraId="58C35C2D" w14:textId="77777777" w:rsidR="006F2F49" w:rsidRDefault="00FA6E01">
      <w:pPr>
        <w:pStyle w:val="CaptionedFigure"/>
      </w:pPr>
      <w:r>
        <w:rPr>
          <w:noProof/>
        </w:rPr>
        <w:lastRenderedPageBreak/>
        <w:drawing>
          <wp:inline distT="0" distB="0" distL="0" distR="0" wp14:anchorId="0627551F" wp14:editId="2DF93E9C">
            <wp:extent cx="5969000" cy="5969000"/>
            <wp:effectExtent l="0" t="0" r="0" b="0"/>
            <wp:docPr id="10" name="Picture" descr="Figure 10.   Proportion of female participants who chose to compete based 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p>
    <w:p w14:paraId="59B3FD38" w14:textId="77777777" w:rsidR="006F2F49" w:rsidRDefault="00FA6E01">
      <w:pPr>
        <w:pStyle w:val="ImageCaption"/>
      </w:pPr>
      <w:r>
        <w:rPr>
          <w:i/>
        </w:rPr>
        <w:t>Figure</w:t>
      </w:r>
      <w:r>
        <w:t xml:space="preserve"> </w:t>
      </w:r>
      <w:r>
        <w:rPr>
          <w:i/>
        </w:rPr>
        <w:t xml:space="preserve">10.  </w:t>
      </w:r>
      <w:r>
        <w:t xml:space="preserve"> Proportion of female partici</w:t>
      </w:r>
      <w:r>
        <w:t>pants who chose to compete based on condition. Error bars represent standard errors.</w:t>
      </w:r>
    </w:p>
    <w:p w14:paraId="69062322" w14:textId="77777777" w:rsidR="006F2F49" w:rsidRDefault="00FA6E01">
      <w:pPr>
        <w:pStyle w:val="BodyText"/>
      </w:pPr>
      <w:r>
        <w:t>Cross-Tabulation, Row Proportions</w:t>
      </w:r>
      <w:r>
        <w:br/>
        <w:t>woman</w:t>
      </w:r>
      <m:oMath>
        <m:r>
          <w:rPr>
            <w:rFonts w:ascii="Cambria Math" w:hAnsi="Cambria Math"/>
          </w:rPr>
          <m:t>com</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h</m:t>
        </m:r>
        <m:r>
          <w:rPr>
            <w:rFonts w:ascii="Cambria Math" w:hAnsi="Cambria Math"/>
          </w:rPr>
          <m:t>oice</m:t>
        </m:r>
        <m:r>
          <w:rPr>
            <w:rFonts w:ascii="Cambria Math" w:hAnsi="Cambria Math"/>
          </w:rPr>
          <m:t>*</m:t>
        </m:r>
        <m:r>
          <w:rPr>
            <w:rFonts w:ascii="Cambria Math" w:hAnsi="Cambria Math"/>
          </w:rPr>
          <m:t>woman</m:t>
        </m:r>
      </m:oMath>
      <w:r>
        <w:t>condition</w:t>
      </w:r>
    </w:p>
    <w:tbl>
      <w:tblPr>
        <w:tblStyle w:val="Table"/>
        <w:tblW w:w="0" w:type="pct"/>
        <w:tblLook w:val="07C0" w:firstRow="0" w:lastRow="1" w:firstColumn="1" w:lastColumn="1" w:noHBand="1" w:noVBand="1"/>
      </w:tblPr>
      <w:tblGrid>
        <w:gridCol w:w="2323"/>
        <w:gridCol w:w="1950"/>
        <w:gridCol w:w="1296"/>
        <w:gridCol w:w="1296"/>
        <w:gridCol w:w="1125"/>
        <w:gridCol w:w="1416"/>
      </w:tblGrid>
      <w:tr w:rsidR="006F2F49" w14:paraId="1500D54F" w14:textId="77777777">
        <w:tc>
          <w:tcPr>
            <w:tcW w:w="0" w:type="auto"/>
          </w:tcPr>
          <w:p w14:paraId="2B7ECEBB" w14:textId="77777777" w:rsidR="006F2F49" w:rsidRDefault="006F2F49"/>
        </w:tc>
        <w:tc>
          <w:tcPr>
            <w:tcW w:w="0" w:type="auto"/>
          </w:tcPr>
          <w:p w14:paraId="3ACDADAE" w14:textId="77777777" w:rsidR="006F2F49" w:rsidRDefault="00FA6E01">
            <w:pPr>
              <w:pStyle w:val="Compact"/>
              <w:jc w:val="right"/>
            </w:pPr>
            <w:r>
              <w:t>woman$condition</w:t>
            </w:r>
          </w:p>
        </w:tc>
        <w:tc>
          <w:tcPr>
            <w:tcW w:w="0" w:type="auto"/>
          </w:tcPr>
          <w:p w14:paraId="7F8CCC91" w14:textId="77777777" w:rsidR="006F2F49" w:rsidRDefault="00FA6E01">
            <w:pPr>
              <w:pStyle w:val="Compact"/>
              <w:jc w:val="right"/>
            </w:pPr>
            <w:r>
              <w:t>control</w:t>
            </w:r>
          </w:p>
        </w:tc>
        <w:tc>
          <w:tcPr>
            <w:tcW w:w="0" w:type="auto"/>
          </w:tcPr>
          <w:p w14:paraId="5790C724" w14:textId="77777777" w:rsidR="006F2F49" w:rsidRDefault="00FA6E01">
            <w:pPr>
              <w:pStyle w:val="Compact"/>
              <w:jc w:val="right"/>
            </w:pPr>
            <w:r>
              <w:t>pract</w:t>
            </w:r>
          </w:p>
        </w:tc>
        <w:tc>
          <w:tcPr>
            <w:tcW w:w="0" w:type="auto"/>
          </w:tcPr>
          <w:p w14:paraId="6834A2A4" w14:textId="77777777" w:rsidR="006F2F49" w:rsidRDefault="006F2F49">
            <w:pPr>
              <w:pStyle w:val="Compact"/>
              <w:jc w:val="right"/>
            </w:pPr>
          </w:p>
        </w:tc>
        <w:tc>
          <w:tcPr>
            <w:tcW w:w="0" w:type="auto"/>
          </w:tcPr>
          <w:p w14:paraId="4650635E" w14:textId="77777777" w:rsidR="006F2F49" w:rsidRDefault="00FA6E01">
            <w:pPr>
              <w:pStyle w:val="Compact"/>
              <w:jc w:val="right"/>
            </w:pPr>
            <w:r>
              <w:t>Total</w:t>
            </w:r>
          </w:p>
        </w:tc>
      </w:tr>
      <w:tr w:rsidR="006F2F49" w14:paraId="2B57C962" w14:textId="77777777">
        <w:tc>
          <w:tcPr>
            <w:tcW w:w="0" w:type="auto"/>
          </w:tcPr>
          <w:p w14:paraId="5C03E81A" w14:textId="77777777" w:rsidR="006F2F49" w:rsidRDefault="00FA6E01">
            <w:pPr>
              <w:pStyle w:val="Compact"/>
            </w:pPr>
            <w:r>
              <w:t>woman$comp_choice</w:t>
            </w:r>
          </w:p>
        </w:tc>
        <w:tc>
          <w:tcPr>
            <w:tcW w:w="0" w:type="auto"/>
          </w:tcPr>
          <w:p w14:paraId="1CEC1453" w14:textId="77777777" w:rsidR="006F2F49" w:rsidRDefault="006F2F49"/>
        </w:tc>
        <w:tc>
          <w:tcPr>
            <w:tcW w:w="0" w:type="auto"/>
          </w:tcPr>
          <w:p w14:paraId="27D476B1" w14:textId="77777777" w:rsidR="006F2F49" w:rsidRDefault="006F2F49"/>
        </w:tc>
        <w:tc>
          <w:tcPr>
            <w:tcW w:w="0" w:type="auto"/>
          </w:tcPr>
          <w:p w14:paraId="1CDA232B" w14:textId="77777777" w:rsidR="006F2F49" w:rsidRDefault="006F2F49"/>
        </w:tc>
        <w:tc>
          <w:tcPr>
            <w:tcW w:w="0" w:type="auto"/>
          </w:tcPr>
          <w:p w14:paraId="7783EB4E" w14:textId="77777777" w:rsidR="006F2F49" w:rsidRDefault="006F2F49"/>
        </w:tc>
        <w:tc>
          <w:tcPr>
            <w:tcW w:w="0" w:type="auto"/>
          </w:tcPr>
          <w:p w14:paraId="1AE70281" w14:textId="77777777" w:rsidR="006F2F49" w:rsidRDefault="006F2F49"/>
        </w:tc>
      </w:tr>
      <w:tr w:rsidR="006F2F49" w14:paraId="275D7651" w14:textId="77777777">
        <w:tc>
          <w:tcPr>
            <w:tcW w:w="0" w:type="auto"/>
          </w:tcPr>
          <w:p w14:paraId="61D5891E" w14:textId="77777777" w:rsidR="006F2F49" w:rsidRDefault="00FA6E01">
            <w:pPr>
              <w:pStyle w:val="Compact"/>
            </w:pPr>
            <w:r>
              <w:t>piecerate</w:t>
            </w:r>
          </w:p>
        </w:tc>
        <w:tc>
          <w:tcPr>
            <w:tcW w:w="0" w:type="auto"/>
          </w:tcPr>
          <w:p w14:paraId="57FA3FE7" w14:textId="77777777" w:rsidR="006F2F49" w:rsidRDefault="006F2F49"/>
        </w:tc>
        <w:tc>
          <w:tcPr>
            <w:tcW w:w="0" w:type="auto"/>
          </w:tcPr>
          <w:p w14:paraId="3672725C" w14:textId="77777777" w:rsidR="006F2F49" w:rsidRDefault="00FA6E01">
            <w:pPr>
              <w:pStyle w:val="Compact"/>
              <w:jc w:val="right"/>
            </w:pPr>
            <w:r>
              <w:t>220 (48.4%)</w:t>
            </w:r>
          </w:p>
        </w:tc>
        <w:tc>
          <w:tcPr>
            <w:tcW w:w="0" w:type="auto"/>
          </w:tcPr>
          <w:p w14:paraId="5F9A0D69" w14:textId="77777777" w:rsidR="006F2F49" w:rsidRDefault="00FA6E01">
            <w:pPr>
              <w:pStyle w:val="Compact"/>
              <w:jc w:val="right"/>
            </w:pPr>
            <w:r>
              <w:t>235 (51.6%)</w:t>
            </w:r>
          </w:p>
        </w:tc>
        <w:tc>
          <w:tcPr>
            <w:tcW w:w="0" w:type="auto"/>
          </w:tcPr>
          <w:p w14:paraId="340154C1" w14:textId="77777777" w:rsidR="006F2F49" w:rsidRDefault="00FA6E01">
            <w:pPr>
              <w:pStyle w:val="Compact"/>
              <w:jc w:val="right"/>
            </w:pPr>
            <w:r>
              <w:t>0 ( 0.0%)</w:t>
            </w:r>
          </w:p>
        </w:tc>
        <w:tc>
          <w:tcPr>
            <w:tcW w:w="0" w:type="auto"/>
          </w:tcPr>
          <w:p w14:paraId="321D4143" w14:textId="77777777" w:rsidR="006F2F49" w:rsidRDefault="00FA6E01">
            <w:pPr>
              <w:pStyle w:val="Compact"/>
              <w:jc w:val="right"/>
            </w:pPr>
            <w:r>
              <w:t>455 (100.0%)</w:t>
            </w:r>
          </w:p>
        </w:tc>
      </w:tr>
      <w:tr w:rsidR="006F2F49" w14:paraId="60980654" w14:textId="77777777">
        <w:tc>
          <w:tcPr>
            <w:tcW w:w="0" w:type="auto"/>
          </w:tcPr>
          <w:p w14:paraId="4790C623" w14:textId="77777777" w:rsidR="006F2F49" w:rsidRDefault="00FA6E01">
            <w:pPr>
              <w:pStyle w:val="Compact"/>
            </w:pPr>
            <w:r>
              <w:t>tournament</w:t>
            </w:r>
          </w:p>
        </w:tc>
        <w:tc>
          <w:tcPr>
            <w:tcW w:w="0" w:type="auto"/>
          </w:tcPr>
          <w:p w14:paraId="180DF5D9" w14:textId="77777777" w:rsidR="006F2F49" w:rsidRDefault="006F2F49"/>
        </w:tc>
        <w:tc>
          <w:tcPr>
            <w:tcW w:w="0" w:type="auto"/>
          </w:tcPr>
          <w:p w14:paraId="6A9D4418" w14:textId="77777777" w:rsidR="006F2F49" w:rsidRDefault="00FA6E01">
            <w:pPr>
              <w:pStyle w:val="Compact"/>
              <w:jc w:val="right"/>
            </w:pPr>
            <w:r>
              <w:t>41 (55.4%)</w:t>
            </w:r>
          </w:p>
        </w:tc>
        <w:tc>
          <w:tcPr>
            <w:tcW w:w="0" w:type="auto"/>
          </w:tcPr>
          <w:p w14:paraId="2E4A4AC0" w14:textId="77777777" w:rsidR="006F2F49" w:rsidRDefault="00FA6E01">
            <w:pPr>
              <w:pStyle w:val="Compact"/>
              <w:jc w:val="right"/>
            </w:pPr>
            <w:r>
              <w:t>33 (44.6%)</w:t>
            </w:r>
          </w:p>
        </w:tc>
        <w:tc>
          <w:tcPr>
            <w:tcW w:w="0" w:type="auto"/>
          </w:tcPr>
          <w:p w14:paraId="73226F27" w14:textId="77777777" w:rsidR="006F2F49" w:rsidRDefault="00FA6E01">
            <w:pPr>
              <w:pStyle w:val="Compact"/>
              <w:jc w:val="right"/>
            </w:pPr>
            <w:r>
              <w:t>0 ( 0.0%)</w:t>
            </w:r>
          </w:p>
        </w:tc>
        <w:tc>
          <w:tcPr>
            <w:tcW w:w="0" w:type="auto"/>
          </w:tcPr>
          <w:p w14:paraId="0B0F2F58" w14:textId="77777777" w:rsidR="006F2F49" w:rsidRDefault="00FA6E01">
            <w:pPr>
              <w:pStyle w:val="Compact"/>
              <w:jc w:val="right"/>
            </w:pPr>
            <w:r>
              <w:t>74 (100.0%)</w:t>
            </w:r>
          </w:p>
        </w:tc>
      </w:tr>
      <w:tr w:rsidR="006F2F49" w14:paraId="4F6FC674" w14:textId="77777777">
        <w:tc>
          <w:tcPr>
            <w:tcW w:w="0" w:type="auto"/>
          </w:tcPr>
          <w:p w14:paraId="4337A9AB" w14:textId="77777777" w:rsidR="006F2F49" w:rsidRDefault="006F2F49">
            <w:pPr>
              <w:pStyle w:val="Compact"/>
            </w:pPr>
          </w:p>
        </w:tc>
        <w:tc>
          <w:tcPr>
            <w:tcW w:w="0" w:type="auto"/>
          </w:tcPr>
          <w:p w14:paraId="4974E734" w14:textId="77777777" w:rsidR="006F2F49" w:rsidRDefault="006F2F49"/>
        </w:tc>
        <w:tc>
          <w:tcPr>
            <w:tcW w:w="0" w:type="auto"/>
          </w:tcPr>
          <w:p w14:paraId="24D686D1" w14:textId="77777777" w:rsidR="006F2F49" w:rsidRDefault="00FA6E01">
            <w:pPr>
              <w:pStyle w:val="Compact"/>
              <w:jc w:val="right"/>
            </w:pPr>
            <w:r>
              <w:t>7 (46.7%)</w:t>
            </w:r>
          </w:p>
        </w:tc>
        <w:tc>
          <w:tcPr>
            <w:tcW w:w="0" w:type="auto"/>
          </w:tcPr>
          <w:p w14:paraId="54FEB9FF" w14:textId="77777777" w:rsidR="006F2F49" w:rsidRDefault="00FA6E01">
            <w:pPr>
              <w:pStyle w:val="Compact"/>
              <w:jc w:val="right"/>
            </w:pPr>
            <w:r>
              <w:t>0 ( 0.0%)</w:t>
            </w:r>
          </w:p>
        </w:tc>
        <w:tc>
          <w:tcPr>
            <w:tcW w:w="0" w:type="auto"/>
          </w:tcPr>
          <w:p w14:paraId="4B323CB5" w14:textId="77777777" w:rsidR="006F2F49" w:rsidRDefault="00FA6E01">
            <w:pPr>
              <w:pStyle w:val="Compact"/>
              <w:jc w:val="right"/>
            </w:pPr>
            <w:r>
              <w:t>8 (53.3%)</w:t>
            </w:r>
          </w:p>
        </w:tc>
        <w:tc>
          <w:tcPr>
            <w:tcW w:w="0" w:type="auto"/>
          </w:tcPr>
          <w:p w14:paraId="614FDA1F" w14:textId="77777777" w:rsidR="006F2F49" w:rsidRDefault="00FA6E01">
            <w:pPr>
              <w:pStyle w:val="Compact"/>
              <w:jc w:val="right"/>
            </w:pPr>
            <w:r>
              <w:t>15 (100.0%)</w:t>
            </w:r>
          </w:p>
        </w:tc>
      </w:tr>
      <w:tr w:rsidR="006F2F49" w14:paraId="20A6B5EC"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E1D3F43" w14:textId="77777777" w:rsidR="006F2F49" w:rsidRDefault="00FA6E01">
            <w:pPr>
              <w:pStyle w:val="Compact"/>
            </w:pPr>
            <w:r>
              <w:t>Total</w:t>
            </w:r>
          </w:p>
        </w:tc>
        <w:tc>
          <w:tcPr>
            <w:tcW w:w="0" w:type="auto"/>
          </w:tcPr>
          <w:p w14:paraId="1310AF21" w14:textId="77777777" w:rsidR="006F2F49" w:rsidRDefault="006F2F49"/>
        </w:tc>
        <w:tc>
          <w:tcPr>
            <w:tcW w:w="0" w:type="auto"/>
          </w:tcPr>
          <w:p w14:paraId="021B4AE7" w14:textId="77777777" w:rsidR="006F2F49" w:rsidRDefault="00FA6E01">
            <w:pPr>
              <w:pStyle w:val="Compact"/>
              <w:jc w:val="right"/>
            </w:pPr>
            <w:r>
              <w:t>268 (49.3%)</w:t>
            </w:r>
          </w:p>
        </w:tc>
        <w:tc>
          <w:tcPr>
            <w:tcW w:w="0" w:type="auto"/>
          </w:tcPr>
          <w:p w14:paraId="6C151F16" w14:textId="77777777" w:rsidR="006F2F49" w:rsidRDefault="00FA6E01">
            <w:pPr>
              <w:pStyle w:val="Compact"/>
              <w:jc w:val="right"/>
            </w:pPr>
            <w:r>
              <w:t>268 (49.3%)</w:t>
            </w:r>
          </w:p>
        </w:tc>
        <w:tc>
          <w:tcPr>
            <w:tcW w:w="0" w:type="auto"/>
          </w:tcPr>
          <w:p w14:paraId="01567E6B" w14:textId="77777777" w:rsidR="006F2F49" w:rsidRDefault="00FA6E01">
            <w:pPr>
              <w:pStyle w:val="Compact"/>
              <w:jc w:val="right"/>
            </w:pPr>
            <w:r>
              <w:t>8 ( 1.5%)</w:t>
            </w:r>
          </w:p>
        </w:tc>
        <w:tc>
          <w:tcPr>
            <w:tcW w:w="0" w:type="auto"/>
          </w:tcPr>
          <w:p w14:paraId="6E3C76CE" w14:textId="77777777" w:rsidR="006F2F49" w:rsidRDefault="00FA6E01">
            <w:pPr>
              <w:pStyle w:val="Compact"/>
              <w:jc w:val="right"/>
            </w:pPr>
            <w:r>
              <w:t>544 (100.0%)</w:t>
            </w:r>
          </w:p>
        </w:tc>
      </w:tr>
    </w:tbl>
    <w:p w14:paraId="369DF221" w14:textId="77777777" w:rsidR="006F2F49" w:rsidRDefault="00FA6E01">
      <w:pPr>
        <w:pStyle w:val="BodyText"/>
      </w:pPr>
      <w:r>
        <w:t xml:space="preserve">Exploratory analysis 3a: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=1076)=0.61</m:t>
        </m:r>
      </m:oMath>
      <w:r>
        <w:t xml:space="preserve">, </w:t>
      </w:r>
      <m:oMath>
        <m:r>
          <w:rPr>
            <w:rFonts w:ascii="Cambria Math" w:hAnsi="Cambria Math"/>
          </w:rPr>
          <m:t>p</m:t>
        </m:r>
        <m:r>
          <w:rPr>
            <w:rFonts w:ascii="Cambria Math" w:hAnsi="Cambria Math"/>
          </w:rPr>
          <m:t>=.434</m:t>
        </m:r>
      </m:oMath>
      <w:r>
        <w:t xml:space="preserve"> (see Figure 11).</w:t>
      </w:r>
    </w:p>
    <w:p w14:paraId="645EBC32" w14:textId="77777777" w:rsidR="006F2F49" w:rsidRDefault="00FA6E01">
      <w:pPr>
        <w:pStyle w:val="CaptionedFigure"/>
      </w:pPr>
      <w:r>
        <w:rPr>
          <w:noProof/>
        </w:rPr>
        <w:lastRenderedPageBreak/>
        <w:drawing>
          <wp:inline distT="0" distB="0" distL="0" distR="0" wp14:anchorId="4DE3B0ED" wp14:editId="33074E2A">
            <wp:extent cx="5969000" cy="5969000"/>
            <wp:effectExtent l="0" t="0" r="0" b="0"/>
            <wp:docPr id="11" name="Picture" descr="Figure 11.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p>
    <w:p w14:paraId="2166ACB2" w14:textId="77777777" w:rsidR="006F2F49" w:rsidRDefault="00FA6E01">
      <w:pPr>
        <w:pStyle w:val="ImageCaption"/>
      </w:pPr>
      <w:r>
        <w:rPr>
          <w:i/>
        </w:rPr>
        <w:t>Figure</w:t>
      </w:r>
      <w:r>
        <w:t xml:space="preserve"> </w:t>
      </w:r>
      <w:r>
        <w:rPr>
          <w:i/>
        </w:rPr>
        <w:t xml:space="preserve">11.  </w:t>
      </w:r>
      <w:r>
        <w:t xml:space="preserve"> Participants’ perceptions of gender differences in performance on the task. Error bars repr</w:t>
      </w:r>
      <w:r>
        <w:t>esent standard errors.</w:t>
      </w:r>
    </w:p>
    <w:p w14:paraId="7AFBFD08" w14:textId="77777777" w:rsidR="006F2F49" w:rsidRDefault="00FA6E01">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better_gender_guess</w:t>
      </w:r>
    </w:p>
    <w:tbl>
      <w:tblPr>
        <w:tblStyle w:val="Table"/>
        <w:tblW w:w="0" w:type="pct"/>
        <w:tblLook w:val="07C0" w:firstRow="0" w:lastRow="1" w:firstColumn="1" w:lastColumn="1" w:noHBand="1" w:noVBand="1"/>
      </w:tblPr>
      <w:tblGrid>
        <w:gridCol w:w="1496"/>
        <w:gridCol w:w="2815"/>
        <w:gridCol w:w="1274"/>
        <w:gridCol w:w="1274"/>
        <w:gridCol w:w="1074"/>
        <w:gridCol w:w="1473"/>
      </w:tblGrid>
      <w:tr w:rsidR="006F2F49" w14:paraId="7FD02481" w14:textId="77777777">
        <w:tc>
          <w:tcPr>
            <w:tcW w:w="0" w:type="auto"/>
          </w:tcPr>
          <w:p w14:paraId="302709FA" w14:textId="77777777" w:rsidR="006F2F49" w:rsidRDefault="006F2F49"/>
        </w:tc>
        <w:tc>
          <w:tcPr>
            <w:tcW w:w="0" w:type="auto"/>
          </w:tcPr>
          <w:p w14:paraId="64B68F37" w14:textId="77777777" w:rsidR="006F2F49" w:rsidRDefault="00FA6E01">
            <w:pPr>
              <w:pStyle w:val="Compact"/>
              <w:jc w:val="right"/>
            </w:pPr>
            <w:r>
              <w:t>clean$better_gender_guess</w:t>
            </w:r>
          </w:p>
        </w:tc>
        <w:tc>
          <w:tcPr>
            <w:tcW w:w="0" w:type="auto"/>
          </w:tcPr>
          <w:p w14:paraId="4AA11130" w14:textId="77777777" w:rsidR="006F2F49" w:rsidRDefault="00FA6E01">
            <w:pPr>
              <w:pStyle w:val="Compact"/>
              <w:jc w:val="right"/>
            </w:pPr>
            <w:r>
              <w:t>Men</w:t>
            </w:r>
          </w:p>
        </w:tc>
        <w:tc>
          <w:tcPr>
            <w:tcW w:w="0" w:type="auto"/>
          </w:tcPr>
          <w:p w14:paraId="201D40F8" w14:textId="77777777" w:rsidR="006F2F49" w:rsidRDefault="00FA6E01">
            <w:pPr>
              <w:pStyle w:val="Compact"/>
              <w:jc w:val="right"/>
            </w:pPr>
            <w:r>
              <w:t>Women</w:t>
            </w:r>
          </w:p>
        </w:tc>
        <w:tc>
          <w:tcPr>
            <w:tcW w:w="0" w:type="auto"/>
          </w:tcPr>
          <w:p w14:paraId="1D523E77" w14:textId="77777777" w:rsidR="006F2F49" w:rsidRDefault="006F2F49">
            <w:pPr>
              <w:pStyle w:val="Compact"/>
              <w:jc w:val="right"/>
            </w:pPr>
          </w:p>
        </w:tc>
        <w:tc>
          <w:tcPr>
            <w:tcW w:w="0" w:type="auto"/>
          </w:tcPr>
          <w:p w14:paraId="773322EF" w14:textId="77777777" w:rsidR="006F2F49" w:rsidRDefault="00FA6E01">
            <w:pPr>
              <w:pStyle w:val="Compact"/>
              <w:jc w:val="right"/>
            </w:pPr>
            <w:r>
              <w:t>Total</w:t>
            </w:r>
          </w:p>
        </w:tc>
      </w:tr>
      <w:tr w:rsidR="006F2F49" w14:paraId="028113E5" w14:textId="77777777">
        <w:tc>
          <w:tcPr>
            <w:tcW w:w="0" w:type="auto"/>
          </w:tcPr>
          <w:p w14:paraId="6F156877" w14:textId="77777777" w:rsidR="006F2F49" w:rsidRDefault="00FA6E01">
            <w:pPr>
              <w:pStyle w:val="Compact"/>
            </w:pPr>
            <w:r>
              <w:t>clean$gender</w:t>
            </w:r>
          </w:p>
        </w:tc>
        <w:tc>
          <w:tcPr>
            <w:tcW w:w="0" w:type="auto"/>
          </w:tcPr>
          <w:p w14:paraId="235583F6" w14:textId="77777777" w:rsidR="006F2F49" w:rsidRDefault="006F2F49"/>
        </w:tc>
        <w:tc>
          <w:tcPr>
            <w:tcW w:w="0" w:type="auto"/>
          </w:tcPr>
          <w:p w14:paraId="22B4290B" w14:textId="77777777" w:rsidR="006F2F49" w:rsidRDefault="006F2F49"/>
        </w:tc>
        <w:tc>
          <w:tcPr>
            <w:tcW w:w="0" w:type="auto"/>
          </w:tcPr>
          <w:p w14:paraId="74975912" w14:textId="77777777" w:rsidR="006F2F49" w:rsidRDefault="006F2F49"/>
        </w:tc>
        <w:tc>
          <w:tcPr>
            <w:tcW w:w="0" w:type="auto"/>
          </w:tcPr>
          <w:p w14:paraId="6D40EBB7" w14:textId="77777777" w:rsidR="006F2F49" w:rsidRDefault="006F2F49"/>
        </w:tc>
        <w:tc>
          <w:tcPr>
            <w:tcW w:w="0" w:type="auto"/>
          </w:tcPr>
          <w:p w14:paraId="6E9FC623" w14:textId="77777777" w:rsidR="006F2F49" w:rsidRDefault="006F2F49"/>
        </w:tc>
      </w:tr>
      <w:tr w:rsidR="006F2F49" w14:paraId="71AF35B1" w14:textId="77777777">
        <w:tc>
          <w:tcPr>
            <w:tcW w:w="0" w:type="auto"/>
          </w:tcPr>
          <w:p w14:paraId="2CE4F050" w14:textId="77777777" w:rsidR="006F2F49" w:rsidRDefault="00FA6E01">
            <w:pPr>
              <w:pStyle w:val="Compact"/>
            </w:pPr>
            <w:r>
              <w:t>Man</w:t>
            </w:r>
          </w:p>
        </w:tc>
        <w:tc>
          <w:tcPr>
            <w:tcW w:w="0" w:type="auto"/>
          </w:tcPr>
          <w:p w14:paraId="65E408C6" w14:textId="77777777" w:rsidR="006F2F49" w:rsidRDefault="006F2F49"/>
        </w:tc>
        <w:tc>
          <w:tcPr>
            <w:tcW w:w="0" w:type="auto"/>
          </w:tcPr>
          <w:p w14:paraId="7831915B" w14:textId="77777777" w:rsidR="006F2F49" w:rsidRDefault="00FA6E01">
            <w:pPr>
              <w:pStyle w:val="Compact"/>
              <w:jc w:val="right"/>
            </w:pPr>
            <w:r>
              <w:t>287 (53.9%)</w:t>
            </w:r>
          </w:p>
        </w:tc>
        <w:tc>
          <w:tcPr>
            <w:tcW w:w="0" w:type="auto"/>
          </w:tcPr>
          <w:p w14:paraId="20A252D0" w14:textId="77777777" w:rsidR="006F2F49" w:rsidRDefault="00FA6E01">
            <w:pPr>
              <w:pStyle w:val="Compact"/>
              <w:jc w:val="right"/>
            </w:pPr>
            <w:r>
              <w:t>218 (41.0%)</w:t>
            </w:r>
          </w:p>
        </w:tc>
        <w:tc>
          <w:tcPr>
            <w:tcW w:w="0" w:type="auto"/>
          </w:tcPr>
          <w:p w14:paraId="0E4FA7B1" w14:textId="77777777" w:rsidR="006F2F49" w:rsidRDefault="00FA6E01">
            <w:pPr>
              <w:pStyle w:val="Compact"/>
              <w:jc w:val="right"/>
            </w:pPr>
            <w:r>
              <w:t>27 (5.1%)</w:t>
            </w:r>
          </w:p>
        </w:tc>
        <w:tc>
          <w:tcPr>
            <w:tcW w:w="0" w:type="auto"/>
          </w:tcPr>
          <w:p w14:paraId="20E0F8A2" w14:textId="77777777" w:rsidR="006F2F49" w:rsidRDefault="00FA6E01">
            <w:pPr>
              <w:pStyle w:val="Compact"/>
              <w:jc w:val="right"/>
            </w:pPr>
            <w:r>
              <w:t>532 (100.0%)</w:t>
            </w:r>
          </w:p>
        </w:tc>
      </w:tr>
      <w:tr w:rsidR="006F2F49" w14:paraId="3C86FE43" w14:textId="77777777">
        <w:tc>
          <w:tcPr>
            <w:tcW w:w="0" w:type="auto"/>
          </w:tcPr>
          <w:p w14:paraId="69ABB525" w14:textId="77777777" w:rsidR="006F2F49" w:rsidRDefault="00FA6E01">
            <w:pPr>
              <w:pStyle w:val="Compact"/>
            </w:pPr>
            <w:r>
              <w:t>Woman</w:t>
            </w:r>
          </w:p>
        </w:tc>
        <w:tc>
          <w:tcPr>
            <w:tcW w:w="0" w:type="auto"/>
          </w:tcPr>
          <w:p w14:paraId="7B51315E" w14:textId="77777777" w:rsidR="006F2F49" w:rsidRDefault="006F2F49"/>
        </w:tc>
        <w:tc>
          <w:tcPr>
            <w:tcW w:w="0" w:type="auto"/>
          </w:tcPr>
          <w:p w14:paraId="74DFD6AF" w14:textId="77777777" w:rsidR="006F2F49" w:rsidRDefault="00FA6E01">
            <w:pPr>
              <w:pStyle w:val="Compact"/>
              <w:jc w:val="right"/>
            </w:pPr>
            <w:r>
              <w:t>212 (39.0%)</w:t>
            </w:r>
          </w:p>
        </w:tc>
        <w:tc>
          <w:tcPr>
            <w:tcW w:w="0" w:type="auto"/>
          </w:tcPr>
          <w:p w14:paraId="4A3BFB5F" w14:textId="77777777" w:rsidR="006F2F49" w:rsidRDefault="00FA6E01">
            <w:pPr>
              <w:pStyle w:val="Compact"/>
              <w:jc w:val="right"/>
            </w:pPr>
            <w:r>
              <w:t>306 (56.2%)</w:t>
            </w:r>
          </w:p>
        </w:tc>
        <w:tc>
          <w:tcPr>
            <w:tcW w:w="0" w:type="auto"/>
          </w:tcPr>
          <w:p w14:paraId="7A2758D4" w14:textId="77777777" w:rsidR="006F2F49" w:rsidRDefault="00FA6E01">
            <w:pPr>
              <w:pStyle w:val="Compact"/>
              <w:jc w:val="right"/>
            </w:pPr>
            <w:r>
              <w:t>26 (4.8%)</w:t>
            </w:r>
          </w:p>
        </w:tc>
        <w:tc>
          <w:tcPr>
            <w:tcW w:w="0" w:type="auto"/>
          </w:tcPr>
          <w:p w14:paraId="5287BDBE" w14:textId="77777777" w:rsidR="006F2F49" w:rsidRDefault="00FA6E01">
            <w:pPr>
              <w:pStyle w:val="Compact"/>
              <w:jc w:val="right"/>
            </w:pPr>
            <w:r>
              <w:t>544 (100.0%)</w:t>
            </w:r>
          </w:p>
        </w:tc>
      </w:tr>
      <w:tr w:rsidR="006F2F49" w14:paraId="2E31A713"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21D51AD2" w14:textId="77777777" w:rsidR="006F2F49" w:rsidRDefault="00FA6E01">
            <w:pPr>
              <w:pStyle w:val="Compact"/>
            </w:pPr>
            <w:r>
              <w:t>Total</w:t>
            </w:r>
          </w:p>
        </w:tc>
        <w:tc>
          <w:tcPr>
            <w:tcW w:w="0" w:type="auto"/>
          </w:tcPr>
          <w:p w14:paraId="0772B2E6" w14:textId="77777777" w:rsidR="006F2F49" w:rsidRDefault="006F2F49"/>
        </w:tc>
        <w:tc>
          <w:tcPr>
            <w:tcW w:w="0" w:type="auto"/>
          </w:tcPr>
          <w:p w14:paraId="5645D567" w14:textId="77777777" w:rsidR="006F2F49" w:rsidRDefault="00FA6E01">
            <w:pPr>
              <w:pStyle w:val="Compact"/>
              <w:jc w:val="right"/>
            </w:pPr>
            <w:r>
              <w:t>499 (46.4%)</w:t>
            </w:r>
          </w:p>
        </w:tc>
        <w:tc>
          <w:tcPr>
            <w:tcW w:w="0" w:type="auto"/>
          </w:tcPr>
          <w:p w14:paraId="5018C4EE" w14:textId="77777777" w:rsidR="006F2F49" w:rsidRDefault="00FA6E01">
            <w:pPr>
              <w:pStyle w:val="Compact"/>
              <w:jc w:val="right"/>
            </w:pPr>
            <w:r>
              <w:t>524 (48.7%)</w:t>
            </w:r>
          </w:p>
        </w:tc>
        <w:tc>
          <w:tcPr>
            <w:tcW w:w="0" w:type="auto"/>
          </w:tcPr>
          <w:p w14:paraId="6147C99B" w14:textId="77777777" w:rsidR="006F2F49" w:rsidRDefault="00FA6E01">
            <w:pPr>
              <w:pStyle w:val="Compact"/>
              <w:jc w:val="right"/>
            </w:pPr>
            <w:r>
              <w:t>53 (4.9%)</w:t>
            </w:r>
          </w:p>
        </w:tc>
        <w:tc>
          <w:tcPr>
            <w:tcW w:w="0" w:type="auto"/>
          </w:tcPr>
          <w:p w14:paraId="1A0E35C6" w14:textId="77777777" w:rsidR="006F2F49" w:rsidRDefault="00FA6E01">
            <w:pPr>
              <w:pStyle w:val="Compact"/>
              <w:jc w:val="right"/>
            </w:pPr>
            <w:r>
              <w:t>1076 (100.0%)</w:t>
            </w:r>
          </w:p>
        </w:tc>
      </w:tr>
    </w:tbl>
    <w:p w14:paraId="41E35BF1" w14:textId="534DF09D" w:rsidR="006F2F49" w:rsidRDefault="00FA6E01">
      <w:pPr>
        <w:pStyle w:val="BodyText"/>
      </w:pPr>
      <w:r>
        <w:t xml:space="preserve">Exploratory analysis 3b: Participants were significantly more likely to expect men to choose to compete </w:t>
      </w:r>
      <w:commentRangeStart w:id="119"/>
      <w:r>
        <w:t>more often</w:t>
      </w:r>
      <w:commentRangeEnd w:id="119"/>
      <w:r w:rsidR="00934961">
        <w:rPr>
          <w:rStyle w:val="CommentReference"/>
        </w:rPr>
        <w:commentReference w:id="119"/>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=1076)=578.07</m:t>
        </m:r>
      </m:oMath>
      <w:r>
        <w:t xml:space="preserve">, </w:t>
      </w:r>
      <m:oMath>
        <m:r>
          <w:rPr>
            <w:rFonts w:ascii="Cambria Math" w:hAnsi="Cambria Math"/>
          </w:rPr>
          <m:t>p</m:t>
        </m:r>
        <m:r>
          <w:rPr>
            <w:rFonts w:ascii="Cambria Math" w:hAnsi="Cambria Math"/>
          </w:rPr>
          <m:t>&lt;.001</m:t>
        </m:r>
      </m:oMath>
      <w:r>
        <w:t xml:space="preserve"> (see Figure 12).</w:t>
      </w:r>
    </w:p>
    <w:p w14:paraId="4A4B16CC" w14:textId="77777777" w:rsidR="006F2F49" w:rsidRDefault="00FA6E01">
      <w:pPr>
        <w:pStyle w:val="CaptionedFigure"/>
      </w:pPr>
      <w:r>
        <w:rPr>
          <w:noProof/>
        </w:rPr>
        <w:lastRenderedPageBreak/>
        <w:drawing>
          <wp:inline distT="0" distB="0" distL="0" distR="0" wp14:anchorId="3A4E6179" wp14:editId="6BFE2BFB">
            <wp:extent cx="5969000" cy="5969000"/>
            <wp:effectExtent l="0" t="0" r="0" b="0"/>
            <wp:docPr id="12" name="Picture" descr="Figure 12.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p>
    <w:p w14:paraId="3DB67FAE" w14:textId="77777777" w:rsidR="006F2F49" w:rsidRDefault="00FA6E01">
      <w:pPr>
        <w:pStyle w:val="ImageCaption"/>
      </w:pPr>
      <w:r>
        <w:rPr>
          <w:i/>
        </w:rPr>
        <w:t>Figure</w:t>
      </w:r>
      <w:r>
        <w:t xml:space="preserve"> </w:t>
      </w:r>
      <w:r>
        <w:rPr>
          <w:i/>
        </w:rPr>
        <w:t xml:space="preserve">12.  </w:t>
      </w:r>
      <w:r>
        <w:t xml:space="preserve"> Participants’ perceptions of gender differences in choice to compete. Error b</w:t>
      </w:r>
      <w:r>
        <w:t>ars represent standard errors.</w:t>
      </w:r>
    </w:p>
    <w:p w14:paraId="1D4CFB72" w14:textId="77777777" w:rsidR="006F2F49" w:rsidRDefault="00FA6E01">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perc_gender_comp</w:t>
      </w:r>
    </w:p>
    <w:tbl>
      <w:tblPr>
        <w:tblStyle w:val="Table"/>
        <w:tblW w:w="0" w:type="pct"/>
        <w:tblLook w:val="07C0" w:firstRow="0" w:lastRow="1" w:firstColumn="1" w:lastColumn="1" w:noHBand="1" w:noVBand="1"/>
      </w:tblPr>
      <w:tblGrid>
        <w:gridCol w:w="1496"/>
        <w:gridCol w:w="2682"/>
        <w:gridCol w:w="1307"/>
        <w:gridCol w:w="1307"/>
        <w:gridCol w:w="1098"/>
        <w:gridCol w:w="1516"/>
      </w:tblGrid>
      <w:tr w:rsidR="006F2F49" w14:paraId="6AF508E3" w14:textId="77777777">
        <w:tc>
          <w:tcPr>
            <w:tcW w:w="0" w:type="auto"/>
          </w:tcPr>
          <w:p w14:paraId="2D5717F6" w14:textId="77777777" w:rsidR="006F2F49" w:rsidRDefault="006F2F49"/>
        </w:tc>
        <w:tc>
          <w:tcPr>
            <w:tcW w:w="0" w:type="auto"/>
          </w:tcPr>
          <w:p w14:paraId="013F0027" w14:textId="77777777" w:rsidR="006F2F49" w:rsidRDefault="00FA6E01">
            <w:pPr>
              <w:pStyle w:val="Compact"/>
              <w:jc w:val="right"/>
            </w:pPr>
            <w:r>
              <w:t>clean$perc_gender_comp</w:t>
            </w:r>
          </w:p>
        </w:tc>
        <w:tc>
          <w:tcPr>
            <w:tcW w:w="0" w:type="auto"/>
          </w:tcPr>
          <w:p w14:paraId="68F58C17" w14:textId="77777777" w:rsidR="006F2F49" w:rsidRDefault="00FA6E01">
            <w:pPr>
              <w:pStyle w:val="Compact"/>
              <w:jc w:val="right"/>
            </w:pPr>
            <w:r>
              <w:t>Men</w:t>
            </w:r>
          </w:p>
        </w:tc>
        <w:tc>
          <w:tcPr>
            <w:tcW w:w="0" w:type="auto"/>
          </w:tcPr>
          <w:p w14:paraId="2F0C49D7" w14:textId="77777777" w:rsidR="006F2F49" w:rsidRDefault="00FA6E01">
            <w:pPr>
              <w:pStyle w:val="Compact"/>
              <w:jc w:val="right"/>
            </w:pPr>
            <w:r>
              <w:t>Women</w:t>
            </w:r>
          </w:p>
        </w:tc>
        <w:tc>
          <w:tcPr>
            <w:tcW w:w="0" w:type="auto"/>
          </w:tcPr>
          <w:p w14:paraId="0579893D" w14:textId="77777777" w:rsidR="006F2F49" w:rsidRDefault="006F2F49">
            <w:pPr>
              <w:pStyle w:val="Compact"/>
              <w:jc w:val="right"/>
            </w:pPr>
          </w:p>
        </w:tc>
        <w:tc>
          <w:tcPr>
            <w:tcW w:w="0" w:type="auto"/>
          </w:tcPr>
          <w:p w14:paraId="22928B41" w14:textId="77777777" w:rsidR="006F2F49" w:rsidRDefault="00FA6E01">
            <w:pPr>
              <w:pStyle w:val="Compact"/>
              <w:jc w:val="right"/>
            </w:pPr>
            <w:r>
              <w:t>Total</w:t>
            </w:r>
          </w:p>
        </w:tc>
      </w:tr>
      <w:tr w:rsidR="006F2F49" w14:paraId="49BC490B" w14:textId="77777777">
        <w:tc>
          <w:tcPr>
            <w:tcW w:w="0" w:type="auto"/>
          </w:tcPr>
          <w:p w14:paraId="5562E938" w14:textId="77777777" w:rsidR="006F2F49" w:rsidRDefault="00FA6E01">
            <w:pPr>
              <w:pStyle w:val="Compact"/>
            </w:pPr>
            <w:r>
              <w:t>clean$gender</w:t>
            </w:r>
          </w:p>
        </w:tc>
        <w:tc>
          <w:tcPr>
            <w:tcW w:w="0" w:type="auto"/>
          </w:tcPr>
          <w:p w14:paraId="4E99F3D1" w14:textId="77777777" w:rsidR="006F2F49" w:rsidRDefault="006F2F49"/>
        </w:tc>
        <w:tc>
          <w:tcPr>
            <w:tcW w:w="0" w:type="auto"/>
          </w:tcPr>
          <w:p w14:paraId="032B770A" w14:textId="77777777" w:rsidR="006F2F49" w:rsidRDefault="006F2F49"/>
        </w:tc>
        <w:tc>
          <w:tcPr>
            <w:tcW w:w="0" w:type="auto"/>
          </w:tcPr>
          <w:p w14:paraId="35827381" w14:textId="77777777" w:rsidR="006F2F49" w:rsidRDefault="006F2F49"/>
        </w:tc>
        <w:tc>
          <w:tcPr>
            <w:tcW w:w="0" w:type="auto"/>
          </w:tcPr>
          <w:p w14:paraId="6895F088" w14:textId="77777777" w:rsidR="006F2F49" w:rsidRDefault="006F2F49"/>
        </w:tc>
        <w:tc>
          <w:tcPr>
            <w:tcW w:w="0" w:type="auto"/>
          </w:tcPr>
          <w:p w14:paraId="5B398BFD" w14:textId="77777777" w:rsidR="006F2F49" w:rsidRDefault="006F2F49"/>
        </w:tc>
      </w:tr>
      <w:tr w:rsidR="006F2F49" w14:paraId="2E68EE76" w14:textId="77777777">
        <w:tc>
          <w:tcPr>
            <w:tcW w:w="0" w:type="auto"/>
          </w:tcPr>
          <w:p w14:paraId="574B068F" w14:textId="77777777" w:rsidR="006F2F49" w:rsidRDefault="00FA6E01">
            <w:pPr>
              <w:pStyle w:val="Compact"/>
            </w:pPr>
            <w:r>
              <w:t>Man</w:t>
            </w:r>
          </w:p>
        </w:tc>
        <w:tc>
          <w:tcPr>
            <w:tcW w:w="0" w:type="auto"/>
          </w:tcPr>
          <w:p w14:paraId="74477470" w14:textId="77777777" w:rsidR="006F2F49" w:rsidRDefault="006F2F49"/>
        </w:tc>
        <w:tc>
          <w:tcPr>
            <w:tcW w:w="0" w:type="auto"/>
          </w:tcPr>
          <w:p w14:paraId="744ADA61" w14:textId="77777777" w:rsidR="006F2F49" w:rsidRDefault="00FA6E01">
            <w:pPr>
              <w:pStyle w:val="Compact"/>
              <w:jc w:val="right"/>
            </w:pPr>
            <w:r>
              <w:t>455 (85.5%)</w:t>
            </w:r>
          </w:p>
        </w:tc>
        <w:tc>
          <w:tcPr>
            <w:tcW w:w="0" w:type="auto"/>
          </w:tcPr>
          <w:p w14:paraId="76A8B871" w14:textId="77777777" w:rsidR="006F2F49" w:rsidRDefault="00FA6E01">
            <w:pPr>
              <w:pStyle w:val="Compact"/>
              <w:jc w:val="right"/>
            </w:pPr>
            <w:r>
              <w:t>50 ( 9.4%)</w:t>
            </w:r>
          </w:p>
        </w:tc>
        <w:tc>
          <w:tcPr>
            <w:tcW w:w="0" w:type="auto"/>
          </w:tcPr>
          <w:p w14:paraId="41B8B4F9" w14:textId="77777777" w:rsidR="006F2F49" w:rsidRDefault="00FA6E01">
            <w:pPr>
              <w:pStyle w:val="Compact"/>
              <w:jc w:val="right"/>
            </w:pPr>
            <w:r>
              <w:t>27 (5.1%)</w:t>
            </w:r>
          </w:p>
        </w:tc>
        <w:tc>
          <w:tcPr>
            <w:tcW w:w="0" w:type="auto"/>
          </w:tcPr>
          <w:p w14:paraId="660379EA" w14:textId="77777777" w:rsidR="006F2F49" w:rsidRDefault="00FA6E01">
            <w:pPr>
              <w:pStyle w:val="Compact"/>
              <w:jc w:val="right"/>
            </w:pPr>
            <w:r>
              <w:t>532 (100.0%)</w:t>
            </w:r>
          </w:p>
        </w:tc>
      </w:tr>
      <w:tr w:rsidR="006F2F49" w14:paraId="635BA06A" w14:textId="77777777">
        <w:tc>
          <w:tcPr>
            <w:tcW w:w="0" w:type="auto"/>
          </w:tcPr>
          <w:p w14:paraId="0A90E04A" w14:textId="77777777" w:rsidR="006F2F49" w:rsidRDefault="00FA6E01">
            <w:pPr>
              <w:pStyle w:val="Compact"/>
            </w:pPr>
            <w:r>
              <w:t>Woman</w:t>
            </w:r>
          </w:p>
        </w:tc>
        <w:tc>
          <w:tcPr>
            <w:tcW w:w="0" w:type="auto"/>
          </w:tcPr>
          <w:p w14:paraId="72F92BEE" w14:textId="77777777" w:rsidR="006F2F49" w:rsidRDefault="006F2F49"/>
        </w:tc>
        <w:tc>
          <w:tcPr>
            <w:tcW w:w="0" w:type="auto"/>
          </w:tcPr>
          <w:p w14:paraId="5C173A60" w14:textId="77777777" w:rsidR="006F2F49" w:rsidRDefault="00FA6E01">
            <w:pPr>
              <w:pStyle w:val="Compact"/>
              <w:jc w:val="right"/>
            </w:pPr>
            <w:r>
              <w:t>441 (81.1%)</w:t>
            </w:r>
          </w:p>
        </w:tc>
        <w:tc>
          <w:tcPr>
            <w:tcW w:w="0" w:type="auto"/>
          </w:tcPr>
          <w:p w14:paraId="02276AE4" w14:textId="77777777" w:rsidR="006F2F49" w:rsidRDefault="00FA6E01">
            <w:pPr>
              <w:pStyle w:val="Compact"/>
              <w:jc w:val="right"/>
            </w:pPr>
            <w:r>
              <w:t>77 (14.2%)</w:t>
            </w:r>
          </w:p>
        </w:tc>
        <w:tc>
          <w:tcPr>
            <w:tcW w:w="0" w:type="auto"/>
          </w:tcPr>
          <w:p w14:paraId="3D3C6387" w14:textId="77777777" w:rsidR="006F2F49" w:rsidRDefault="00FA6E01">
            <w:pPr>
              <w:pStyle w:val="Compact"/>
              <w:jc w:val="right"/>
            </w:pPr>
            <w:r>
              <w:t>26 (4.8%)</w:t>
            </w:r>
          </w:p>
        </w:tc>
        <w:tc>
          <w:tcPr>
            <w:tcW w:w="0" w:type="auto"/>
          </w:tcPr>
          <w:p w14:paraId="50C2FC73" w14:textId="77777777" w:rsidR="006F2F49" w:rsidRDefault="00FA6E01">
            <w:pPr>
              <w:pStyle w:val="Compact"/>
              <w:jc w:val="right"/>
            </w:pPr>
            <w:r>
              <w:t>544 (100.0%)</w:t>
            </w:r>
          </w:p>
        </w:tc>
      </w:tr>
      <w:tr w:rsidR="006F2F49" w14:paraId="33596299"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4D25FE24" w14:textId="77777777" w:rsidR="006F2F49" w:rsidRDefault="00FA6E01">
            <w:pPr>
              <w:pStyle w:val="Compact"/>
            </w:pPr>
            <w:r>
              <w:t>Total</w:t>
            </w:r>
          </w:p>
        </w:tc>
        <w:tc>
          <w:tcPr>
            <w:tcW w:w="0" w:type="auto"/>
          </w:tcPr>
          <w:p w14:paraId="459379AE" w14:textId="77777777" w:rsidR="006F2F49" w:rsidRDefault="006F2F49"/>
        </w:tc>
        <w:tc>
          <w:tcPr>
            <w:tcW w:w="0" w:type="auto"/>
          </w:tcPr>
          <w:p w14:paraId="45AFD071" w14:textId="77777777" w:rsidR="006F2F49" w:rsidRDefault="00FA6E01">
            <w:pPr>
              <w:pStyle w:val="Compact"/>
              <w:jc w:val="right"/>
            </w:pPr>
            <w:r>
              <w:t>896 (83.3%)</w:t>
            </w:r>
          </w:p>
        </w:tc>
        <w:tc>
          <w:tcPr>
            <w:tcW w:w="0" w:type="auto"/>
          </w:tcPr>
          <w:p w14:paraId="04DC5CCA" w14:textId="77777777" w:rsidR="006F2F49" w:rsidRDefault="00FA6E01">
            <w:pPr>
              <w:pStyle w:val="Compact"/>
              <w:jc w:val="right"/>
            </w:pPr>
            <w:r>
              <w:t>127 (11.8%)</w:t>
            </w:r>
          </w:p>
        </w:tc>
        <w:tc>
          <w:tcPr>
            <w:tcW w:w="0" w:type="auto"/>
          </w:tcPr>
          <w:p w14:paraId="14E06DC7" w14:textId="77777777" w:rsidR="006F2F49" w:rsidRDefault="00FA6E01">
            <w:pPr>
              <w:pStyle w:val="Compact"/>
              <w:jc w:val="right"/>
            </w:pPr>
            <w:r>
              <w:t>53 (4.9%)</w:t>
            </w:r>
          </w:p>
        </w:tc>
        <w:tc>
          <w:tcPr>
            <w:tcW w:w="0" w:type="auto"/>
          </w:tcPr>
          <w:p w14:paraId="00E02E35" w14:textId="77777777" w:rsidR="006F2F49" w:rsidRDefault="00FA6E01">
            <w:pPr>
              <w:pStyle w:val="Compact"/>
              <w:jc w:val="right"/>
            </w:pPr>
            <w:r>
              <w:t>1076 (100.0%)</w:t>
            </w:r>
          </w:p>
        </w:tc>
      </w:tr>
    </w:tbl>
    <w:p w14:paraId="07285C08" w14:textId="5F295D01" w:rsidR="006F2F49" w:rsidRDefault="00FA6E01">
      <w:pPr>
        <w:pStyle w:val="BodyText"/>
      </w:pPr>
      <w:r>
        <w:t xml:space="preserve">Exploratory analysis 3c: Participants were significantly more likely to expect women to choose to prepare </w:t>
      </w:r>
      <w:commentRangeStart w:id="120"/>
      <w:r>
        <w:t>in general</w:t>
      </w:r>
      <w:commentRangeEnd w:id="120"/>
      <w:r w:rsidR="0089470F">
        <w:rPr>
          <w:rStyle w:val="CommentReference"/>
        </w:rPr>
        <w:commentReference w:id="120"/>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=1076)=511.06</m:t>
        </m:r>
      </m:oMath>
      <w:r>
        <w:t xml:space="preserve">, </w:t>
      </w:r>
      <m:oMath>
        <m:r>
          <w:rPr>
            <w:rFonts w:ascii="Cambria Math" w:hAnsi="Cambria Math"/>
          </w:rPr>
          <m:t>p</m:t>
        </m:r>
        <m:r>
          <w:rPr>
            <w:rFonts w:ascii="Cambria Math" w:hAnsi="Cambria Math"/>
          </w:rPr>
          <m:t>&lt;.001</m:t>
        </m:r>
      </m:oMath>
      <w:r>
        <w:t xml:space="preserve"> (see Figure 13).</w:t>
      </w:r>
    </w:p>
    <w:p w14:paraId="325F52B8" w14:textId="77777777" w:rsidR="006F2F49" w:rsidRDefault="00FA6E01">
      <w:pPr>
        <w:pStyle w:val="CaptionedFigure"/>
      </w:pPr>
      <w:r>
        <w:rPr>
          <w:noProof/>
        </w:rPr>
        <w:lastRenderedPageBreak/>
        <w:drawing>
          <wp:inline distT="0" distB="0" distL="0" distR="0" wp14:anchorId="10EA31E6" wp14:editId="038905D2">
            <wp:extent cx="5969000" cy="5969000"/>
            <wp:effectExtent l="0" t="0" r="0" b="0"/>
            <wp:docPr id="13" name="Picture" descr="Figure 13.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p>
    <w:p w14:paraId="0DF53AB2" w14:textId="77777777" w:rsidR="006F2F49" w:rsidRDefault="00FA6E01">
      <w:pPr>
        <w:pStyle w:val="ImageCaption"/>
      </w:pPr>
      <w:r>
        <w:rPr>
          <w:i/>
        </w:rPr>
        <w:t>Figure</w:t>
      </w:r>
      <w:r>
        <w:t xml:space="preserve"> </w:t>
      </w:r>
      <w:r>
        <w:rPr>
          <w:i/>
        </w:rPr>
        <w:t xml:space="preserve">13.  </w:t>
      </w:r>
      <w:r>
        <w:t xml:space="preserve"> Participants’ perceptions of general gender differences in choice to practi</w:t>
      </w:r>
      <w:r>
        <w:t>ce. Error bars represent standard errors.</w:t>
      </w:r>
    </w:p>
    <w:p w14:paraId="13D97255" w14:textId="77777777" w:rsidR="006F2F49" w:rsidRDefault="00FA6E01">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perc_gen_gender_pract</w:t>
      </w:r>
    </w:p>
    <w:tbl>
      <w:tblPr>
        <w:tblStyle w:val="Table"/>
        <w:tblW w:w="0" w:type="pct"/>
        <w:tblLook w:val="07C0" w:firstRow="0" w:lastRow="1" w:firstColumn="1" w:lastColumn="1" w:noHBand="1" w:noVBand="1"/>
      </w:tblPr>
      <w:tblGrid>
        <w:gridCol w:w="1496"/>
        <w:gridCol w:w="3095"/>
        <w:gridCol w:w="1204"/>
        <w:gridCol w:w="1204"/>
        <w:gridCol w:w="1024"/>
        <w:gridCol w:w="1383"/>
      </w:tblGrid>
      <w:tr w:rsidR="006F2F49" w14:paraId="284CFEC5" w14:textId="77777777">
        <w:tc>
          <w:tcPr>
            <w:tcW w:w="0" w:type="auto"/>
          </w:tcPr>
          <w:p w14:paraId="1803D06E" w14:textId="77777777" w:rsidR="006F2F49" w:rsidRDefault="006F2F49"/>
        </w:tc>
        <w:tc>
          <w:tcPr>
            <w:tcW w:w="0" w:type="auto"/>
          </w:tcPr>
          <w:p w14:paraId="655FC7DD" w14:textId="77777777" w:rsidR="006F2F49" w:rsidRDefault="00FA6E01">
            <w:pPr>
              <w:pStyle w:val="Compact"/>
              <w:jc w:val="right"/>
            </w:pPr>
            <w:r>
              <w:t>clean$perc_gen_gender_pract</w:t>
            </w:r>
          </w:p>
        </w:tc>
        <w:tc>
          <w:tcPr>
            <w:tcW w:w="0" w:type="auto"/>
          </w:tcPr>
          <w:p w14:paraId="26835ED0" w14:textId="77777777" w:rsidR="006F2F49" w:rsidRDefault="00FA6E01">
            <w:pPr>
              <w:pStyle w:val="Compact"/>
              <w:jc w:val="right"/>
            </w:pPr>
            <w:r>
              <w:t>Men</w:t>
            </w:r>
          </w:p>
        </w:tc>
        <w:tc>
          <w:tcPr>
            <w:tcW w:w="0" w:type="auto"/>
          </w:tcPr>
          <w:p w14:paraId="18D9148D" w14:textId="77777777" w:rsidR="006F2F49" w:rsidRDefault="00FA6E01">
            <w:pPr>
              <w:pStyle w:val="Compact"/>
              <w:jc w:val="right"/>
            </w:pPr>
            <w:r>
              <w:t>Women</w:t>
            </w:r>
          </w:p>
        </w:tc>
        <w:tc>
          <w:tcPr>
            <w:tcW w:w="0" w:type="auto"/>
          </w:tcPr>
          <w:p w14:paraId="5AF62788" w14:textId="77777777" w:rsidR="006F2F49" w:rsidRDefault="006F2F49">
            <w:pPr>
              <w:pStyle w:val="Compact"/>
              <w:jc w:val="right"/>
            </w:pPr>
          </w:p>
        </w:tc>
        <w:tc>
          <w:tcPr>
            <w:tcW w:w="0" w:type="auto"/>
          </w:tcPr>
          <w:p w14:paraId="30578318" w14:textId="77777777" w:rsidR="006F2F49" w:rsidRDefault="00FA6E01">
            <w:pPr>
              <w:pStyle w:val="Compact"/>
              <w:jc w:val="right"/>
            </w:pPr>
            <w:r>
              <w:t>Total</w:t>
            </w:r>
          </w:p>
        </w:tc>
      </w:tr>
      <w:tr w:rsidR="006F2F49" w14:paraId="63E3D235" w14:textId="77777777">
        <w:tc>
          <w:tcPr>
            <w:tcW w:w="0" w:type="auto"/>
          </w:tcPr>
          <w:p w14:paraId="2CD6973F" w14:textId="77777777" w:rsidR="006F2F49" w:rsidRDefault="00FA6E01">
            <w:pPr>
              <w:pStyle w:val="Compact"/>
            </w:pPr>
            <w:r>
              <w:t>clean$gender</w:t>
            </w:r>
          </w:p>
        </w:tc>
        <w:tc>
          <w:tcPr>
            <w:tcW w:w="0" w:type="auto"/>
          </w:tcPr>
          <w:p w14:paraId="3F7510E5" w14:textId="77777777" w:rsidR="006F2F49" w:rsidRDefault="006F2F49"/>
        </w:tc>
        <w:tc>
          <w:tcPr>
            <w:tcW w:w="0" w:type="auto"/>
          </w:tcPr>
          <w:p w14:paraId="09160633" w14:textId="77777777" w:rsidR="006F2F49" w:rsidRDefault="006F2F49"/>
        </w:tc>
        <w:tc>
          <w:tcPr>
            <w:tcW w:w="0" w:type="auto"/>
          </w:tcPr>
          <w:p w14:paraId="2CF8804F" w14:textId="77777777" w:rsidR="006F2F49" w:rsidRDefault="006F2F49"/>
        </w:tc>
        <w:tc>
          <w:tcPr>
            <w:tcW w:w="0" w:type="auto"/>
          </w:tcPr>
          <w:p w14:paraId="545F2FDD" w14:textId="77777777" w:rsidR="006F2F49" w:rsidRDefault="006F2F49"/>
        </w:tc>
        <w:tc>
          <w:tcPr>
            <w:tcW w:w="0" w:type="auto"/>
          </w:tcPr>
          <w:p w14:paraId="62BC10F7" w14:textId="77777777" w:rsidR="006F2F49" w:rsidRDefault="006F2F49"/>
        </w:tc>
      </w:tr>
      <w:tr w:rsidR="006F2F49" w14:paraId="5A1EC7C7" w14:textId="77777777">
        <w:tc>
          <w:tcPr>
            <w:tcW w:w="0" w:type="auto"/>
          </w:tcPr>
          <w:p w14:paraId="36042C79" w14:textId="77777777" w:rsidR="006F2F49" w:rsidRDefault="00FA6E01">
            <w:pPr>
              <w:pStyle w:val="Compact"/>
            </w:pPr>
            <w:r>
              <w:t>Man</w:t>
            </w:r>
          </w:p>
        </w:tc>
        <w:tc>
          <w:tcPr>
            <w:tcW w:w="0" w:type="auto"/>
          </w:tcPr>
          <w:p w14:paraId="592AE30A" w14:textId="77777777" w:rsidR="006F2F49" w:rsidRDefault="006F2F49"/>
        </w:tc>
        <w:tc>
          <w:tcPr>
            <w:tcW w:w="0" w:type="auto"/>
          </w:tcPr>
          <w:p w14:paraId="5D54E29A" w14:textId="77777777" w:rsidR="006F2F49" w:rsidRDefault="00FA6E01">
            <w:pPr>
              <w:pStyle w:val="Compact"/>
              <w:jc w:val="right"/>
            </w:pPr>
            <w:r>
              <w:t>108 (20.3%)</w:t>
            </w:r>
          </w:p>
        </w:tc>
        <w:tc>
          <w:tcPr>
            <w:tcW w:w="0" w:type="auto"/>
          </w:tcPr>
          <w:p w14:paraId="1C862456" w14:textId="77777777" w:rsidR="006F2F49" w:rsidRDefault="00FA6E01">
            <w:pPr>
              <w:pStyle w:val="Compact"/>
              <w:jc w:val="right"/>
            </w:pPr>
            <w:r>
              <w:t>396 (74.4%)</w:t>
            </w:r>
          </w:p>
        </w:tc>
        <w:tc>
          <w:tcPr>
            <w:tcW w:w="0" w:type="auto"/>
          </w:tcPr>
          <w:p w14:paraId="612CAA6B" w14:textId="77777777" w:rsidR="006F2F49" w:rsidRDefault="00FA6E01">
            <w:pPr>
              <w:pStyle w:val="Compact"/>
              <w:jc w:val="right"/>
            </w:pPr>
            <w:r>
              <w:t>28 (5.3%)</w:t>
            </w:r>
          </w:p>
        </w:tc>
        <w:tc>
          <w:tcPr>
            <w:tcW w:w="0" w:type="auto"/>
          </w:tcPr>
          <w:p w14:paraId="0992A709" w14:textId="77777777" w:rsidR="006F2F49" w:rsidRDefault="00FA6E01">
            <w:pPr>
              <w:pStyle w:val="Compact"/>
              <w:jc w:val="right"/>
            </w:pPr>
            <w:r>
              <w:t>532 (100.0%)</w:t>
            </w:r>
          </w:p>
        </w:tc>
      </w:tr>
      <w:tr w:rsidR="006F2F49" w14:paraId="6EC3BE9E" w14:textId="77777777">
        <w:tc>
          <w:tcPr>
            <w:tcW w:w="0" w:type="auto"/>
          </w:tcPr>
          <w:p w14:paraId="69E31061" w14:textId="77777777" w:rsidR="006F2F49" w:rsidRDefault="00FA6E01">
            <w:pPr>
              <w:pStyle w:val="Compact"/>
            </w:pPr>
            <w:r>
              <w:t>Woman</w:t>
            </w:r>
          </w:p>
        </w:tc>
        <w:tc>
          <w:tcPr>
            <w:tcW w:w="0" w:type="auto"/>
          </w:tcPr>
          <w:p w14:paraId="46F85971" w14:textId="77777777" w:rsidR="006F2F49" w:rsidRDefault="006F2F49"/>
        </w:tc>
        <w:tc>
          <w:tcPr>
            <w:tcW w:w="0" w:type="auto"/>
          </w:tcPr>
          <w:p w14:paraId="408C15B9" w14:textId="77777777" w:rsidR="006F2F49" w:rsidRDefault="00FA6E01">
            <w:pPr>
              <w:pStyle w:val="Compact"/>
              <w:jc w:val="right"/>
            </w:pPr>
            <w:r>
              <w:t>41 ( 7.5%)</w:t>
            </w:r>
          </w:p>
        </w:tc>
        <w:tc>
          <w:tcPr>
            <w:tcW w:w="0" w:type="auto"/>
          </w:tcPr>
          <w:p w14:paraId="592A3398" w14:textId="77777777" w:rsidR="006F2F49" w:rsidRDefault="00FA6E01">
            <w:pPr>
              <w:pStyle w:val="Compact"/>
              <w:jc w:val="right"/>
            </w:pPr>
            <w:r>
              <w:t>475 (87.3%)</w:t>
            </w:r>
          </w:p>
        </w:tc>
        <w:tc>
          <w:tcPr>
            <w:tcW w:w="0" w:type="auto"/>
          </w:tcPr>
          <w:p w14:paraId="430A42CF" w14:textId="77777777" w:rsidR="006F2F49" w:rsidRDefault="00FA6E01">
            <w:pPr>
              <w:pStyle w:val="Compact"/>
              <w:jc w:val="right"/>
            </w:pPr>
            <w:r>
              <w:t>28 (5.1%)</w:t>
            </w:r>
          </w:p>
        </w:tc>
        <w:tc>
          <w:tcPr>
            <w:tcW w:w="0" w:type="auto"/>
          </w:tcPr>
          <w:p w14:paraId="7BB1CAF3" w14:textId="77777777" w:rsidR="006F2F49" w:rsidRDefault="00FA6E01">
            <w:pPr>
              <w:pStyle w:val="Compact"/>
              <w:jc w:val="right"/>
            </w:pPr>
            <w:r>
              <w:t>544 (100.0%)</w:t>
            </w:r>
          </w:p>
        </w:tc>
      </w:tr>
      <w:tr w:rsidR="006F2F49" w14:paraId="4CD5B4F0"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6674946E" w14:textId="77777777" w:rsidR="006F2F49" w:rsidRDefault="00FA6E01">
            <w:pPr>
              <w:pStyle w:val="Compact"/>
            </w:pPr>
            <w:r>
              <w:t>Total</w:t>
            </w:r>
          </w:p>
        </w:tc>
        <w:tc>
          <w:tcPr>
            <w:tcW w:w="0" w:type="auto"/>
          </w:tcPr>
          <w:p w14:paraId="216F227E" w14:textId="77777777" w:rsidR="006F2F49" w:rsidRDefault="006F2F49"/>
        </w:tc>
        <w:tc>
          <w:tcPr>
            <w:tcW w:w="0" w:type="auto"/>
          </w:tcPr>
          <w:p w14:paraId="3F8B1025" w14:textId="77777777" w:rsidR="006F2F49" w:rsidRDefault="00FA6E01">
            <w:pPr>
              <w:pStyle w:val="Compact"/>
              <w:jc w:val="right"/>
            </w:pPr>
            <w:r>
              <w:t>149 (13.8%)</w:t>
            </w:r>
          </w:p>
        </w:tc>
        <w:tc>
          <w:tcPr>
            <w:tcW w:w="0" w:type="auto"/>
          </w:tcPr>
          <w:p w14:paraId="54F72326" w14:textId="77777777" w:rsidR="006F2F49" w:rsidRDefault="00FA6E01">
            <w:pPr>
              <w:pStyle w:val="Compact"/>
              <w:jc w:val="right"/>
            </w:pPr>
            <w:r>
              <w:t>871 (80.9%)</w:t>
            </w:r>
          </w:p>
        </w:tc>
        <w:tc>
          <w:tcPr>
            <w:tcW w:w="0" w:type="auto"/>
          </w:tcPr>
          <w:p w14:paraId="280C3C20" w14:textId="77777777" w:rsidR="006F2F49" w:rsidRDefault="00FA6E01">
            <w:pPr>
              <w:pStyle w:val="Compact"/>
              <w:jc w:val="right"/>
            </w:pPr>
            <w:r>
              <w:t>56 (5.2%)</w:t>
            </w:r>
          </w:p>
        </w:tc>
        <w:tc>
          <w:tcPr>
            <w:tcW w:w="0" w:type="auto"/>
          </w:tcPr>
          <w:p w14:paraId="786B70DD" w14:textId="77777777" w:rsidR="006F2F49" w:rsidRDefault="00FA6E01">
            <w:pPr>
              <w:pStyle w:val="Compact"/>
              <w:jc w:val="right"/>
            </w:pPr>
            <w:r>
              <w:t>1076 (100.0%)</w:t>
            </w:r>
          </w:p>
        </w:tc>
      </w:tr>
    </w:tbl>
    <w:p w14:paraId="3D8B2F55" w14:textId="77777777" w:rsidR="006F2F49" w:rsidRDefault="00FA6E01">
      <w:pPr>
        <w:pStyle w:val="Heading3"/>
        <w:framePr w:wrap="around"/>
      </w:pPr>
      <w:bookmarkStart w:id="121" w:name="exploratory-analyses-1"/>
      <w:r>
        <w:t>Exploratory analyses.</w:t>
      </w:r>
      <w:bookmarkEnd w:id="121"/>
    </w:p>
    <w:p w14:paraId="1FA3A90C" w14:textId="77777777" w:rsidR="006F2F49" w:rsidRDefault="00FA6E01">
      <w:pPr>
        <w:pStyle w:val="FirstParagraph"/>
      </w:pPr>
      <w:r>
        <w:t xml:space="preserve">Exploratory analysis 1: Despite no evidence for the effect of condition on the choice to compete among women, we replicate the effects found in Study 1, where women were significantly more likely to prepare for the task, even after being forced to prepare </w:t>
      </w:r>
      <w:r>
        <w:t xml:space="preserve">in the preparation condition (see Figure 14). Women were 18.62% more likely to take advantage of the opportunity to prepare relative to men </w:t>
      </w:r>
      <m:oMath>
        <m:r>
          <w:rPr>
            <w:rFonts w:ascii="Cambria Math" w:hAnsi="Cambria Math"/>
          </w:rPr>
          <m:t>b</m:t>
        </m:r>
        <m:r>
          <w:rPr>
            <w:rFonts w:ascii="Cambria Math" w:hAnsi="Cambria Math"/>
          </w:rPr>
          <m:t>=0.11</m:t>
        </m:r>
      </m:oMath>
      <w:r>
        <w:t xml:space="preserve">, 95% CI </w:t>
      </w:r>
      <m:oMath>
        <m:r>
          <w:rPr>
            <w:rFonts w:ascii="Cambria Math" w:hAnsi="Cambria Math"/>
          </w:rPr>
          <m:t>[-0.39</m:t>
        </m:r>
      </m:oMath>
      <w:r>
        <w:t xml:space="preserve">, </w:t>
      </w:r>
      <m:oMath>
        <m:r>
          <w:rPr>
            <w:rFonts w:ascii="Cambria Math" w:hAnsi="Cambria Math"/>
          </w:rPr>
          <m:t>0.62]</m:t>
        </m:r>
      </m:oMath>
      <w:r>
        <w:t xml:space="preserve">, </w:t>
      </w:r>
      <m:oMath>
        <m:r>
          <w:rPr>
            <w:rFonts w:ascii="Cambria Math" w:hAnsi="Cambria Math"/>
          </w:rPr>
          <m:t>z</m:t>
        </m:r>
        <m:r>
          <w:rPr>
            <w:rFonts w:ascii="Cambria Math" w:hAnsi="Cambria Math"/>
          </w:rPr>
          <m:t>=0.45</m:t>
        </m:r>
      </m:oMath>
      <w:r>
        <w:t xml:space="preserve">, </w:t>
      </w:r>
      <m:oMath>
        <m:r>
          <w:rPr>
            <w:rFonts w:ascii="Cambria Math" w:hAnsi="Cambria Math"/>
          </w:rPr>
          <m:t>p</m:t>
        </m:r>
        <m:r>
          <w:rPr>
            <w:rFonts w:ascii="Cambria Math" w:hAnsi="Cambria Math"/>
          </w:rPr>
          <m:t>=.653</m:t>
        </m:r>
      </m:oMath>
      <w:r>
        <w:t>, while controlling for the decision to compete (see Figure 14).</w:t>
      </w:r>
    </w:p>
    <w:p w14:paraId="6498EAAD" w14:textId="77777777" w:rsidR="006F2F49" w:rsidRDefault="00FA6E01">
      <w:pPr>
        <w:pStyle w:val="CaptionedFigure"/>
      </w:pPr>
      <w:r>
        <w:rPr>
          <w:noProof/>
        </w:rPr>
        <w:lastRenderedPageBreak/>
        <w:drawing>
          <wp:inline distT="0" distB="0" distL="0" distR="0" wp14:anchorId="3AB104C8" wp14:editId="34114F0A">
            <wp:extent cx="5969000" cy="5969000"/>
            <wp:effectExtent l="0" t="0" r="0" b="0"/>
            <wp:docPr id="14" name="Picture" descr="Figure 14.   Gender differences in the number of extra practice rounds chosen across participants’ choice in a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p>
    <w:p w14:paraId="596FED53" w14:textId="77777777" w:rsidR="006F2F49" w:rsidRDefault="00FA6E01">
      <w:pPr>
        <w:pStyle w:val="ImageCaption"/>
      </w:pPr>
      <w:r>
        <w:rPr>
          <w:i/>
        </w:rPr>
        <w:t>Fi</w:t>
      </w:r>
      <w:r>
        <w:rPr>
          <w:i/>
        </w:rPr>
        <w:t>gure</w:t>
      </w:r>
      <w:r>
        <w:t xml:space="preserve"> </w:t>
      </w:r>
      <w:r>
        <w:rPr>
          <w:i/>
        </w:rPr>
        <w:t xml:space="preserve">14.  </w:t>
      </w:r>
      <w:r>
        <w:t xml:space="preserve"> Gender differences in the number of extra practice rounds chosen across participants’ choice in a payment scheme. Error bars represent standard errors.</w:t>
      </w:r>
    </w:p>
    <w:p w14:paraId="35F07A5F" w14:textId="77777777" w:rsidR="006F2F49" w:rsidRDefault="00FA6E01">
      <w:r>
        <w:br w:type="page"/>
      </w:r>
    </w:p>
    <w:p w14:paraId="65935398" w14:textId="77777777" w:rsidR="006F2F49" w:rsidRDefault="00FA6E01">
      <w:pPr>
        <w:pStyle w:val="Heading1"/>
      </w:pPr>
      <w:bookmarkStart w:id="122" w:name="references"/>
      <w:r>
        <w:lastRenderedPageBreak/>
        <w:t>References</w:t>
      </w:r>
      <w:bookmarkEnd w:id="122"/>
    </w:p>
    <w:p w14:paraId="5FFADA30" w14:textId="77777777" w:rsidR="006F2F49" w:rsidRDefault="00FA6E01">
      <w:pPr>
        <w:pStyle w:val="Bibliography"/>
      </w:pPr>
      <w:bookmarkStart w:id="123" w:name="ref-Bertrand2001"/>
      <w:bookmarkStart w:id="124" w:name="refs"/>
      <w:r>
        <w:t xml:space="preserve">Bertrand, M., &amp; Hallock, K. F. (2001). The gender gap in top corporate jobs. </w:t>
      </w:r>
      <w:r>
        <w:rPr>
          <w:i/>
        </w:rPr>
        <w:t>Ind</w:t>
      </w:r>
      <w:r>
        <w:rPr>
          <w:i/>
        </w:rPr>
        <w:t>ustrial and Labor Relations Review</w:t>
      </w:r>
      <w:r>
        <w:t xml:space="preserve">, </w:t>
      </w:r>
      <w:r>
        <w:rPr>
          <w:i/>
        </w:rPr>
        <w:t>55</w:t>
      </w:r>
      <w:r>
        <w:t>, 3–21.</w:t>
      </w:r>
    </w:p>
    <w:p w14:paraId="359159D3" w14:textId="77777777" w:rsidR="006F2F49" w:rsidRDefault="00FA6E01">
      <w:pPr>
        <w:pStyle w:val="Bibliography"/>
      </w:pPr>
      <w:bookmarkStart w:id="125" w:name="ref-Blau2017"/>
      <w:bookmarkEnd w:id="123"/>
      <w:r>
        <w:t xml:space="preserve">Blau, F. D., &amp; Kahn, L. M. (2017). The gender wage gap: Extent, trends, and explanations. </w:t>
      </w:r>
      <w:r>
        <w:rPr>
          <w:i/>
        </w:rPr>
        <w:t>Journal of Economic Literature</w:t>
      </w:r>
      <w:r>
        <w:t xml:space="preserve">, </w:t>
      </w:r>
      <w:r>
        <w:rPr>
          <w:i/>
        </w:rPr>
        <w:t>55</w:t>
      </w:r>
      <w:r>
        <w:t xml:space="preserve">(3), 789–865. </w:t>
      </w:r>
      <w:hyperlink r:id="rId26">
        <w:r>
          <w:rPr>
            <w:rStyle w:val="Hyperlink"/>
          </w:rPr>
          <w:t>https://doi.org/</w:t>
        </w:r>
        <w:r>
          <w:rPr>
            <w:rStyle w:val="Hyperlink"/>
          </w:rPr>
          <w:t>10.1257/jel.20160995</w:t>
        </w:r>
      </w:hyperlink>
    </w:p>
    <w:p w14:paraId="242FCD32" w14:textId="77777777" w:rsidR="006F2F49" w:rsidRDefault="00FA6E01">
      <w:pPr>
        <w:pStyle w:val="Bibliography"/>
      </w:pPr>
      <w:bookmarkStart w:id="126" w:name="ref-Buser2014"/>
      <w:bookmarkEnd w:id="125"/>
      <w:r>
        <w:t xml:space="preserve">Buser, T., Niederle, M., &amp; Oosterbeek, H. (2014). Gender, competition and career choices. </w:t>
      </w:r>
      <w:r>
        <w:rPr>
          <w:i/>
        </w:rPr>
        <w:t>The Quarterly Journal of Economics</w:t>
      </w:r>
      <w:r>
        <w:t xml:space="preserve">, </w:t>
      </w:r>
      <w:r>
        <w:rPr>
          <w:i/>
        </w:rPr>
        <w:t>129</w:t>
      </w:r>
      <w:r>
        <w:t xml:space="preserve">(3), 1409–1447. </w:t>
      </w:r>
      <w:hyperlink r:id="rId27">
        <w:r>
          <w:rPr>
            <w:rStyle w:val="Hyperlink"/>
          </w:rPr>
          <w:t>https://doi.org/10.1093/qje/</w:t>
        </w:r>
        <w:r>
          <w:rPr>
            <w:rStyle w:val="Hyperlink"/>
          </w:rPr>
          <w:t>qju009.Advance</w:t>
        </w:r>
      </w:hyperlink>
    </w:p>
    <w:p w14:paraId="58DFACF6" w14:textId="77777777" w:rsidR="006F2F49" w:rsidRDefault="00FA6E01">
      <w:pPr>
        <w:pStyle w:val="Bibliography"/>
      </w:pPr>
      <w:bookmarkStart w:id="127" w:name="ref-Croson2009"/>
      <w:bookmarkEnd w:id="126"/>
      <w:r>
        <w:t xml:space="preserve">Croson, R., &amp; Gneezy, U. (2009). Gender differences in preferences. </w:t>
      </w:r>
      <w:r>
        <w:rPr>
          <w:i/>
        </w:rPr>
        <w:t>Journal of Economic Literature</w:t>
      </w:r>
      <w:r>
        <w:t xml:space="preserve">, </w:t>
      </w:r>
      <w:r>
        <w:rPr>
          <w:i/>
        </w:rPr>
        <w:t>47</w:t>
      </w:r>
      <w:r>
        <w:t xml:space="preserve">(2), 448–474. </w:t>
      </w:r>
      <w:hyperlink r:id="rId28">
        <w:r>
          <w:rPr>
            <w:rStyle w:val="Hyperlink"/>
          </w:rPr>
          <w:t>https://doi.org/10.1257/jel.47.2.448</w:t>
        </w:r>
      </w:hyperlink>
    </w:p>
    <w:p w14:paraId="17FB433E" w14:textId="77777777" w:rsidR="006F2F49" w:rsidRDefault="00FA6E01">
      <w:pPr>
        <w:pStyle w:val="Bibliography"/>
      </w:pPr>
      <w:bookmarkStart w:id="128" w:name="ref-Dohmen2011b"/>
      <w:bookmarkEnd w:id="127"/>
      <w:r>
        <w:t xml:space="preserve">Dohmen, T., Falk, A., Huffman, D., Sunde, U., Schupp, J., &amp; Wagner, G. G. (2011). Individual risk attitudes: Measurement, determinants, and behavioral consequences. </w:t>
      </w:r>
      <w:r>
        <w:rPr>
          <w:i/>
        </w:rPr>
        <w:t>Journal of the European Economic Association</w:t>
      </w:r>
      <w:r>
        <w:t xml:space="preserve">, </w:t>
      </w:r>
      <w:r>
        <w:rPr>
          <w:i/>
        </w:rPr>
        <w:t>9</w:t>
      </w:r>
      <w:r>
        <w:t>(3), 52</w:t>
      </w:r>
      <w:r>
        <w:t xml:space="preserve">2–550. </w:t>
      </w:r>
      <w:hyperlink r:id="rId29">
        <w:r>
          <w:rPr>
            <w:rStyle w:val="Hyperlink"/>
          </w:rPr>
          <w:t>https://doi.org/10.1111/j.1542-4774.2011.01015.x</w:t>
        </w:r>
      </w:hyperlink>
    </w:p>
    <w:p w14:paraId="1D4F6E41" w14:textId="77777777" w:rsidR="006F2F49" w:rsidRDefault="00FA6E01">
      <w:pPr>
        <w:pStyle w:val="Bibliography"/>
      </w:pPr>
      <w:bookmarkStart w:id="129" w:name="ref-Gist1992"/>
      <w:bookmarkEnd w:id="128"/>
      <w:r>
        <w:t xml:space="preserve">Gist, M. E., &amp; Mitchell, T. R. (1992). Self-efficacy: A theoretical analysis of its determinants and malleability. </w:t>
      </w:r>
      <w:r>
        <w:rPr>
          <w:i/>
        </w:rPr>
        <w:t>The Academy of Ma</w:t>
      </w:r>
      <w:r>
        <w:rPr>
          <w:i/>
        </w:rPr>
        <w:t>nagement Review</w:t>
      </w:r>
      <w:r>
        <w:t xml:space="preserve">, </w:t>
      </w:r>
      <w:r>
        <w:rPr>
          <w:i/>
        </w:rPr>
        <w:t>17</w:t>
      </w:r>
      <w:r>
        <w:t>(2), 183–211.</w:t>
      </w:r>
    </w:p>
    <w:p w14:paraId="0B456718" w14:textId="77777777" w:rsidR="006F2F49" w:rsidRDefault="00FA6E01">
      <w:pPr>
        <w:pStyle w:val="Bibliography"/>
      </w:pPr>
      <w:bookmarkStart w:id="130" w:name="ref-Goldin2006"/>
      <w:bookmarkEnd w:id="129"/>
      <w:r>
        <w:t xml:space="preserve">Goldin, C. (2006). The rising (And then declining) Significance of gender. In </w:t>
      </w:r>
      <w:r>
        <w:rPr>
          <w:i/>
        </w:rPr>
        <w:t>The declining significance of gender?</w:t>
      </w:r>
      <w:r>
        <w:t xml:space="preserve"> (pp. 67–101). </w:t>
      </w:r>
      <w:hyperlink r:id="rId30">
        <w:r>
          <w:rPr>
            <w:rStyle w:val="Hyperlink"/>
          </w:rPr>
          <w:t>https://doi.org/10.1177/0094306</w:t>
        </w:r>
        <w:r>
          <w:rPr>
            <w:rStyle w:val="Hyperlink"/>
          </w:rPr>
          <w:t>10703600317</w:t>
        </w:r>
      </w:hyperlink>
    </w:p>
    <w:p w14:paraId="0090AF08" w14:textId="77777777" w:rsidR="006F2F49" w:rsidRDefault="00FA6E01">
      <w:pPr>
        <w:pStyle w:val="Bibliography"/>
      </w:pPr>
      <w:bookmarkStart w:id="131" w:name="ref-Meyer2015"/>
      <w:bookmarkEnd w:id="130"/>
      <w:r w:rsidRPr="0042276D">
        <w:rPr>
          <w:lang w:val="es-MX"/>
        </w:rPr>
        <w:lastRenderedPageBreak/>
        <w:t xml:space="preserve">Meyer, M., </w:t>
      </w:r>
      <w:proofErr w:type="spellStart"/>
      <w:r w:rsidRPr="0042276D">
        <w:rPr>
          <w:lang w:val="es-MX"/>
        </w:rPr>
        <w:t>Cimpian</w:t>
      </w:r>
      <w:proofErr w:type="spellEnd"/>
      <w:r w:rsidRPr="0042276D">
        <w:rPr>
          <w:lang w:val="es-MX"/>
        </w:rPr>
        <w:t xml:space="preserve">, A., &amp; Leslie, S.-J. (2015). </w:t>
      </w:r>
      <w:r>
        <w:t xml:space="preserve">Women are underrepresented in fields where success is believed to require brilliance. </w:t>
      </w:r>
      <w:r>
        <w:rPr>
          <w:i/>
        </w:rPr>
        <w:t>Frontiers in Psychology</w:t>
      </w:r>
      <w:r>
        <w:t xml:space="preserve">, </w:t>
      </w:r>
      <w:r>
        <w:rPr>
          <w:i/>
        </w:rPr>
        <w:t>6</w:t>
      </w:r>
      <w:r>
        <w:t xml:space="preserve">, 1–12. </w:t>
      </w:r>
      <w:hyperlink r:id="rId31">
        <w:r>
          <w:rPr>
            <w:rStyle w:val="Hyperlink"/>
          </w:rPr>
          <w:t>https://doi.org/</w:t>
        </w:r>
        <w:r>
          <w:rPr>
            <w:rStyle w:val="Hyperlink"/>
          </w:rPr>
          <w:t>10.3389/fpsyg.2015.00235</w:t>
        </w:r>
      </w:hyperlink>
    </w:p>
    <w:p w14:paraId="499778EF" w14:textId="77777777" w:rsidR="006F2F49" w:rsidRDefault="00FA6E01">
      <w:pPr>
        <w:pStyle w:val="Bibliography"/>
      </w:pPr>
      <w:bookmarkStart w:id="132" w:name="ref-Milyavskaya2018"/>
      <w:bookmarkEnd w:id="131"/>
      <w:r>
        <w:t>Milyavskaya, M., Galla, B. M., Inzlicht, M., &amp; Duckworth, A. (2018). More effort, less fatigue: How interest increases effort and reduces mental fatigue.</w:t>
      </w:r>
    </w:p>
    <w:p w14:paraId="5307370D" w14:textId="77777777" w:rsidR="006F2F49" w:rsidRDefault="00FA6E01">
      <w:pPr>
        <w:pStyle w:val="Bibliography"/>
      </w:pPr>
      <w:bookmarkStart w:id="133" w:name="ref-Niederle2007"/>
      <w:bookmarkEnd w:id="132"/>
      <w:r>
        <w:t>Niederle, M., &amp; Vesterlund, L. (2007). Do women shy away from competition? Do</w:t>
      </w:r>
      <w:r>
        <w:t xml:space="preserve"> men compete too much? </w:t>
      </w:r>
      <w:r>
        <w:rPr>
          <w:i/>
        </w:rPr>
        <w:t>The Quarterly Journal of Economics</w:t>
      </w:r>
      <w:r>
        <w:t xml:space="preserve">, </w:t>
      </w:r>
      <w:r>
        <w:rPr>
          <w:i/>
        </w:rPr>
        <w:t>122</w:t>
      </w:r>
      <w:r>
        <w:t xml:space="preserve">(3), 1067–1101. Retrieved from </w:t>
      </w:r>
      <w:hyperlink r:id="rId32">
        <w:r>
          <w:rPr>
            <w:rStyle w:val="Hyperlink"/>
          </w:rPr>
          <w:t>https://web.stanford.edu/{~}niederle/Niederle.Vesterlund.QJE.2007.pdf</w:t>
        </w:r>
      </w:hyperlink>
    </w:p>
    <w:p w14:paraId="56D7C4F0" w14:textId="77777777" w:rsidR="006F2F49" w:rsidRDefault="00FA6E01">
      <w:pPr>
        <w:pStyle w:val="Bibliography"/>
      </w:pPr>
      <w:bookmarkStart w:id="134" w:name="ref-Niederle2011"/>
      <w:bookmarkEnd w:id="133"/>
      <w:r>
        <w:t xml:space="preserve">Niederle, M., &amp; Vesterlund, L. (2011). Gender and competition. </w:t>
      </w:r>
      <w:r>
        <w:rPr>
          <w:i/>
        </w:rPr>
        <w:t>Annual Review of Economics</w:t>
      </w:r>
      <w:r>
        <w:t xml:space="preserve">, </w:t>
      </w:r>
      <w:r>
        <w:rPr>
          <w:i/>
        </w:rPr>
        <w:t>3</w:t>
      </w:r>
      <w:r>
        <w:t xml:space="preserve">, 601–630. </w:t>
      </w:r>
      <w:hyperlink r:id="rId33">
        <w:r>
          <w:rPr>
            <w:rStyle w:val="Hyperlink"/>
          </w:rPr>
          <w:t>https://doi.org/10.1016/j.labeco.2009.08.002</w:t>
        </w:r>
      </w:hyperlink>
    </w:p>
    <w:p w14:paraId="2EAB1583" w14:textId="77777777" w:rsidR="006F2F49" w:rsidRDefault="00FA6E01">
      <w:pPr>
        <w:pStyle w:val="Bibliography"/>
      </w:pPr>
      <w:bookmarkStart w:id="135" w:name="ref-Reuben2015"/>
      <w:bookmarkEnd w:id="134"/>
      <w:proofErr w:type="spellStart"/>
      <w:r w:rsidRPr="0042276D">
        <w:rPr>
          <w:lang w:val="es-MX"/>
        </w:rPr>
        <w:t>Reuben</w:t>
      </w:r>
      <w:proofErr w:type="spellEnd"/>
      <w:r w:rsidRPr="0042276D">
        <w:rPr>
          <w:lang w:val="es-MX"/>
        </w:rPr>
        <w:t xml:space="preserve">, E., </w:t>
      </w:r>
      <w:proofErr w:type="spellStart"/>
      <w:r w:rsidRPr="0042276D">
        <w:rPr>
          <w:lang w:val="es-MX"/>
        </w:rPr>
        <w:t>Sapienza</w:t>
      </w:r>
      <w:proofErr w:type="spellEnd"/>
      <w:r w:rsidRPr="0042276D">
        <w:rPr>
          <w:lang w:val="es-MX"/>
        </w:rPr>
        <w:t xml:space="preserve">, P., &amp; </w:t>
      </w:r>
      <w:proofErr w:type="spellStart"/>
      <w:r w:rsidRPr="0042276D">
        <w:rPr>
          <w:lang w:val="es-MX"/>
        </w:rPr>
        <w:t>Zingales</w:t>
      </w:r>
      <w:proofErr w:type="spellEnd"/>
      <w:r w:rsidRPr="0042276D">
        <w:rPr>
          <w:lang w:val="es-MX"/>
        </w:rPr>
        <w:t>, L. (20</w:t>
      </w:r>
      <w:r w:rsidRPr="0042276D">
        <w:rPr>
          <w:lang w:val="es-MX"/>
        </w:rPr>
        <w:t xml:space="preserve">15). </w:t>
      </w:r>
      <w:r>
        <w:t xml:space="preserve">Taste for competition and the gender gap among young business professionals. </w:t>
      </w:r>
      <w:r>
        <w:rPr>
          <w:i/>
        </w:rPr>
        <w:t>NBER WORKING PAPER SERIES</w:t>
      </w:r>
      <w:r>
        <w:t>.</w:t>
      </w:r>
    </w:p>
    <w:p w14:paraId="746512C3" w14:textId="77777777" w:rsidR="006F2F49" w:rsidRDefault="00FA6E01">
      <w:pPr>
        <w:pStyle w:val="Bibliography"/>
      </w:pPr>
      <w:bookmarkStart w:id="136" w:name="ref-Schunk1981"/>
      <w:bookmarkEnd w:id="135"/>
      <w:r>
        <w:t xml:space="preserve">Schunk, D. H. (1981). Modeling and Attributional Effects on Children’s Achievement: A Self-Efficacy Analysis. </w:t>
      </w:r>
      <w:r>
        <w:rPr>
          <w:i/>
        </w:rPr>
        <w:t>Journal of Educational Psychology</w:t>
      </w:r>
      <w:r>
        <w:t xml:space="preserve">, </w:t>
      </w:r>
      <w:r>
        <w:rPr>
          <w:i/>
        </w:rPr>
        <w:t>73</w:t>
      </w:r>
      <w:r>
        <w:t>(1), 93–105.</w:t>
      </w:r>
    </w:p>
    <w:p w14:paraId="648DAA50" w14:textId="77777777" w:rsidR="006F2F49" w:rsidRDefault="00FA6E01">
      <w:pPr>
        <w:pStyle w:val="Bibliography"/>
      </w:pPr>
      <w:bookmarkStart w:id="137" w:name="ref-Schunk1982"/>
      <w:bookmarkEnd w:id="136"/>
      <w:r>
        <w:t xml:space="preserve">Schunk, D. H. (1982). Progress Self-Monitoring: Effects on Children’s Self-Efficacy and Achievement. </w:t>
      </w:r>
      <w:r>
        <w:rPr>
          <w:i/>
        </w:rPr>
        <w:t>The Journal of Experimental Education</w:t>
      </w:r>
      <w:r>
        <w:t xml:space="preserve">, </w:t>
      </w:r>
      <w:r>
        <w:rPr>
          <w:i/>
        </w:rPr>
        <w:t>51</w:t>
      </w:r>
      <w:r>
        <w:t>(2), 89–93.</w:t>
      </w:r>
    </w:p>
    <w:p w14:paraId="29CBB96C" w14:textId="77777777" w:rsidR="006F2F49" w:rsidRDefault="00FA6E01">
      <w:pPr>
        <w:pStyle w:val="Bibliography"/>
      </w:pPr>
      <w:bookmarkStart w:id="138" w:name="ref-Stoet2014"/>
      <w:bookmarkEnd w:id="137"/>
      <w:r>
        <w:t xml:space="preserve">Stoet, G., &amp; Geary, D. C. (2014). Sex differences in academic achievement are not related to political, economic, or social equality. </w:t>
      </w:r>
      <w:r>
        <w:rPr>
          <w:i/>
        </w:rPr>
        <w:t>Intelligence</w:t>
      </w:r>
      <w:r>
        <w:t xml:space="preserve">, </w:t>
      </w:r>
      <w:r>
        <w:rPr>
          <w:i/>
        </w:rPr>
        <w:t>48</w:t>
      </w:r>
      <w:r>
        <w:t xml:space="preserve">, 137–151. </w:t>
      </w:r>
      <w:hyperlink r:id="rId34">
        <w:r>
          <w:rPr>
            <w:rStyle w:val="Hyperlink"/>
          </w:rPr>
          <w:t>https://doi.org/10.1016/j.intel</w:t>
        </w:r>
        <w:r>
          <w:rPr>
            <w:rStyle w:val="Hyperlink"/>
          </w:rPr>
          <w:t>l.2014.11.006</w:t>
        </w:r>
      </w:hyperlink>
    </w:p>
    <w:p w14:paraId="07952F77" w14:textId="77777777" w:rsidR="006F2F49" w:rsidRDefault="00FA6E01">
      <w:pPr>
        <w:pStyle w:val="Bibliography"/>
      </w:pPr>
      <w:bookmarkStart w:id="139" w:name="ref-Zhang2012"/>
      <w:bookmarkEnd w:id="138"/>
      <w:r>
        <w:lastRenderedPageBreak/>
        <w:t xml:space="preserve">Zhang, Y. J. (2012). Can experimental economics explain competitive behavior outside the lab? </w:t>
      </w:r>
      <w:r>
        <w:rPr>
          <w:i/>
        </w:rPr>
        <w:t>Unpublished Manuscript</w:t>
      </w:r>
      <w:r>
        <w:t xml:space="preserve">, 1–45. </w:t>
      </w:r>
      <w:hyperlink r:id="rId35">
        <w:r>
          <w:rPr>
            <w:rStyle w:val="Hyperlink"/>
          </w:rPr>
          <w:t>https://doi.org/10.2139/ssrn.2292929</w:t>
        </w:r>
      </w:hyperlink>
      <w:bookmarkEnd w:id="124"/>
      <w:bookmarkEnd w:id="139"/>
    </w:p>
    <w:sectPr w:rsidR="006F2F49" w:rsidSect="00CB20D0">
      <w:headerReference w:type="even" r:id="rId36"/>
      <w:headerReference w:type="default" r:id="rId37"/>
      <w:footerReference w:type="default" r:id="rId38"/>
      <w:headerReference w:type="first" r:id="rId39"/>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Megan Williams" w:date="2020-09-14T11:15:00Z" w:initials="MW">
    <w:p w14:paraId="1937302F" w14:textId="77777777" w:rsidR="008D43BB" w:rsidRDefault="008D43BB">
      <w:pPr>
        <w:pStyle w:val="CommentText"/>
      </w:pPr>
      <w:r>
        <w:rPr>
          <w:rStyle w:val="CommentReference"/>
        </w:rPr>
        <w:annotationRef/>
      </w:r>
      <w:r>
        <w:t xml:space="preserve">If the journal permits, you might consider adding subheadings – Participants/Procedures/Etc. </w:t>
      </w:r>
    </w:p>
  </w:comment>
  <w:comment w:id="13" w:author="Megan Williams" w:date="2020-09-14T11:11:00Z" w:initials="MW">
    <w:p w14:paraId="3A3569AC" w14:textId="77777777" w:rsidR="008D43BB" w:rsidRDefault="008D43BB">
      <w:pPr>
        <w:pStyle w:val="CommentText"/>
      </w:pPr>
      <w:r>
        <w:rPr>
          <w:rStyle w:val="CommentReference"/>
        </w:rPr>
        <w:annotationRef/>
      </w:r>
      <w:r>
        <w:t>about</w:t>
      </w:r>
    </w:p>
  </w:comment>
  <w:comment w:id="18" w:author="Megan Williams" w:date="2020-09-14T11:14:00Z" w:initials="MW">
    <w:p w14:paraId="54CFFE99" w14:textId="77777777" w:rsidR="008D43BB" w:rsidRDefault="008D43BB">
      <w:pPr>
        <w:pStyle w:val="CommentText"/>
      </w:pPr>
      <w:r>
        <w:rPr>
          <w:rStyle w:val="CommentReference"/>
        </w:rPr>
        <w:annotationRef/>
      </w:r>
      <w:r>
        <w:t xml:space="preserve">Maybe mention why including their data was okay for your analyses. </w:t>
      </w:r>
    </w:p>
  </w:comment>
  <w:comment w:id="21" w:author="Megan Williams" w:date="2020-09-14T11:17:00Z" w:initials="MW">
    <w:p w14:paraId="6DAEA316" w14:textId="77777777" w:rsidR="008D43BB" w:rsidRDefault="008D43BB">
      <w:pPr>
        <w:pStyle w:val="CommentText"/>
      </w:pPr>
      <w:r>
        <w:rPr>
          <w:rStyle w:val="CommentReference"/>
        </w:rPr>
        <w:annotationRef/>
      </w:r>
      <w:r>
        <w:t>Generated?</w:t>
      </w:r>
    </w:p>
  </w:comment>
  <w:comment w:id="29" w:author="Megan Williams" w:date="2020-09-14T11:27:00Z" w:initials="MW">
    <w:p w14:paraId="4036F76A" w14:textId="77777777" w:rsidR="008D43BB" w:rsidRDefault="008D43BB">
      <w:pPr>
        <w:pStyle w:val="CommentText"/>
      </w:pPr>
      <w:r>
        <w:rPr>
          <w:rStyle w:val="CommentReference"/>
        </w:rPr>
        <w:annotationRef/>
      </w:r>
      <w:r>
        <w:t xml:space="preserve">Are these your own scales or have these questions been asked in previous research measuring these constructs? If the later, cite those papers or (e.g., cite) for a similar paper. </w:t>
      </w:r>
    </w:p>
  </w:comment>
  <w:comment w:id="33" w:author="Megan Williams" w:date="2020-09-14T11:24:00Z" w:initials="MW">
    <w:p w14:paraId="02E39EC2" w14:textId="77777777" w:rsidR="008D43BB" w:rsidRDefault="008D43BB">
      <w:pPr>
        <w:pStyle w:val="CommentText"/>
      </w:pPr>
      <w:r>
        <w:rPr>
          <w:rStyle w:val="CommentReference"/>
        </w:rPr>
        <w:annotationRef/>
      </w:r>
      <w:r>
        <w:t xml:space="preserve">I’m not sure what you asked for gender perception. The first sentence states that those 3 questions relate to the confidence measure. If (ii) and (iii) are the gender perception questions, you may want to explicitly state that instead of grouping with the confidence measure. </w:t>
      </w:r>
    </w:p>
  </w:comment>
  <w:comment w:id="38" w:author="Megan Williams" w:date="2020-09-14T11:28:00Z" w:initials="MW">
    <w:p w14:paraId="1F80FB68" w14:textId="77777777" w:rsidR="008D43BB" w:rsidRDefault="008D43BB">
      <w:pPr>
        <w:pStyle w:val="CommentText"/>
      </w:pPr>
      <w:r>
        <w:rPr>
          <w:rStyle w:val="CommentReference"/>
        </w:rPr>
        <w:annotationRef/>
      </w:r>
      <w:r>
        <w:t xml:space="preserve">Above you wrote this measure would be called “willingness to compete”.  </w:t>
      </w:r>
    </w:p>
  </w:comment>
  <w:comment w:id="39" w:author="Megan Williams" w:date="2020-09-14T11:29:00Z" w:initials="MW">
    <w:p w14:paraId="65060845" w14:textId="77777777" w:rsidR="008D43BB" w:rsidRDefault="008D43BB">
      <w:pPr>
        <w:pStyle w:val="CommentText"/>
      </w:pPr>
      <w:r>
        <w:rPr>
          <w:rStyle w:val="CommentReference"/>
        </w:rPr>
        <w:annotationRef/>
      </w:r>
      <w:r>
        <w:t xml:space="preserve">Is this trending towards significance? Maybe worth spelling out.  </w:t>
      </w:r>
    </w:p>
  </w:comment>
  <w:comment w:id="41" w:author="Megan Williams" w:date="2020-09-14T11:32:00Z" w:initials="MW">
    <w:p w14:paraId="33783D19" w14:textId="77777777" w:rsidR="008D43BB" w:rsidRDefault="008D43BB">
      <w:pPr>
        <w:pStyle w:val="CommentText"/>
      </w:pPr>
      <w:r>
        <w:rPr>
          <w:rStyle w:val="CommentReference"/>
        </w:rPr>
        <w:annotationRef/>
      </w:r>
      <w:r>
        <w:t xml:space="preserve">Why did you include this note? Are you expecting people to want to see chi square rather than logistic regression? If so, why? And why is your primary analysis better? Did you say in the </w:t>
      </w:r>
      <w:proofErr w:type="gramStart"/>
      <w:r>
        <w:t>pre registration</w:t>
      </w:r>
      <w:proofErr w:type="gramEnd"/>
      <w:r>
        <w:t xml:space="preserve"> you were doing chi square and instead have done regression? As someone that knows nothing about stats, this note seems a little out of nowhere so might be worth mentioning why you include that. </w:t>
      </w:r>
    </w:p>
  </w:comment>
  <w:comment w:id="46" w:author="Megan Williams" w:date="2020-09-14T11:33:00Z" w:initials="MW">
    <w:p w14:paraId="24759F99" w14:textId="77777777" w:rsidR="008D43BB" w:rsidRDefault="008D43BB">
      <w:pPr>
        <w:pStyle w:val="CommentText"/>
      </w:pPr>
      <w:r>
        <w:rPr>
          <w:rStyle w:val="CommentReference"/>
        </w:rPr>
        <w:annotationRef/>
      </w:r>
      <w:r>
        <w:t xml:space="preserve">Are you going to edit these variable names in the table? Maybe just gender and willingness to compete? </w:t>
      </w:r>
    </w:p>
  </w:comment>
  <w:comment w:id="54" w:author="Megan Williams" w:date="2020-09-14T11:35:00Z" w:initials="MW">
    <w:p w14:paraId="2286FA6A" w14:textId="77777777" w:rsidR="008D43BB" w:rsidRDefault="008D43BB">
      <w:pPr>
        <w:pStyle w:val="CommentText"/>
      </w:pPr>
      <w:r>
        <w:rPr>
          <w:rStyle w:val="CommentReference"/>
        </w:rPr>
        <w:annotationRef/>
      </w:r>
      <w:r>
        <w:t>Key-entry task?</w:t>
      </w:r>
    </w:p>
  </w:comment>
  <w:comment w:id="59" w:author="Megan Williams" w:date="2020-09-14T11:37:00Z" w:initials="MW">
    <w:p w14:paraId="7E022067" w14:textId="77777777" w:rsidR="008D43BB" w:rsidRDefault="008D43BB">
      <w:pPr>
        <w:pStyle w:val="CommentText"/>
      </w:pPr>
      <w:r>
        <w:rPr>
          <w:rStyle w:val="CommentReference"/>
        </w:rPr>
        <w:annotationRef/>
      </w:r>
      <w:r>
        <w:t xml:space="preserve">Personal preference – I don’t like starting a sentence with “Like”. </w:t>
      </w:r>
    </w:p>
  </w:comment>
  <w:comment w:id="61" w:author="Megan Williams" w:date="2020-09-14T11:39:00Z" w:initials="MW">
    <w:p w14:paraId="0BBA357B" w14:textId="77777777" w:rsidR="008D43BB" w:rsidRDefault="008D43BB">
      <w:pPr>
        <w:pStyle w:val="CommentText"/>
      </w:pPr>
      <w:r>
        <w:rPr>
          <w:rStyle w:val="CommentReference"/>
        </w:rPr>
        <w:annotationRef/>
      </w:r>
      <w:r>
        <w:t xml:space="preserve">This is vague. I don’t think it adds anything to the sentence. Perhaps cut or be more specific about the decision-making and performance measures you are interested in. </w:t>
      </w:r>
    </w:p>
  </w:comment>
  <w:comment w:id="63" w:author="Megan Williams" w:date="2020-09-14T11:39:00Z" w:initials="MW">
    <w:p w14:paraId="4F18FE2D" w14:textId="77777777" w:rsidR="008D43BB" w:rsidRDefault="008D43BB">
      <w:pPr>
        <w:pStyle w:val="CommentText"/>
      </w:pPr>
      <w:r>
        <w:rPr>
          <w:rStyle w:val="CommentReference"/>
        </w:rPr>
        <w:annotationRef/>
      </w:r>
      <w:r>
        <w:t>Why?</w:t>
      </w:r>
    </w:p>
  </w:comment>
  <w:comment w:id="65" w:author="Megan Williams" w:date="2020-09-14T11:41:00Z" w:initials="MW">
    <w:p w14:paraId="33E8AB4C" w14:textId="77777777" w:rsidR="008D43BB" w:rsidRDefault="008D43BB">
      <w:pPr>
        <w:pStyle w:val="CommentText"/>
      </w:pPr>
      <w:r>
        <w:rPr>
          <w:rStyle w:val="CommentReference"/>
        </w:rPr>
        <w:annotationRef/>
      </w:r>
      <w:r>
        <w:t xml:space="preserve">This is the same as the pilot, no? Maybe change sentence order or remove “Also”.  As written, it sounds like this differed from the pilot. </w:t>
      </w:r>
    </w:p>
  </w:comment>
  <w:comment w:id="70" w:author="Megan Williams" w:date="2020-09-14T11:42:00Z" w:initials="MW">
    <w:p w14:paraId="24D12887" w14:textId="77777777" w:rsidR="008D43BB" w:rsidRDefault="008D43BB">
      <w:pPr>
        <w:pStyle w:val="CommentText"/>
      </w:pPr>
      <w:r>
        <w:rPr>
          <w:rStyle w:val="CommentReference"/>
        </w:rPr>
        <w:annotationRef/>
      </w:r>
      <w:r>
        <w:t xml:space="preserve">What do you mean not applicable? </w:t>
      </w:r>
    </w:p>
  </w:comment>
  <w:comment w:id="68" w:author="Megan Williams" w:date="2020-09-14T11:42:00Z" w:initials="MW">
    <w:p w14:paraId="070C79F8" w14:textId="77777777" w:rsidR="008D43BB" w:rsidRDefault="008D43BB">
      <w:pPr>
        <w:pStyle w:val="CommentText"/>
      </w:pPr>
      <w:r>
        <w:rPr>
          <w:rStyle w:val="CommentReference"/>
        </w:rPr>
        <w:annotationRef/>
      </w:r>
      <w:r>
        <w:t>Did you use their data when available and appropriate as with the pilot?</w:t>
      </w:r>
    </w:p>
  </w:comment>
  <w:comment w:id="73" w:author="Megan Williams" w:date="2020-09-14T11:45:00Z" w:initials="MW">
    <w:p w14:paraId="6B10BB79" w14:textId="77777777" w:rsidR="008D43BB" w:rsidRDefault="008D43BB">
      <w:pPr>
        <w:pStyle w:val="CommentText"/>
      </w:pPr>
      <w:r>
        <w:rPr>
          <w:rStyle w:val="CommentReference"/>
        </w:rPr>
        <w:annotationRef/>
      </w:r>
      <w:r>
        <w:t xml:space="preserve">Earlier you wrote that participants were not excluded for failing comprehension test. Here, you are saying that the comprehension task kept generating questions until they succeeded? Maybe worth spelling out more in the exclusion section. </w:t>
      </w:r>
    </w:p>
  </w:comment>
  <w:comment w:id="75" w:author="Megan Williams" w:date="2020-09-14T11:47:00Z" w:initials="MW">
    <w:p w14:paraId="2455EB8B" w14:textId="77777777" w:rsidR="008D43BB" w:rsidRDefault="008D43BB">
      <w:pPr>
        <w:pStyle w:val="CommentText"/>
      </w:pPr>
      <w:r>
        <w:rPr>
          <w:rStyle w:val="CommentReference"/>
        </w:rPr>
        <w:annotationRef/>
      </w:r>
      <w:r>
        <w:t xml:space="preserve">Is it possible to get this footnote on the same page? </w:t>
      </w:r>
    </w:p>
  </w:comment>
  <w:comment w:id="76" w:author="Megan Williams" w:date="2020-09-14T11:48:00Z" w:initials="MW">
    <w:p w14:paraId="3EA33822" w14:textId="77777777" w:rsidR="008D43BB" w:rsidRDefault="008D43BB">
      <w:pPr>
        <w:pStyle w:val="CommentText"/>
      </w:pPr>
      <w:r>
        <w:rPr>
          <w:rStyle w:val="CommentReference"/>
        </w:rPr>
        <w:annotationRef/>
      </w:r>
      <w:r>
        <w:t xml:space="preserve">Competitor? Partner sounds like they are working together. </w:t>
      </w:r>
    </w:p>
  </w:comment>
  <w:comment w:id="80" w:author="Megan Williams" w:date="2020-09-14T11:51:00Z" w:initials="MW">
    <w:p w14:paraId="0FCAB993" w14:textId="77777777" w:rsidR="008D43BB" w:rsidRDefault="008D43BB">
      <w:pPr>
        <w:pStyle w:val="CommentText"/>
      </w:pPr>
      <w:r>
        <w:rPr>
          <w:rStyle w:val="CommentReference"/>
        </w:rPr>
        <w:annotationRef/>
      </w:r>
      <w:r>
        <w:t xml:space="preserve">Is this the knowledge of preparation condition? Keep titles consistent. </w:t>
      </w:r>
    </w:p>
  </w:comment>
  <w:comment w:id="82" w:author="Megan Williams" w:date="2020-09-14T11:50:00Z" w:initials="MW">
    <w:p w14:paraId="346AD075" w14:textId="77777777" w:rsidR="008D43BB" w:rsidRDefault="008D43BB">
      <w:pPr>
        <w:pStyle w:val="CommentText"/>
      </w:pPr>
      <w:r>
        <w:rPr>
          <w:rStyle w:val="CommentReference"/>
        </w:rPr>
        <w:annotationRef/>
      </w:r>
      <w:r>
        <w:t xml:space="preserve">I think you can cut this because you state in the preparation condition in the first clause. Including the second clause could make readers think that the control condition was initially told about being able to </w:t>
      </w:r>
      <w:proofErr w:type="gramStart"/>
      <w:r>
        <w:t>prepare, but</w:t>
      </w:r>
      <w:proofErr w:type="gramEnd"/>
      <w:r>
        <w:t xml:space="preserve"> did not get a “reminder”. </w:t>
      </w:r>
    </w:p>
  </w:comment>
  <w:comment w:id="83" w:author="Megan Williams" w:date="2020-09-14T11:53:00Z" w:initials="MW">
    <w:p w14:paraId="290C0370" w14:textId="77777777" w:rsidR="008D43BB" w:rsidRDefault="008D43BB">
      <w:pPr>
        <w:pStyle w:val="CommentText"/>
      </w:pPr>
      <w:r>
        <w:rPr>
          <w:rStyle w:val="CommentReference"/>
        </w:rPr>
        <w:annotationRef/>
      </w:r>
      <w:r>
        <w:t xml:space="preserve">I am a little confused about this. I thought they were asked problems from the multiplication table 1 – 12. </w:t>
      </w:r>
    </w:p>
    <w:p w14:paraId="4CECB016" w14:textId="77777777" w:rsidR="008D43BB" w:rsidRDefault="008D43BB">
      <w:pPr>
        <w:pStyle w:val="CommentText"/>
      </w:pPr>
    </w:p>
    <w:p w14:paraId="2F2C1D83" w14:textId="77777777" w:rsidR="008D43BB" w:rsidRDefault="008D43BB">
      <w:pPr>
        <w:pStyle w:val="CommentText"/>
      </w:pPr>
      <w:r>
        <w:t xml:space="preserve">Did they instead just get a table with 12 questions they answered? </w:t>
      </w:r>
    </w:p>
  </w:comment>
  <w:comment w:id="84" w:author="Megan Williams" w:date="2020-09-14T11:54:00Z" w:initials="MW">
    <w:p w14:paraId="05AAE7F9" w14:textId="77777777" w:rsidR="008D43BB" w:rsidRDefault="008D43BB">
      <w:pPr>
        <w:pStyle w:val="CommentText"/>
      </w:pPr>
      <w:r>
        <w:rPr>
          <w:rStyle w:val="CommentReference"/>
        </w:rPr>
        <w:annotationRef/>
      </w:r>
      <w:r>
        <w:t>Do you mean they saw a table for 1 multiplied by all digits up to 12 and then they could do 2, 3, 4, etc.?</w:t>
      </w:r>
    </w:p>
  </w:comment>
  <w:comment w:id="85" w:author="Megan Williams" w:date="2020-09-14T11:55:00Z" w:initials="MW">
    <w:p w14:paraId="62FAE7D0" w14:textId="77777777" w:rsidR="008D43BB" w:rsidRDefault="008D43BB">
      <w:pPr>
        <w:pStyle w:val="CommentText"/>
      </w:pPr>
      <w:r>
        <w:rPr>
          <w:rStyle w:val="CommentReference"/>
        </w:rPr>
        <w:annotationRef/>
      </w:r>
      <w:proofErr w:type="spellStart"/>
      <w:r>
        <w:t>Ahhh</w:t>
      </w:r>
      <w:proofErr w:type="spellEnd"/>
      <w:r>
        <w:t xml:space="preserve"> O.K. got it. </w:t>
      </w:r>
    </w:p>
    <w:p w14:paraId="4E9BF56C" w14:textId="77777777" w:rsidR="008D43BB" w:rsidRDefault="008D43BB">
      <w:pPr>
        <w:pStyle w:val="CommentText"/>
      </w:pPr>
    </w:p>
    <w:p w14:paraId="5023086D" w14:textId="77777777" w:rsidR="008D43BB" w:rsidRDefault="008D43BB">
      <w:pPr>
        <w:pStyle w:val="CommentText"/>
      </w:pPr>
      <w:r>
        <w:t xml:space="preserve">Maybe worth a figure? </w:t>
      </w:r>
    </w:p>
  </w:comment>
  <w:comment w:id="86" w:author="Megan Williams" w:date="2020-09-14T11:57:00Z" w:initials="MW">
    <w:p w14:paraId="08E76333" w14:textId="77777777" w:rsidR="008D43BB" w:rsidRDefault="008D43BB">
      <w:pPr>
        <w:pStyle w:val="CommentText"/>
      </w:pPr>
      <w:r>
        <w:rPr>
          <w:rStyle w:val="CommentReference"/>
        </w:rPr>
        <w:annotationRef/>
      </w:r>
      <w:r>
        <w:t>Re-work construction. Incentivized follow-up questions about…</w:t>
      </w:r>
    </w:p>
  </w:comment>
  <w:comment w:id="87" w:author="Megan Williams" w:date="2020-09-14T11:57:00Z" w:initials="MW">
    <w:p w14:paraId="280D8AF7" w14:textId="77777777" w:rsidR="008D43BB" w:rsidRDefault="008D43BB">
      <w:pPr>
        <w:pStyle w:val="CommentText"/>
      </w:pPr>
      <w:r>
        <w:rPr>
          <w:rStyle w:val="CommentReference"/>
        </w:rPr>
        <w:annotationRef/>
      </w:r>
      <w:r>
        <w:t>questions</w:t>
      </w:r>
    </w:p>
  </w:comment>
  <w:comment w:id="92" w:author="Megan Williams" w:date="2020-09-14T12:00:00Z" w:initials="MW">
    <w:p w14:paraId="64B3D906" w14:textId="77777777" w:rsidR="008D43BB" w:rsidRDefault="008D43BB">
      <w:pPr>
        <w:pStyle w:val="CommentText"/>
      </w:pPr>
      <w:r>
        <w:rPr>
          <w:rStyle w:val="CommentReference"/>
        </w:rPr>
        <w:annotationRef/>
      </w:r>
      <w:r>
        <w:t xml:space="preserve">What was the hypothesis? Does this confirm? </w:t>
      </w:r>
    </w:p>
  </w:comment>
  <w:comment w:id="95" w:author="Megan Williams" w:date="2020-09-14T12:01:00Z" w:initials="MW">
    <w:p w14:paraId="7A807C6A" w14:textId="77777777" w:rsidR="008D43BB" w:rsidRDefault="008D43BB">
      <w:pPr>
        <w:pStyle w:val="CommentText"/>
      </w:pPr>
      <w:r>
        <w:rPr>
          <w:rStyle w:val="CommentReference"/>
        </w:rPr>
        <w:annotationRef/>
      </w:r>
      <w:r>
        <w:t>Same comment as above</w:t>
      </w:r>
    </w:p>
  </w:comment>
  <w:comment w:id="101" w:author="Megan Williams" w:date="2020-09-14T13:32:00Z" w:initials="MW">
    <w:p w14:paraId="4BE79624" w14:textId="77777777" w:rsidR="008D43BB" w:rsidRDefault="008D43BB">
      <w:pPr>
        <w:pStyle w:val="CommentText"/>
      </w:pPr>
      <w:r>
        <w:rPr>
          <w:rStyle w:val="CommentReference"/>
        </w:rPr>
        <w:annotationRef/>
      </w:r>
      <w:r>
        <w:t xml:space="preserve">Why include this if the values are not available? </w:t>
      </w:r>
    </w:p>
  </w:comment>
  <w:comment w:id="104" w:author="Megan Williams" w:date="2020-09-14T13:35:00Z" w:initials="MW">
    <w:p w14:paraId="22D97212" w14:textId="77777777" w:rsidR="00850E1E" w:rsidRDefault="00850E1E">
      <w:pPr>
        <w:pStyle w:val="CommentText"/>
      </w:pPr>
      <w:r>
        <w:rPr>
          <w:rStyle w:val="CommentReference"/>
        </w:rPr>
        <w:annotationRef/>
      </w:r>
      <w:r>
        <w:t xml:space="preserve">Rework this sentence. As is, doesn’t sound random. It sounds like you picked the condition based on their gender. </w:t>
      </w:r>
    </w:p>
  </w:comment>
  <w:comment w:id="108" w:author="Megan Williams" w:date="2020-09-14T13:38:00Z" w:initials="MW">
    <w:p w14:paraId="44DC7169" w14:textId="77777777" w:rsidR="00850E1E" w:rsidRDefault="00850E1E">
      <w:pPr>
        <w:pStyle w:val="CommentText"/>
      </w:pPr>
      <w:r>
        <w:rPr>
          <w:rStyle w:val="CommentReference"/>
        </w:rPr>
        <w:annotationRef/>
      </w:r>
      <w:r>
        <w:t>Maybe switch the initial clauses around. E.g.., Participants in the control condition were asked to complete a counting task where….</w:t>
      </w:r>
    </w:p>
    <w:p w14:paraId="57F7AEBF" w14:textId="77777777" w:rsidR="00850E1E" w:rsidRDefault="00850E1E">
      <w:pPr>
        <w:pStyle w:val="CommentText"/>
      </w:pPr>
    </w:p>
    <w:p w14:paraId="53F7BAEA" w14:textId="77777777" w:rsidR="00850E1E" w:rsidRDefault="00850E1E">
      <w:pPr>
        <w:pStyle w:val="CommentText"/>
      </w:pPr>
      <w:r>
        <w:t xml:space="preserve">I say this only </w:t>
      </w:r>
      <w:proofErr w:type="spellStart"/>
      <w:r>
        <w:t>bc</w:t>
      </w:r>
      <w:proofErr w:type="spellEnd"/>
      <w:r>
        <w:t xml:space="preserve"> a reader might construe this sentence as the control participants were asked to do one thing for the counting task whereas the preparation condition did another thing. </w:t>
      </w:r>
    </w:p>
  </w:comment>
  <w:comment w:id="112" w:author="Megan Williams" w:date="2020-09-14T13:39:00Z" w:initials="MW">
    <w:p w14:paraId="2237D75E" w14:textId="77777777" w:rsidR="00AA5EA6" w:rsidRDefault="00AA5EA6">
      <w:pPr>
        <w:pStyle w:val="CommentText"/>
      </w:pPr>
      <w:r>
        <w:rPr>
          <w:rStyle w:val="CommentReference"/>
        </w:rPr>
        <w:annotationRef/>
      </w:r>
      <w:r>
        <w:t xml:space="preserve">What do you mean here? </w:t>
      </w:r>
    </w:p>
  </w:comment>
  <w:comment w:id="119" w:author="Megan Williams" w:date="2020-09-14T13:41:00Z" w:initials="MW">
    <w:p w14:paraId="70148B1A" w14:textId="77777777" w:rsidR="00934961" w:rsidRDefault="00934961">
      <w:pPr>
        <w:pStyle w:val="CommentText"/>
      </w:pPr>
      <w:r>
        <w:rPr>
          <w:rStyle w:val="CommentReference"/>
        </w:rPr>
        <w:annotationRef/>
      </w:r>
      <w:r>
        <w:t xml:space="preserve">Do you need “more often”? </w:t>
      </w:r>
    </w:p>
  </w:comment>
  <w:comment w:id="120" w:author="Megan Williams" w:date="2020-09-14T13:42:00Z" w:initials="MW">
    <w:p w14:paraId="50E1D33E" w14:textId="77777777" w:rsidR="0089470F" w:rsidRDefault="0089470F">
      <w:pPr>
        <w:pStyle w:val="CommentText"/>
      </w:pPr>
      <w:r>
        <w:rPr>
          <w:rStyle w:val="CommentReference"/>
        </w:rPr>
        <w:annotationRef/>
      </w:r>
      <w:r>
        <w:t xml:space="preserve">Is “in general” necessary?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37302F" w15:done="0"/>
  <w15:commentEx w15:paraId="3A3569AC" w15:done="0"/>
  <w15:commentEx w15:paraId="54CFFE99" w15:done="0"/>
  <w15:commentEx w15:paraId="6DAEA316" w15:done="0"/>
  <w15:commentEx w15:paraId="4036F76A" w15:done="0"/>
  <w15:commentEx w15:paraId="02E39EC2" w15:done="0"/>
  <w15:commentEx w15:paraId="1F80FB68" w15:done="0"/>
  <w15:commentEx w15:paraId="65060845" w15:done="0"/>
  <w15:commentEx w15:paraId="33783D19" w15:done="0"/>
  <w15:commentEx w15:paraId="24759F99" w15:done="0"/>
  <w15:commentEx w15:paraId="2286FA6A" w15:done="0"/>
  <w15:commentEx w15:paraId="7E022067" w15:done="0"/>
  <w15:commentEx w15:paraId="0BBA357B" w15:done="0"/>
  <w15:commentEx w15:paraId="4F18FE2D" w15:done="0"/>
  <w15:commentEx w15:paraId="33E8AB4C" w15:done="0"/>
  <w15:commentEx w15:paraId="24D12887" w15:done="0"/>
  <w15:commentEx w15:paraId="070C79F8" w15:done="0"/>
  <w15:commentEx w15:paraId="6B10BB79" w15:done="0"/>
  <w15:commentEx w15:paraId="2455EB8B" w15:done="0"/>
  <w15:commentEx w15:paraId="3EA33822" w15:done="0"/>
  <w15:commentEx w15:paraId="0FCAB993" w15:done="0"/>
  <w15:commentEx w15:paraId="346AD075" w15:done="0"/>
  <w15:commentEx w15:paraId="2F2C1D83" w15:done="0"/>
  <w15:commentEx w15:paraId="05AAE7F9" w15:done="0"/>
  <w15:commentEx w15:paraId="5023086D" w15:done="0"/>
  <w15:commentEx w15:paraId="08E76333" w15:done="0"/>
  <w15:commentEx w15:paraId="280D8AF7" w15:done="0"/>
  <w15:commentEx w15:paraId="64B3D906" w15:done="0"/>
  <w15:commentEx w15:paraId="7A807C6A" w15:done="0"/>
  <w15:commentEx w15:paraId="4BE79624" w15:done="0"/>
  <w15:commentEx w15:paraId="22D97212" w15:done="0"/>
  <w15:commentEx w15:paraId="53F7BAEA" w15:done="0"/>
  <w15:commentEx w15:paraId="2237D75E" w15:done="0"/>
  <w15:commentEx w15:paraId="70148B1A" w15:done="0"/>
  <w15:commentEx w15:paraId="50E1D3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37302F" w16cid:durableId="230B1460"/>
  <w16cid:commentId w16cid:paraId="3A3569AC" w16cid:durableId="230B1461"/>
  <w16cid:commentId w16cid:paraId="54CFFE99" w16cid:durableId="230B1462"/>
  <w16cid:commentId w16cid:paraId="6DAEA316" w16cid:durableId="230B1463"/>
  <w16cid:commentId w16cid:paraId="4036F76A" w16cid:durableId="230B1464"/>
  <w16cid:commentId w16cid:paraId="02E39EC2" w16cid:durableId="230B1465"/>
  <w16cid:commentId w16cid:paraId="1F80FB68" w16cid:durableId="230B1466"/>
  <w16cid:commentId w16cid:paraId="65060845" w16cid:durableId="230B1467"/>
  <w16cid:commentId w16cid:paraId="33783D19" w16cid:durableId="230B1468"/>
  <w16cid:commentId w16cid:paraId="24759F99" w16cid:durableId="230B1469"/>
  <w16cid:commentId w16cid:paraId="2286FA6A" w16cid:durableId="230B146A"/>
  <w16cid:commentId w16cid:paraId="7E022067" w16cid:durableId="230B146B"/>
  <w16cid:commentId w16cid:paraId="0BBA357B" w16cid:durableId="230B146C"/>
  <w16cid:commentId w16cid:paraId="4F18FE2D" w16cid:durableId="230B146D"/>
  <w16cid:commentId w16cid:paraId="33E8AB4C" w16cid:durableId="230B146E"/>
  <w16cid:commentId w16cid:paraId="24D12887" w16cid:durableId="230B146F"/>
  <w16cid:commentId w16cid:paraId="070C79F8" w16cid:durableId="230B1470"/>
  <w16cid:commentId w16cid:paraId="6B10BB79" w16cid:durableId="230B1471"/>
  <w16cid:commentId w16cid:paraId="2455EB8B" w16cid:durableId="230B1472"/>
  <w16cid:commentId w16cid:paraId="3EA33822" w16cid:durableId="230B1473"/>
  <w16cid:commentId w16cid:paraId="0FCAB993" w16cid:durableId="230B1474"/>
  <w16cid:commentId w16cid:paraId="346AD075" w16cid:durableId="230B1475"/>
  <w16cid:commentId w16cid:paraId="2F2C1D83" w16cid:durableId="230B1476"/>
  <w16cid:commentId w16cid:paraId="05AAE7F9" w16cid:durableId="230B1477"/>
  <w16cid:commentId w16cid:paraId="5023086D" w16cid:durableId="230B1478"/>
  <w16cid:commentId w16cid:paraId="08E76333" w16cid:durableId="230B1479"/>
  <w16cid:commentId w16cid:paraId="280D8AF7" w16cid:durableId="230B147A"/>
  <w16cid:commentId w16cid:paraId="64B3D906" w16cid:durableId="230B147B"/>
  <w16cid:commentId w16cid:paraId="7A807C6A" w16cid:durableId="230B147C"/>
  <w16cid:commentId w16cid:paraId="4BE79624" w16cid:durableId="230B147D"/>
  <w16cid:commentId w16cid:paraId="22D97212" w16cid:durableId="230B147E"/>
  <w16cid:commentId w16cid:paraId="53F7BAEA" w16cid:durableId="230B147F"/>
  <w16cid:commentId w16cid:paraId="2237D75E" w16cid:durableId="230B1480"/>
  <w16cid:commentId w16cid:paraId="70148B1A" w16cid:durableId="230B1481"/>
  <w16cid:commentId w16cid:paraId="50E1D33E" w16cid:durableId="230B1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219C8" w14:textId="77777777" w:rsidR="00FA6E01" w:rsidRDefault="00FA6E01">
      <w:pPr>
        <w:spacing w:before="0" w:after="0" w:line="240" w:lineRule="auto"/>
      </w:pPr>
      <w:r>
        <w:separator/>
      </w:r>
    </w:p>
  </w:endnote>
  <w:endnote w:type="continuationSeparator" w:id="0">
    <w:p w14:paraId="5C4D5E45" w14:textId="77777777" w:rsidR="00FA6E01" w:rsidRDefault="00FA6E01">
      <w:pPr>
        <w:spacing w:before="0" w:after="0" w:line="240" w:lineRule="auto"/>
      </w:pPr>
      <w:r>
        <w:continuationSeparator/>
      </w:r>
    </w:p>
  </w:endnote>
  <w:endnote w:type="continuationNotice" w:id="1">
    <w:p w14:paraId="1CBE5582" w14:textId="77777777" w:rsidR="00FA6E01" w:rsidRDefault="00FA6E0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6D3D0" w14:textId="77777777" w:rsidR="0042276D" w:rsidRDefault="00422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7338E" w14:textId="77777777" w:rsidR="00FA6E01" w:rsidRDefault="00FA6E01">
      <w:r>
        <w:separator/>
      </w:r>
    </w:p>
  </w:footnote>
  <w:footnote w:type="continuationSeparator" w:id="0">
    <w:p w14:paraId="2139251D" w14:textId="77777777" w:rsidR="00FA6E01" w:rsidRDefault="00FA6E01">
      <w:r>
        <w:continuationSeparator/>
      </w:r>
    </w:p>
  </w:footnote>
  <w:footnote w:type="continuationNotice" w:id="1">
    <w:p w14:paraId="5C26CBE0" w14:textId="77777777" w:rsidR="00FA6E01" w:rsidRDefault="00FA6E01">
      <w:pPr>
        <w:spacing w:before="0" w:after="0" w:line="240" w:lineRule="auto"/>
      </w:pPr>
    </w:p>
  </w:footnote>
  <w:footnote w:id="2">
    <w:p w14:paraId="014AA9CC" w14:textId="77777777" w:rsidR="006F2F49" w:rsidRDefault="00FA6E01">
      <w:pPr>
        <w:pStyle w:val="FootnoteText"/>
      </w:pPr>
      <w:r>
        <w:rPr>
          <w:rStyle w:val="FootnoteReference"/>
        </w:rPr>
        <w:footnoteRef/>
      </w:r>
      <w:r>
        <w:t xml:space="preserve"> All hypotheses were pre-registered (</w:t>
      </w:r>
      <w:hyperlink r:id="rId1">
        <w:r>
          <w:rPr>
            <w:rStyle w:val="Hyperlink"/>
          </w:rPr>
          <w:t>https://osf.io/q39a5/</w:t>
        </w:r>
      </w:hyperlink>
      <w:r>
        <w:t>) unless otherwise stated and all analyses were conducted in R.</w:t>
      </w:r>
    </w:p>
  </w:footnote>
  <w:footnote w:id="3">
    <w:p w14:paraId="2860A81D" w14:textId="77777777" w:rsidR="006F2F49" w:rsidRDefault="00FA6E01">
      <w:pPr>
        <w:pStyle w:val="FootnoteText"/>
      </w:pPr>
      <w:r>
        <w:rPr>
          <w:rStyle w:val="FootnoteReference"/>
        </w:rPr>
        <w:footnoteRef/>
      </w:r>
      <w:r>
        <w:t xml:space="preserve"> We examined whether gender was balanced across conditions. 49.59% of men and 49.29% of women were assigned to the control conditio</w:t>
      </w:r>
      <w:r>
        <w:t>n, while 49.80% of men and 49.12% of women were assigned to the practice condition, for a total of 49.43% of participants assigned to the control condition and 49.43% of participants assigned to the practice condition.</w:t>
      </w:r>
    </w:p>
  </w:footnote>
  <w:footnote w:id="4">
    <w:p w14:paraId="1F1E326F" w14:textId="77777777" w:rsidR="006F2F49" w:rsidRDefault="00FA6E01">
      <w:pPr>
        <w:pStyle w:val="FootnoteText"/>
      </w:pPr>
      <w:r>
        <w:rPr>
          <w:rStyle w:val="FootnoteReference"/>
        </w:rPr>
        <w:footnoteRef/>
      </w:r>
      <w:r>
        <w:t xml:space="preserve"> All hypotheses were pre-registered </w:t>
      </w:r>
      <w:r>
        <w:t>(</w:t>
      </w:r>
      <w:hyperlink r:id="rId2">
        <w:r>
          <w:rPr>
            <w:rStyle w:val="Hyperlink"/>
          </w:rPr>
          <w:t>https://osf.io/q39a5/</w:t>
        </w:r>
      </w:hyperlink>
      <w:r>
        <w:t>) unless otherwise stated and all analyses were conducted in R.</w:t>
      </w:r>
    </w:p>
  </w:footnote>
  <w:footnote w:id="5">
    <w:p w14:paraId="0AF9E3E0" w14:textId="77777777" w:rsidR="008D43BB" w:rsidRDefault="008D43BB">
      <w:pPr>
        <w:pStyle w:val="FootnoteText"/>
      </w:pPr>
      <w:del w:id="105" w:author="Author" w:date="2020-09-15T10:22:00Z">
        <w:r>
          <w:rPr>
            <w:rStyle w:val="FootnoteReference"/>
          </w:rPr>
          <w:footnoteRef/>
        </w:r>
        <w:r>
          <w:delText xml:space="preserve"> 49.44% of men and 49.26% of women were assigned to the control condition, while 49.44% of men and 49.26% of women were assigned to the practice condition, for a total of 49.35% of participants assigned to the control condition and 49.35% of participants assigned to the practice condition</w:delText>
        </w:r>
      </w:del>
    </w:p>
  </w:footnote>
  <w:footnote w:id="6">
    <w:p w14:paraId="64819FC1" w14:textId="77777777" w:rsidR="006F2F49" w:rsidRDefault="00FA6E01">
      <w:pPr>
        <w:pStyle w:val="FootnoteText"/>
      </w:pPr>
      <w:ins w:id="107" w:author="Author" w:date="2020-09-15T10:22:00Z">
        <w:r>
          <w:rPr>
            <w:rStyle w:val="FootnoteReference"/>
          </w:rPr>
          <w:footnoteRef/>
        </w:r>
        <w:r>
          <w:t xml:space="preserve"> 49.44% of men and 49.26% of women were assigned to the control condition, while 49.44% of men and 49.26% of women were assigned</w:t>
        </w:r>
        <w:r>
          <w:t xml:space="preserve"> to the practice condition, for a total of 49.35% of participants assigned to the control condition and 49.35% of participants assigned to the practice condition</w:t>
        </w:r>
      </w:ins>
    </w:p>
  </w:footnote>
  <w:footnote w:id="7">
    <w:p w14:paraId="5BDAA5FC" w14:textId="77777777" w:rsidR="006F2F49" w:rsidRDefault="00FA6E01">
      <w:pPr>
        <w:pStyle w:val="FootnoteText"/>
      </w:pPr>
      <w:r>
        <w:rPr>
          <w:rStyle w:val="FootnoteReference"/>
        </w:rPr>
        <w:footnoteRef/>
      </w:r>
      <w:r>
        <w:t xml:space="preserve"> All hypotheses were pre-registered</w:t>
      </w:r>
      <w:ins w:id="118" w:author="Author" w:date="2020-09-15T10:22:00Z">
        <w:r>
          <w:t xml:space="preserve"> </w:t>
        </w:r>
      </w:ins>
      <w:r>
        <w:t>(</w:t>
      </w:r>
      <w:hyperlink r:id="rId3">
        <w:r>
          <w:rPr>
            <w:rStyle w:val="Hyperlink"/>
          </w:rPr>
          <w:t>https://osf.io/q39a5/</w:t>
        </w:r>
      </w:hyperlink>
      <w:r>
        <w:t>) unless otherwise stated and all analyses were conducted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6E1EA83C" w14:textId="77777777" w:rsidR="00AF36ED" w:rsidRDefault="00FA6E0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28F105" w14:textId="77777777" w:rsidR="00AF36ED" w:rsidRDefault="00FA6E0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14:paraId="4D77515C" w14:textId="77777777" w:rsidR="00AF36ED" w:rsidRDefault="00FA6E0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790AB7" w14:textId="77777777" w:rsidR="00AF36ED" w:rsidRPr="00A05772" w:rsidRDefault="00FA6E01" w:rsidP="00572FF5">
    <w:pPr>
      <w:pStyle w:val="Header"/>
      <w:ind w:right="357"/>
    </w:pPr>
    <w:r>
      <w:t>PREPARATION, 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14:paraId="03862C93" w14:textId="77777777" w:rsidR="00DA0F6A" w:rsidRDefault="00FA6E01"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68B5E7" w14:textId="77777777" w:rsidR="00DA0F6A" w:rsidRDefault="00FA6E01" w:rsidP="00DA0F6A">
    <w:pPr>
      <w:pStyle w:val="Header"/>
      <w:ind w:right="360"/>
    </w:pPr>
    <w:r>
      <w:t>Running head: PREPARATION, GENDER, AND CHOICE TO COMPETE</w:t>
    </w:r>
  </w:p>
  <w:p w14:paraId="45174917" w14:textId="77777777" w:rsidR="00CB20D0" w:rsidRPr="00A05772" w:rsidRDefault="00FA6E0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FB1"/>
    <w:rsid w:val="00011C8B"/>
    <w:rsid w:val="000B2DF0"/>
    <w:rsid w:val="000C68B2"/>
    <w:rsid w:val="00175957"/>
    <w:rsid w:val="001C42D4"/>
    <w:rsid w:val="00212E76"/>
    <w:rsid w:val="00247AB3"/>
    <w:rsid w:val="003447C4"/>
    <w:rsid w:val="00372E07"/>
    <w:rsid w:val="003F112F"/>
    <w:rsid w:val="0042276D"/>
    <w:rsid w:val="004A595C"/>
    <w:rsid w:val="004E29B3"/>
    <w:rsid w:val="00583DEA"/>
    <w:rsid w:val="00590D07"/>
    <w:rsid w:val="006425DB"/>
    <w:rsid w:val="00643425"/>
    <w:rsid w:val="006F2F49"/>
    <w:rsid w:val="00724903"/>
    <w:rsid w:val="00780A8C"/>
    <w:rsid w:val="00784D58"/>
    <w:rsid w:val="007E265C"/>
    <w:rsid w:val="00814C7C"/>
    <w:rsid w:val="00823620"/>
    <w:rsid w:val="00841EAC"/>
    <w:rsid w:val="00850E1E"/>
    <w:rsid w:val="0089470F"/>
    <w:rsid w:val="008C62BC"/>
    <w:rsid w:val="008D43BB"/>
    <w:rsid w:val="008D6863"/>
    <w:rsid w:val="008E4AE7"/>
    <w:rsid w:val="0091179A"/>
    <w:rsid w:val="00934961"/>
    <w:rsid w:val="009729C5"/>
    <w:rsid w:val="009D2620"/>
    <w:rsid w:val="00A16298"/>
    <w:rsid w:val="00A206B6"/>
    <w:rsid w:val="00A84691"/>
    <w:rsid w:val="00AA1127"/>
    <w:rsid w:val="00AA5EA6"/>
    <w:rsid w:val="00B31069"/>
    <w:rsid w:val="00B36027"/>
    <w:rsid w:val="00B856BE"/>
    <w:rsid w:val="00B86B75"/>
    <w:rsid w:val="00BB6536"/>
    <w:rsid w:val="00BC48D5"/>
    <w:rsid w:val="00C36279"/>
    <w:rsid w:val="00C7530F"/>
    <w:rsid w:val="00CC0C4F"/>
    <w:rsid w:val="00D44366"/>
    <w:rsid w:val="00E315A3"/>
    <w:rsid w:val="00E57F51"/>
    <w:rsid w:val="00FA6E01"/>
    <w:rsid w:val="00FD3F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3DAE0-550D-471A-B1B9-3EBC9A91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table" w:customStyle="1" w:styleId="GridTable1Light1">
    <w:name w:val="Grid Table 1 Light1"/>
    <w:basedOn w:val="TableNormal"/>
    <w:rsid w:val="0042276D"/>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1">
    <w:name w:val="Plain Table 21"/>
    <w:basedOn w:val="TableNormal"/>
    <w:rsid w:val="0042276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rsid w:val="0042276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semiHidden/>
    <w:unhideWhenUsed/>
    <w:rsid w:val="0042276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2276D"/>
    <w:rPr>
      <w:rFonts w:ascii="Lucida Grande" w:hAnsi="Lucida Grande" w:cs="Lucida Grande"/>
      <w:sz w:val="18"/>
      <w:szCs w:val="18"/>
    </w:rPr>
  </w:style>
  <w:style w:type="character" w:styleId="CommentReference">
    <w:name w:val="annotation reference"/>
    <w:basedOn w:val="DefaultParagraphFont"/>
    <w:semiHidden/>
    <w:unhideWhenUsed/>
    <w:rsid w:val="0042276D"/>
    <w:rPr>
      <w:sz w:val="18"/>
      <w:szCs w:val="18"/>
    </w:rPr>
  </w:style>
  <w:style w:type="paragraph" w:styleId="CommentText">
    <w:name w:val="annotation text"/>
    <w:basedOn w:val="Normal"/>
    <w:link w:val="CommentTextChar"/>
    <w:semiHidden/>
    <w:unhideWhenUsed/>
    <w:rsid w:val="0042276D"/>
    <w:pPr>
      <w:spacing w:line="240" w:lineRule="auto"/>
    </w:pPr>
  </w:style>
  <w:style w:type="character" w:customStyle="1" w:styleId="CommentTextChar">
    <w:name w:val="Comment Text Char"/>
    <w:basedOn w:val="DefaultParagraphFont"/>
    <w:link w:val="CommentText"/>
    <w:semiHidden/>
    <w:rsid w:val="0042276D"/>
    <w:rPr>
      <w:rFonts w:ascii="Times New Roman" w:hAnsi="Times New Roman"/>
    </w:rPr>
  </w:style>
  <w:style w:type="paragraph" w:styleId="CommentSubject">
    <w:name w:val="annotation subject"/>
    <w:basedOn w:val="CommentText"/>
    <w:next w:val="CommentText"/>
    <w:link w:val="CommentSubjectChar"/>
    <w:semiHidden/>
    <w:unhideWhenUsed/>
    <w:rsid w:val="0042276D"/>
    <w:rPr>
      <w:b/>
      <w:bCs/>
      <w:sz w:val="20"/>
      <w:szCs w:val="20"/>
    </w:rPr>
  </w:style>
  <w:style w:type="character" w:customStyle="1" w:styleId="CommentSubjectChar">
    <w:name w:val="Comment Subject Char"/>
    <w:basedOn w:val="CommentTextChar"/>
    <w:link w:val="CommentSubject"/>
    <w:semiHidden/>
    <w:rsid w:val="0042276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257/jel.20160995"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doi.org/10.1016/j.intell.2014.11.006" TargetMode="External"/><Relationship Id="rId7" Type="http://schemas.openxmlformats.org/officeDocument/2006/relationships/hyperlink" Target="mailto:keanari@sas.upenn.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i.org/10.1016/j.labeco.2009.08.002"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1111/j.1542-4774.2011.01015.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eb.stanford.edu/%7B~%7Dniederle/Niederle.Vesterlund.QJE.2007.pdf"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i.org/10.1257/jel.47.2.448" TargetMode="Externa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hyperlink" Target="https://doi.org/10.3389/fpsyg.2015.00235"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93/qje/qju009.Advance" TargetMode="External"/><Relationship Id="rId30" Type="http://schemas.openxmlformats.org/officeDocument/2006/relationships/hyperlink" Target="https://doi.org/10.1177/009430610703600317" TargetMode="External"/><Relationship Id="rId35" Type="http://schemas.openxmlformats.org/officeDocument/2006/relationships/hyperlink" Target="https://doi.org/10.2139/ssrn.2292929"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osf.io/q39a5/" TargetMode="External"/><Relationship Id="rId2" Type="http://schemas.openxmlformats.org/officeDocument/2006/relationships/hyperlink" Target="https://osf.io/q39a5/" TargetMode="External"/><Relationship Id="rId1" Type="http://schemas.openxmlformats.org/officeDocument/2006/relationships/hyperlink" Target="https://osf.io/q39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44</Pages>
  <Words>4930</Words>
  <Characters>28102</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32967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choice to compete</dc:title>
  <dc:creator>keana</dc:creator>
  <cp:keywords/>
  <cp:lastModifiedBy>Richards, Keana</cp:lastModifiedBy>
  <cp:revision>1</cp:revision>
  <dcterms:created xsi:type="dcterms:W3CDTF">2020-09-15T14:21:00Z</dcterms:created>
  <dcterms:modified xsi:type="dcterms:W3CDTF">2020-09-15T14:26:00Z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ies>
</file>