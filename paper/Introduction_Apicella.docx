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25A54" w14:textId="77777777" w:rsidR="00C60700" w:rsidRDefault="00171C80">
      <w:pPr>
        <w:pStyle w:val="Title"/>
      </w:pPr>
      <w:r>
        <w:t>The effects of preparation on gender differences in choice to compete</w:t>
      </w:r>
    </w:p>
    <w:p w14:paraId="3CA019BD" w14:textId="4B7BE436" w:rsidR="00C60700" w:rsidRDefault="00171C80">
      <w:pPr>
        <w:pStyle w:val="Author"/>
      </w:pPr>
      <w:r>
        <w:t>Keana Richards</w:t>
      </w:r>
      <w:r>
        <w:rPr>
          <w:vertAlign w:val="superscript"/>
        </w:rPr>
        <w:t>1</w:t>
      </w:r>
      <w:r>
        <w:t xml:space="preserve">, Gideon </w:t>
      </w:r>
      <w:r w:rsidR="002A1F36">
        <w:t>Nave</w:t>
      </w:r>
      <w:r w:rsidR="002A1F36">
        <w:rPr>
          <w:vertAlign w:val="superscript"/>
        </w:rPr>
        <w:t>2</w:t>
      </w:r>
      <w:r>
        <w:t xml:space="preserve">, </w:t>
      </w:r>
      <w:r w:rsidR="00580BC2">
        <w:t xml:space="preserve">here? </w:t>
      </w:r>
      <w:commentRangeStart w:id="0"/>
      <w:r>
        <w:t xml:space="preserve">&amp; </w:t>
      </w:r>
      <w:proofErr w:type="spellStart"/>
      <w:r>
        <w:t>Coren</w:t>
      </w:r>
      <w:proofErr w:type="spellEnd"/>
      <w:r>
        <w:t xml:space="preserve"> Apicella</w:t>
      </w:r>
      <w:r>
        <w:rPr>
          <w:vertAlign w:val="superscript"/>
        </w:rPr>
        <w:t>1</w:t>
      </w:r>
      <w:commentRangeEnd w:id="0"/>
      <w:r w:rsidR="00E177CF">
        <w:rPr>
          <w:rStyle w:val="CommentReference"/>
          <w:rFonts w:eastAsiaTheme="minorHAnsi" w:cstheme="minorBidi"/>
          <w:bCs w:val="0"/>
        </w:rPr>
        <w:commentReference w:id="0"/>
      </w:r>
    </w:p>
    <w:p w14:paraId="65083D9A" w14:textId="23F82466" w:rsidR="00C60700" w:rsidRDefault="002A1F36">
      <w:pPr>
        <w:pStyle w:val="Author"/>
      </w:pPr>
      <w:r>
        <w:rPr>
          <w:vertAlign w:val="superscript"/>
        </w:rPr>
        <w:t>1</w:t>
      </w:r>
      <w:r>
        <w:t xml:space="preserve"> Department of Psychology,</w:t>
      </w:r>
      <w:r w:rsidR="00171C80">
        <w:t xml:space="preserve"> University of Pennsylvania</w:t>
      </w:r>
      <w:r>
        <w:t>, Philadelphia, PA</w:t>
      </w:r>
    </w:p>
    <w:p w14:paraId="14DBEC06" w14:textId="77777777" w:rsidR="006D30FC" w:rsidRDefault="002A1F36">
      <w:pPr>
        <w:pStyle w:val="Author"/>
      </w:pPr>
      <w:r>
        <w:rPr>
          <w:vertAlign w:val="superscript"/>
        </w:rPr>
        <w:t>2</w:t>
      </w:r>
      <w:r>
        <w:t xml:space="preserve"> Marketing Department, The Wharton School, University of Pennsylvania, Philadelphia, PA</w:t>
      </w:r>
    </w:p>
    <w:p w14:paraId="083023E7" w14:textId="77777777" w:rsidR="00C60700" w:rsidRDefault="00171C80">
      <w:pPr>
        <w:pStyle w:val="BodyText"/>
      </w:pPr>
      <w:r>
        <w:t>                                                                                                                                                    </w:t>
      </w:r>
    </w:p>
    <w:p w14:paraId="39DDF80F" w14:textId="77777777" w:rsidR="00C60700" w:rsidRDefault="00171C80">
      <w:pPr>
        <w:pStyle w:val="BodyText"/>
      </w:pPr>
      <w:r>
        <w:t> </w:t>
      </w:r>
    </w:p>
    <w:p w14:paraId="1382388F" w14:textId="77777777" w:rsidR="00C60700" w:rsidRDefault="00171C80">
      <w:pPr>
        <w:pStyle w:val="BodyText"/>
      </w:pPr>
      <w:r>
        <w:t> </w:t>
      </w:r>
    </w:p>
    <w:p w14:paraId="05C08904" w14:textId="77777777" w:rsidR="00C60700" w:rsidRDefault="00171C80">
      <w:pPr>
        <w:pStyle w:val="BodyText"/>
      </w:pPr>
      <w:r>
        <w:t> </w:t>
      </w:r>
    </w:p>
    <w:p w14:paraId="4655015F" w14:textId="77777777" w:rsidR="00C60700" w:rsidRDefault="00171C80">
      <w:pPr>
        <w:pStyle w:val="BodyText"/>
      </w:pPr>
      <w:r>
        <w:t> </w:t>
      </w:r>
    </w:p>
    <w:p w14:paraId="462265B7" w14:textId="77777777" w:rsidR="00C60700" w:rsidRDefault="00171C80">
      <w:pPr>
        <w:pStyle w:val="BodyText"/>
      </w:pPr>
      <w:r>
        <w:t> </w:t>
      </w:r>
    </w:p>
    <w:p w14:paraId="30A4ECE8" w14:textId="77777777" w:rsidR="00C60700" w:rsidRDefault="00171C80">
      <w:pPr>
        <w:pStyle w:val="BodyText"/>
      </w:pPr>
      <w:r>
        <w:t> </w:t>
      </w:r>
    </w:p>
    <w:p w14:paraId="42214870" w14:textId="77777777" w:rsidR="00C60700" w:rsidRDefault="00171C80">
      <w:pPr>
        <w:pStyle w:val="Author"/>
      </w:pPr>
      <w:proofErr w:type="gramStart"/>
      <w:r>
        <w:lastRenderedPageBreak/>
        <w:t>Author</w:t>
      </w:r>
      <w:proofErr w:type="gramEnd"/>
      <w:r>
        <w:t xml:space="preserve"> note</w:t>
      </w:r>
    </w:p>
    <w:p w14:paraId="53FA68FC" w14:textId="77777777" w:rsidR="006D30FC" w:rsidRDefault="00171C80">
      <w:pPr>
        <w:pStyle w:val="BodyText"/>
      </w:pPr>
      <w:r>
        <w:t xml:space="preserve">Correspondence concerning this article should be addressed to Keana </w:t>
      </w:r>
      <w:r w:rsidR="002A1F36">
        <w:t xml:space="preserve">S. Richards (email: </w:t>
      </w:r>
      <w:hyperlink r:id="rId14">
        <w:r w:rsidR="002A1F36">
          <w:rPr>
            <w:rStyle w:val="Hyperlink"/>
          </w:rPr>
          <w:t>keanari@sas.upenn.edu</w:t>
        </w:r>
      </w:hyperlink>
      <w:r w:rsidR="002A1F36">
        <w:t xml:space="preserve">) and </w:t>
      </w:r>
      <w:proofErr w:type="spellStart"/>
      <w:r w:rsidR="002A1F36">
        <w:t>Coren</w:t>
      </w:r>
      <w:proofErr w:type="spellEnd"/>
      <w:r w:rsidR="002A1F36">
        <w:t xml:space="preserve"> L. </w:t>
      </w:r>
      <w:proofErr w:type="spellStart"/>
      <w:r w:rsidR="002A1F36">
        <w:t>Apicella</w:t>
      </w:r>
      <w:proofErr w:type="spellEnd"/>
      <w:r w:rsidR="002A1F36">
        <w:t xml:space="preserve"> (email: </w:t>
      </w:r>
      <w:hyperlink r:id="rId15">
        <w:r w:rsidR="002A1F36">
          <w:rPr>
            <w:rStyle w:val="Hyperlink"/>
          </w:rPr>
          <w:t>capicella@psych.upenn.edu</w:t>
        </w:r>
      </w:hyperlink>
      <w:r w:rsidR="002A1F36">
        <w:t>), Psychology Department, University of Pennsylvania, 3720 Walnut St., Philadelphia, PA 19104.</w:t>
      </w:r>
    </w:p>
    <w:p w14:paraId="11E4C775" w14:textId="489A7E56" w:rsidR="00C60700" w:rsidRDefault="002A1F36">
      <w:pPr>
        <w:pStyle w:val="BodyText"/>
      </w:pPr>
      <w:r>
        <w:t xml:space="preserve">Correspondence concerning this article should be addressed to Keana </w:t>
      </w:r>
      <w:r w:rsidR="00171C80">
        <w:t xml:space="preserve">Richards, 3720 Walnut Street, Philadelphia PA 19104. E-mail: </w:t>
      </w:r>
      <w:hyperlink r:id="rId16">
        <w:r w:rsidR="00171C80">
          <w:rPr>
            <w:rStyle w:val="Hyperlink"/>
          </w:rPr>
          <w:t>keanari@sas.upenn.edu</w:t>
        </w:r>
      </w:hyperlink>
    </w:p>
    <w:p w14:paraId="10C49405" w14:textId="77777777" w:rsidR="00C60700" w:rsidRDefault="00171C80">
      <w:pPr>
        <w:pStyle w:val="h1-pagebreak"/>
      </w:pPr>
      <w:r>
        <w:lastRenderedPageBreak/>
        <w:t>Abstract</w:t>
      </w:r>
    </w:p>
    <w:p w14:paraId="606F465A" w14:textId="0FDE4E3F" w:rsidR="00C60700" w:rsidRDefault="00171C80" w:rsidP="00E177CF">
      <w:pPr>
        <w:pStyle w:val="BodyText"/>
      </w:pPr>
      <w:r>
        <w:t>Previous research suggests that women compete less than men, even when there are no gender differences in performance</w:t>
      </w:r>
      <w:r w:rsidR="002A1F36">
        <w:t xml:space="preserve">. </w:t>
      </w:r>
      <w:r w:rsidR="00C14162">
        <w:t xml:space="preserve">This </w:t>
      </w:r>
      <w:r w:rsidR="002A1F36">
        <w:t xml:space="preserve">reluctance to compete </w:t>
      </w:r>
      <w:r w:rsidR="00C14162">
        <w:t>may result in</w:t>
      </w:r>
      <w:r>
        <w:t xml:space="preserve"> lower earnings and contribute to th</w:t>
      </w:r>
      <w:r w:rsidR="006A1135">
        <w:t>e</w:t>
      </w:r>
      <w:r>
        <w:t xml:space="preserve"> gender </w:t>
      </w:r>
      <w:r w:rsidR="002A1F36">
        <w:t xml:space="preserve">wage </w:t>
      </w:r>
      <w:r>
        <w:t>gap</w:t>
      </w:r>
      <w:r w:rsidR="002A1F36">
        <w:t>. We conducted three</w:t>
      </w:r>
      <w:r w:rsidR="00242312">
        <w:t xml:space="preserve"> experiments involving over </w:t>
      </w:r>
      <w:r w:rsidR="002A1F36">
        <w:t>X</w:t>
      </w:r>
      <w:r w:rsidR="00242312">
        <w:t xml:space="preserve"> participants recruited from an online marketplace to causally </w:t>
      </w:r>
      <w:r>
        <w:t xml:space="preserve">test whether </w:t>
      </w:r>
      <w:r w:rsidR="002A1F36">
        <w:t xml:space="preserve">preparation for a task </w:t>
      </w:r>
      <w:r w:rsidR="00242312">
        <w:t xml:space="preserve">can </w:t>
      </w:r>
      <w:r>
        <w:t>reduce gender differences in competitiveness</w:t>
      </w:r>
      <w:r w:rsidR="002A1F36">
        <w:t xml:space="preserve"> by increasing women’s willingness to compete. We test this </w:t>
      </w:r>
      <w:r w:rsidR="006A1135">
        <w:t xml:space="preserve">in three experiments </w:t>
      </w:r>
      <w:r w:rsidR="002A1F36">
        <w:t>using a multiplication task</w:t>
      </w:r>
      <w:r w:rsidR="0086371B">
        <w:t xml:space="preserve">. </w:t>
      </w:r>
      <w:r w:rsidR="002A1F36">
        <w:t>Specifically</w:t>
      </w:r>
      <w:r w:rsidR="00A91AB3">
        <w:t xml:space="preserve">, we test whether </w:t>
      </w:r>
      <w:r w:rsidR="002A1F36">
        <w:t>the gender difference in willingness to compete is reduced by 1) informing participants</w:t>
      </w:r>
      <w:r w:rsidR="00A91AB3">
        <w:t xml:space="preserve"> </w:t>
      </w:r>
      <w:r w:rsidR="0086371B">
        <w:t xml:space="preserve">about </w:t>
      </w:r>
      <w:r w:rsidR="00A91AB3">
        <w:t xml:space="preserve">an opportunity to </w:t>
      </w:r>
      <w:r w:rsidR="002A1F36">
        <w:t xml:space="preserve">practice </w:t>
      </w:r>
      <w:r w:rsidR="00C14162">
        <w:t xml:space="preserve">before completing the task </w:t>
      </w:r>
      <w:r w:rsidR="002A1F36">
        <w:t xml:space="preserve">(Study 1), 2) by </w:t>
      </w:r>
      <w:r w:rsidR="0086371B">
        <w:t xml:space="preserve">allowing </w:t>
      </w:r>
      <w:r w:rsidR="002A1F36">
        <w:t xml:space="preserve">participants </w:t>
      </w:r>
      <w:r w:rsidR="00C14162">
        <w:t xml:space="preserve">limited practice before the task </w:t>
      </w:r>
      <w:r w:rsidR="002A1F36">
        <w:t xml:space="preserve">(Study 2), and 3) </w:t>
      </w:r>
      <w:r w:rsidR="0086371B">
        <w:t>by allowing participants</w:t>
      </w:r>
      <w:r w:rsidR="00C14162">
        <w:t xml:space="preserve"> unlimited </w:t>
      </w:r>
      <w:r w:rsidR="002A1F36">
        <w:t xml:space="preserve">practice </w:t>
      </w:r>
      <w:r w:rsidR="00C14162">
        <w:t xml:space="preserve">before the task </w:t>
      </w:r>
      <w:r w:rsidR="002A1F36">
        <w:t>(Study 3). Contrary to our hypotheses we find no</w:t>
      </w:r>
      <w:r w:rsidR="00A91AB3">
        <w:t xml:space="preserve"> evidence</w:t>
      </w:r>
      <w:r w:rsidR="002A1F36">
        <w:t>, in any of the studies,</w:t>
      </w:r>
      <w:r w:rsidR="00A91AB3">
        <w:t xml:space="preserve"> that preparation affects willingness to compete in </w:t>
      </w:r>
      <w:r w:rsidR="002A1F36">
        <w:t xml:space="preserve">either </w:t>
      </w:r>
      <w:r w:rsidR="00A91AB3">
        <w:t xml:space="preserve">men or women. </w:t>
      </w:r>
      <w:r w:rsidR="007949BC">
        <w:t>Instead, we</w:t>
      </w:r>
      <w:r>
        <w:t xml:space="preserve"> </w:t>
      </w:r>
      <w:r w:rsidR="007949BC">
        <w:t xml:space="preserve">discover </w:t>
      </w:r>
      <w:r>
        <w:t xml:space="preserve">a </w:t>
      </w:r>
      <w:r w:rsidR="002A1F36">
        <w:t xml:space="preserve">sizable </w:t>
      </w:r>
      <w:r>
        <w:t>gender gap in preparation, where</w:t>
      </w:r>
      <w:r w:rsidR="002A1F36">
        <w:t>, depending on the study,</w:t>
      </w:r>
      <w:r>
        <w:t xml:space="preserve"> women are </w:t>
      </w:r>
      <w:r w:rsidR="002A1F36">
        <w:t>between X% and X% more likely</w:t>
      </w:r>
      <w:r>
        <w:t xml:space="preserve"> to prepare </w:t>
      </w:r>
      <w:r w:rsidR="00A91AB3">
        <w:t>than men</w:t>
      </w:r>
      <w:r w:rsidR="000F448B">
        <w:t>, regardless of whether they choose to compete</w:t>
      </w:r>
      <w:r>
        <w:t xml:space="preserve">. </w:t>
      </w:r>
      <w:r w:rsidR="0086371B">
        <w:t xml:space="preserve">These findings </w:t>
      </w:r>
      <w:r>
        <w:t xml:space="preserve">align with participants’ </w:t>
      </w:r>
      <w:r w:rsidR="000F448B">
        <w:t xml:space="preserve">incentivized </w:t>
      </w:r>
      <w:r>
        <w:t>beliefs</w:t>
      </w:r>
      <w:r w:rsidR="0086371B">
        <w:t xml:space="preserve">: </w:t>
      </w:r>
      <w:r w:rsidR="002A1F36">
        <w:t xml:space="preserve">More than </w:t>
      </w:r>
      <w:r w:rsidR="006A1135">
        <w:t>X</w:t>
      </w:r>
      <w:r w:rsidR="002A1F36">
        <w:t xml:space="preserve">% of participants in each study correctly </w:t>
      </w:r>
      <w:r w:rsidR="0086371B">
        <w:t xml:space="preserve">predicted </w:t>
      </w:r>
      <w:r w:rsidR="002A1F36">
        <w:t>that women would</w:t>
      </w:r>
      <w:r w:rsidR="000F448B">
        <w:t xml:space="preserve"> prepare </w:t>
      </w:r>
      <w:r w:rsidR="002C7AAD">
        <w:t xml:space="preserve">more </w:t>
      </w:r>
      <w:r w:rsidR="002A1F36">
        <w:t>than men. Our</w:t>
      </w:r>
      <w:r>
        <w:t xml:space="preserve"> findings suggest that </w:t>
      </w:r>
      <w:r w:rsidR="000F448B">
        <w:t>preparation is</w:t>
      </w:r>
      <w:r w:rsidR="00A76988">
        <w:t xml:space="preserve"> </w:t>
      </w:r>
      <w:r w:rsidR="000F448B">
        <w:t xml:space="preserve">ineffective at reducing </w:t>
      </w:r>
      <w:r w:rsidR="00A76988">
        <w:t>the gender gap</w:t>
      </w:r>
      <w:r w:rsidR="000F448B">
        <w:t xml:space="preserve"> in </w:t>
      </w:r>
      <w:r w:rsidR="00A76988">
        <w:t>competitiveness</w:t>
      </w:r>
      <w:r w:rsidR="002A1F36">
        <w:t>. Instead, we uncover a sizable gender difference in preparation</w:t>
      </w:r>
      <w:r w:rsidR="000F448B">
        <w:t xml:space="preserve">. </w:t>
      </w:r>
      <w:r w:rsidR="00A76988">
        <w:t xml:space="preserve">Given the potential opportunity costs associated with preparing, future work should </w:t>
      </w:r>
      <w:r w:rsidR="006A1135">
        <w:t xml:space="preserve">explore </w:t>
      </w:r>
      <w:commentRangeStart w:id="1"/>
      <w:commentRangeStart w:id="2"/>
      <w:r w:rsidR="00A76988">
        <w:t>whether women overprepare relative to men</w:t>
      </w:r>
      <w:commentRangeEnd w:id="1"/>
      <w:r w:rsidR="006A1135">
        <w:rPr>
          <w:rStyle w:val="CommentReference"/>
        </w:rPr>
        <w:commentReference w:id="1"/>
      </w:r>
      <w:commentRangeEnd w:id="2"/>
      <w:r w:rsidR="0059331B">
        <w:rPr>
          <w:rStyle w:val="CommentReference"/>
        </w:rPr>
        <w:commentReference w:id="2"/>
      </w:r>
      <w:r w:rsidR="00A76988">
        <w:t>.</w:t>
      </w:r>
    </w:p>
    <w:p w14:paraId="27EACFED" w14:textId="2E146ECF" w:rsidR="00C60700" w:rsidRDefault="00171C80" w:rsidP="00E177CF">
      <w:pPr>
        <w:pStyle w:val="BodyText"/>
        <w:ind w:firstLine="0"/>
        <w:jc w:val="both"/>
      </w:pPr>
      <w:r>
        <w:rPr>
          <w:i/>
        </w:rPr>
        <w:t>Keywords:</w:t>
      </w:r>
      <w:r>
        <w:t xml:space="preserve"> gender</w:t>
      </w:r>
      <w:r w:rsidR="002A1F36">
        <w:t xml:space="preserve">, </w:t>
      </w:r>
      <w:r w:rsidR="006A1135">
        <w:t>gender differences</w:t>
      </w:r>
      <w:r>
        <w:t>, choice to compete, competitiveness, preparation, practice</w:t>
      </w:r>
    </w:p>
    <w:p w14:paraId="763779C8" w14:textId="60EBBEB5" w:rsidR="00C60700" w:rsidRDefault="00171C80" w:rsidP="00E177CF">
      <w:pPr>
        <w:pStyle w:val="BodyText"/>
        <w:ind w:firstLine="0"/>
        <w:jc w:val="both"/>
      </w:pPr>
      <w:r>
        <w:rPr>
          <w:i/>
        </w:rPr>
        <w:t>Word count:</w:t>
      </w:r>
      <w:r>
        <w:t xml:space="preserve"> </w:t>
      </w:r>
      <w:r w:rsidR="00701396">
        <w:t>XXXX</w:t>
      </w:r>
    </w:p>
    <w:p w14:paraId="4947E0D2" w14:textId="77777777" w:rsidR="00C60700" w:rsidRDefault="00171C80">
      <w:pPr>
        <w:pStyle w:val="h1-pagebreak"/>
      </w:pPr>
      <w:r>
        <w:lastRenderedPageBreak/>
        <w:t>The effects of preparation on gender differences in choice to compete</w:t>
      </w:r>
    </w:p>
    <w:p w14:paraId="6588B92B" w14:textId="77777777" w:rsidR="00C60700" w:rsidRDefault="00C60700">
      <w:pPr>
        <w:pStyle w:val="BodyText"/>
      </w:pPr>
    </w:p>
    <w:p w14:paraId="4934A181" w14:textId="7DC9C27B" w:rsidR="00C60700" w:rsidRDefault="00171C80" w:rsidP="00E177CF">
      <w:pPr>
        <w:pStyle w:val="Heading1"/>
        <w:jc w:val="left"/>
      </w:pPr>
      <w:bookmarkStart w:id="3" w:name="introduction"/>
      <w:commentRangeStart w:id="4"/>
      <w:del w:id="5" w:author="Apicella, Coren L" w:date="2021-11-08T18:30:00Z">
        <w:r w:rsidDel="00A44F83">
          <w:delText>1</w:delText>
        </w:r>
        <w:r w:rsidDel="00A44F83">
          <w:tab/>
        </w:r>
      </w:del>
      <w:r>
        <w:t>Introduction</w:t>
      </w:r>
      <w:bookmarkEnd w:id="3"/>
      <w:commentRangeEnd w:id="4"/>
      <w:r w:rsidR="00E177CF">
        <w:rPr>
          <w:rStyle w:val="CommentReference"/>
          <w:rFonts w:eastAsiaTheme="minorHAnsi" w:cstheme="minorBidi"/>
          <w:b w:val="0"/>
          <w:bCs w:val="0"/>
        </w:rPr>
        <w:commentReference w:id="4"/>
      </w:r>
    </w:p>
    <w:p w14:paraId="679E96DB" w14:textId="4C6427E1" w:rsidR="00AF265D" w:rsidRDefault="00171C80" w:rsidP="00E177CF">
      <w:pPr>
        <w:pStyle w:val="FirstParagraph"/>
        <w:spacing w:line="240" w:lineRule="auto"/>
        <w:rPr>
          <w:ins w:id="6" w:author="Richards, Keana" w:date="2021-04-22T10:07:00Z"/>
        </w:rPr>
      </w:pPr>
      <w:r>
        <w:t>Women have surpassed men in education outcomes, like college attendance and graduation rates (</w:t>
      </w:r>
      <w:proofErr w:type="spellStart"/>
      <w:r>
        <w:t>Blau</w:t>
      </w:r>
      <w:proofErr w:type="spellEnd"/>
      <w:r>
        <w:t xml:space="preserve"> &amp; Kahn, 2017; Goldin, Katz, &amp; </w:t>
      </w:r>
      <w:proofErr w:type="spellStart"/>
      <w:r>
        <w:t>Kuziemko</w:t>
      </w:r>
      <w:proofErr w:type="spellEnd"/>
      <w:r>
        <w:t xml:space="preserve">, 2006; </w:t>
      </w:r>
      <w:proofErr w:type="spellStart"/>
      <w:r>
        <w:t>Stoet</w:t>
      </w:r>
      <w:proofErr w:type="spellEnd"/>
      <w:r>
        <w:t xml:space="preserve"> &amp; Geary, 2014), but </w:t>
      </w:r>
      <w:r w:rsidR="007949BC">
        <w:t>continue to be</w:t>
      </w:r>
      <w:r>
        <w:t xml:space="preserve"> underrepresented in top management positions in nearly all sectors (Bertrand &amp; Hallock, 2001)</w:t>
      </w:r>
      <w:r w:rsidR="007949BC">
        <w:t xml:space="preserve">. </w:t>
      </w:r>
      <w:r>
        <w:t xml:space="preserve"> </w:t>
      </w:r>
      <w:r w:rsidR="00C62A36">
        <w:t>And</w:t>
      </w:r>
      <w:r w:rsidR="007949BC">
        <w:t xml:space="preserve"> </w:t>
      </w:r>
      <w:r>
        <w:t xml:space="preserve">a </w:t>
      </w:r>
      <w:r w:rsidR="006C678C">
        <w:t xml:space="preserve">sizable </w:t>
      </w:r>
      <w:r>
        <w:t xml:space="preserve">gender wage gap still persists </w:t>
      </w:r>
      <w:r w:rsidR="006C678C">
        <w:t xml:space="preserve">worldwide </w:t>
      </w:r>
      <w:r>
        <w:t>(</w:t>
      </w:r>
      <w:proofErr w:type="spellStart"/>
      <w:r>
        <w:t>Blau</w:t>
      </w:r>
      <w:proofErr w:type="spellEnd"/>
      <w:r>
        <w:t xml:space="preserve"> &amp; Kahn, 2017). Traditional economic variables</w:t>
      </w:r>
      <w:r w:rsidR="007949BC">
        <w:t xml:space="preserve">, such as </w:t>
      </w:r>
      <w:r w:rsidR="00A44F83">
        <w:t xml:space="preserve">household </w:t>
      </w:r>
      <w:r w:rsidR="006C678C">
        <w:t>divisions of labor</w:t>
      </w:r>
      <w:r w:rsidR="007949BC">
        <w:t xml:space="preserve"> and </w:t>
      </w:r>
      <w:r w:rsidR="006C678C">
        <w:t>discrimination</w:t>
      </w:r>
      <w:r w:rsidR="007949BC">
        <w:t xml:space="preserve">, </w:t>
      </w:r>
      <w:r>
        <w:t>account for some, but not all, of these disparities</w:t>
      </w:r>
      <w:r w:rsidR="002C7AAD">
        <w:t xml:space="preserve"> (</w:t>
      </w:r>
      <w:proofErr w:type="spellStart"/>
      <w:r w:rsidR="006C678C">
        <w:t>Blau</w:t>
      </w:r>
      <w:proofErr w:type="spellEnd"/>
      <w:r w:rsidR="006C678C">
        <w:t xml:space="preserve"> &amp; Kahn, 2017)</w:t>
      </w:r>
      <w:r w:rsidR="002C7AAD">
        <w:t>)</w:t>
      </w:r>
      <w:r>
        <w:t xml:space="preserve">. </w:t>
      </w:r>
      <w:r w:rsidR="002C7AAD">
        <w:t xml:space="preserve">As </w:t>
      </w:r>
      <w:r w:rsidR="007949BC">
        <w:t xml:space="preserve">such, researchers have begun to </w:t>
      </w:r>
      <w:r w:rsidR="00DA19F5">
        <w:t>consider</w:t>
      </w:r>
      <w:r w:rsidR="007949BC">
        <w:t xml:space="preserve"> </w:t>
      </w:r>
      <w:r w:rsidR="00DA19F5">
        <w:t>psychological</w:t>
      </w:r>
      <w:r w:rsidR="007949BC">
        <w:t xml:space="preserve"> gender</w:t>
      </w:r>
      <w:r w:rsidR="00DA19F5">
        <w:t xml:space="preserve"> differences,</w:t>
      </w:r>
      <w:r w:rsidR="00DA19F5" w:rsidRPr="00DA19F5">
        <w:t xml:space="preserve"> </w:t>
      </w:r>
      <w:r w:rsidR="00DA19F5">
        <w:t>including the predilection for competition,</w:t>
      </w:r>
      <w:r w:rsidR="00DA19F5" w:rsidRPr="002C54EC">
        <w:rPr>
          <w:strike/>
        </w:rPr>
        <w:t xml:space="preserve"> </w:t>
      </w:r>
      <w:r w:rsidR="00DA19F5">
        <w:t xml:space="preserve">as means of understanding persistent gender gaps in labor market outcomes, </w:t>
      </w:r>
      <w:r w:rsidR="007949BC" w:rsidRPr="00C62A36">
        <w:rPr>
          <w:strike/>
        </w:rPr>
        <w:t xml:space="preserve">one’s response to </w:t>
      </w:r>
      <w:proofErr w:type="gramStart"/>
      <w:r w:rsidR="007949BC" w:rsidRPr="00C62A36">
        <w:rPr>
          <w:strike/>
        </w:rPr>
        <w:t>competition</w:t>
      </w:r>
      <w:r w:rsidR="007949BC">
        <w:t xml:space="preserve"> </w:t>
      </w:r>
      <w:r w:rsidR="002C7AAD">
        <w:t xml:space="preserve"> </w:t>
      </w:r>
      <w:r>
        <w:t>(</w:t>
      </w:r>
      <w:proofErr w:type="gramEnd"/>
      <w:r>
        <w:t xml:space="preserve">for review, see </w:t>
      </w:r>
      <w:proofErr w:type="spellStart"/>
      <w:r>
        <w:t>Niederle</w:t>
      </w:r>
      <w:proofErr w:type="spellEnd"/>
      <w:r>
        <w:t xml:space="preserve"> &amp; </w:t>
      </w:r>
      <w:proofErr w:type="spellStart"/>
      <w:r>
        <w:t>Vesterlund</w:t>
      </w:r>
      <w:proofErr w:type="spellEnd"/>
      <w:r>
        <w:t xml:space="preserve">, 2011). </w:t>
      </w:r>
    </w:p>
    <w:p w14:paraId="0324A783" w14:textId="5C052C30" w:rsidR="00C60700" w:rsidRPr="003B344F" w:rsidRDefault="005A2652" w:rsidP="00C62A36">
      <w:pPr>
        <w:pStyle w:val="FirstParagraph"/>
        <w:spacing w:line="240" w:lineRule="auto"/>
        <w:rPr>
          <w:strike/>
        </w:rPr>
      </w:pPr>
      <w:r>
        <w:t xml:space="preserve">Women are, on average, less competitive than men (for review, see X). </w:t>
      </w:r>
      <w:r w:rsidR="00171C80">
        <w:t>Seminal work on gender differences in competitiveness operationalized competitiveness as the choice of a tournament payment scheme</w:t>
      </w:r>
      <w:r>
        <w:t>,</w:t>
      </w:r>
      <w:r w:rsidR="00171C80">
        <w:t xml:space="preserve"> that reaps potentially higher earnings but requires outperforming an opponent</w:t>
      </w:r>
      <w:r>
        <w:t>,</w:t>
      </w:r>
      <w:r w:rsidR="00171C80">
        <w:t xml:space="preserve"> over a piece-rate scheme </w:t>
      </w:r>
      <w:r>
        <w:t xml:space="preserve">where participants are paid per unit of work they produce </w:t>
      </w:r>
      <w:r w:rsidR="00171C80">
        <w:t>(</w:t>
      </w:r>
      <w:proofErr w:type="spellStart"/>
      <w:r w:rsidR="00171C80">
        <w:t>Niederle</w:t>
      </w:r>
      <w:proofErr w:type="spellEnd"/>
      <w:r w:rsidR="00171C80">
        <w:t xml:space="preserve"> &amp; </w:t>
      </w:r>
      <w:proofErr w:type="spellStart"/>
      <w:r w:rsidR="00171C80">
        <w:t>Vesterlund</w:t>
      </w:r>
      <w:proofErr w:type="spellEnd"/>
      <w:r w:rsidR="00171C80">
        <w:t xml:space="preserve">, 2007). This </w:t>
      </w:r>
      <w:r w:rsidR="00A44F83">
        <w:t>research</w:t>
      </w:r>
      <w:r w:rsidR="002E2373">
        <w:t xml:space="preserve"> </w:t>
      </w:r>
      <w:r w:rsidR="00171C80">
        <w:t xml:space="preserve">found that women are </w:t>
      </w:r>
      <w:r>
        <w:t>less likely to choos</w:t>
      </w:r>
      <w:r w:rsidR="00264A27">
        <w:t xml:space="preserve">e </w:t>
      </w:r>
      <w:r w:rsidR="00264A27" w:rsidRPr="00A44F83">
        <w:rPr>
          <w:rFonts w:cs="Times New Roman"/>
        </w:rPr>
        <w:t>tournaments</w:t>
      </w:r>
      <w:r w:rsidRPr="00A44F83">
        <w:rPr>
          <w:rFonts w:cs="Times New Roman"/>
        </w:rPr>
        <w:t xml:space="preserve">, </w:t>
      </w:r>
      <w:r w:rsidR="00171C80" w:rsidRPr="00A44F83">
        <w:rPr>
          <w:rFonts w:cs="Times New Roman"/>
        </w:rPr>
        <w:t xml:space="preserve">even </w:t>
      </w:r>
      <w:r w:rsidRPr="00A44F83">
        <w:rPr>
          <w:rFonts w:cs="Times New Roman"/>
        </w:rPr>
        <w:t xml:space="preserve">when </w:t>
      </w:r>
      <w:r w:rsidR="00171C80" w:rsidRPr="00A44F83">
        <w:rPr>
          <w:rFonts w:cs="Times New Roman"/>
        </w:rPr>
        <w:t>they would have earned more by competing (</w:t>
      </w:r>
      <w:proofErr w:type="spellStart"/>
      <w:r w:rsidR="00171C80" w:rsidRPr="00A44F83">
        <w:rPr>
          <w:rFonts w:cs="Times New Roman"/>
        </w:rPr>
        <w:t>Niederle</w:t>
      </w:r>
      <w:proofErr w:type="spellEnd"/>
      <w:r w:rsidR="00171C80" w:rsidRPr="00A44F83">
        <w:rPr>
          <w:rFonts w:cs="Times New Roman"/>
        </w:rPr>
        <w:t xml:space="preserve"> &amp; </w:t>
      </w:r>
      <w:proofErr w:type="spellStart"/>
      <w:r w:rsidR="00171C80" w:rsidRPr="00A44F83">
        <w:rPr>
          <w:rFonts w:cs="Times New Roman"/>
        </w:rPr>
        <w:t>Vesterlund</w:t>
      </w:r>
      <w:proofErr w:type="spellEnd"/>
      <w:r w:rsidR="00171C80" w:rsidRPr="00A44F83">
        <w:rPr>
          <w:rFonts w:cs="Times New Roman"/>
        </w:rPr>
        <w:t xml:space="preserve">, 2007). </w:t>
      </w:r>
      <w:r w:rsidR="00264A27" w:rsidRPr="00A44F83">
        <w:rPr>
          <w:rFonts w:cs="Times New Roman"/>
        </w:rPr>
        <w:t>Numerous conceptual replications over the past 15 years suggests that t</w:t>
      </w:r>
      <w:r w:rsidR="00264A27" w:rsidRPr="00C62A36">
        <w:rPr>
          <w:rFonts w:eastAsia="Times New Roman" w:cs="Times New Roman"/>
          <w:color w:val="353C3F"/>
          <w:shd w:val="clear" w:color="auto" w:fill="FFFFFF"/>
        </w:rPr>
        <w:t>he gender difference in willingness to compete is robust (cite a couple reviews).</w:t>
      </w:r>
      <w:r w:rsidR="00264A27" w:rsidRPr="00A44F83">
        <w:rPr>
          <w:rFonts w:cs="Times New Roman"/>
        </w:rPr>
        <w:t xml:space="preserve"> </w:t>
      </w:r>
      <w:r w:rsidR="00AF265D" w:rsidRPr="00C62A36">
        <w:rPr>
          <w:rFonts w:cs="Times New Roman"/>
          <w:strike/>
        </w:rPr>
        <w:t xml:space="preserve">Follow-up research with nearly identical procedures has replicated the effect of gender on the choice to opt into tournaments (see </w:t>
      </w:r>
      <w:proofErr w:type="spellStart"/>
      <w:r w:rsidR="00AF265D" w:rsidRPr="00C62A36">
        <w:rPr>
          <w:rFonts w:cs="Times New Roman"/>
          <w:strike/>
        </w:rPr>
        <w:t>Niederle</w:t>
      </w:r>
      <w:proofErr w:type="spellEnd"/>
      <w:r w:rsidR="00AF265D" w:rsidRPr="00C62A36">
        <w:rPr>
          <w:rFonts w:cs="Times New Roman"/>
          <w:strike/>
        </w:rPr>
        <w:t xml:space="preserve"> &amp; </w:t>
      </w:r>
      <w:proofErr w:type="spellStart"/>
      <w:r w:rsidR="00AF265D" w:rsidRPr="00C62A36">
        <w:rPr>
          <w:rFonts w:cs="Times New Roman"/>
          <w:strike/>
        </w:rPr>
        <w:t>Vesterlund</w:t>
      </w:r>
      <w:proofErr w:type="spellEnd"/>
      <w:r w:rsidR="00AF265D" w:rsidRPr="00C62A36">
        <w:rPr>
          <w:rFonts w:cs="Times New Roman"/>
          <w:strike/>
        </w:rPr>
        <w:t>, 2011 for review).</w:t>
      </w:r>
      <w:r w:rsidR="00AF265D" w:rsidRPr="00A44F83">
        <w:rPr>
          <w:rFonts w:cs="Times New Roman"/>
        </w:rPr>
        <w:t xml:space="preserve"> Notably, this effect</w:t>
      </w:r>
      <w:r w:rsidR="00AF265D">
        <w:t xml:space="preserve"> has been replicated in diverse populations (e.g., across age groups and cultures) (Andersen, </w:t>
      </w:r>
      <w:proofErr w:type="spellStart"/>
      <w:r w:rsidR="00AF265D">
        <w:t>Ertac</w:t>
      </w:r>
      <w:proofErr w:type="spellEnd"/>
      <w:r w:rsidR="00AF265D">
        <w:t xml:space="preserve">, Gneezy, List, &amp; </w:t>
      </w:r>
      <w:proofErr w:type="spellStart"/>
      <w:r w:rsidR="00AF265D">
        <w:t>Maximiano</w:t>
      </w:r>
      <w:proofErr w:type="spellEnd"/>
      <w:r w:rsidR="00AF265D">
        <w:t xml:space="preserve">, 2013; </w:t>
      </w:r>
      <w:proofErr w:type="spellStart"/>
      <w:r w:rsidR="00AF265D">
        <w:t>Apicella</w:t>
      </w:r>
      <w:proofErr w:type="spellEnd"/>
      <w:r w:rsidR="00AF265D">
        <w:t xml:space="preserve"> &amp; </w:t>
      </w:r>
      <w:proofErr w:type="spellStart"/>
      <w:r w:rsidR="00AF265D">
        <w:t>Dreber</w:t>
      </w:r>
      <w:proofErr w:type="spellEnd"/>
      <w:r w:rsidR="00AF265D">
        <w:t xml:space="preserve">, 2015; </w:t>
      </w:r>
      <w:proofErr w:type="spellStart"/>
      <w:r w:rsidR="00AF265D">
        <w:t>Buser</w:t>
      </w:r>
      <w:proofErr w:type="spellEnd"/>
      <w:r w:rsidR="00AF265D">
        <w:t xml:space="preserve"> et al., 2014; </w:t>
      </w:r>
      <w:proofErr w:type="spellStart"/>
      <w:r w:rsidR="00AF265D">
        <w:t>Buser</w:t>
      </w:r>
      <w:proofErr w:type="spellEnd"/>
      <w:r w:rsidR="00AF265D">
        <w:t xml:space="preserve">, Peter, &amp; Wolter, 2017; </w:t>
      </w:r>
      <w:proofErr w:type="spellStart"/>
      <w:r w:rsidR="00AF265D">
        <w:t>Dreber</w:t>
      </w:r>
      <w:proofErr w:type="spellEnd"/>
      <w:r w:rsidR="00AF265D">
        <w:t xml:space="preserve">, Essen, &amp; </w:t>
      </w:r>
      <w:proofErr w:type="spellStart"/>
      <w:r w:rsidR="00AF265D">
        <w:t>Ranehill</w:t>
      </w:r>
      <w:proofErr w:type="spellEnd"/>
      <w:r w:rsidR="00AF265D">
        <w:t xml:space="preserve">, 2014; Mayr, Wozniak, Davidson, Kuhns, &amp; Harbaugh, 2012; Sutter, </w:t>
      </w:r>
      <w:proofErr w:type="spellStart"/>
      <w:r w:rsidR="00AF265D">
        <w:t>Glätzle-Rützler</w:t>
      </w:r>
      <w:proofErr w:type="spellEnd"/>
      <w:r w:rsidR="00AF265D">
        <w:t xml:space="preserve">, </w:t>
      </w:r>
      <w:proofErr w:type="spellStart"/>
      <w:r w:rsidR="00AF265D">
        <w:t>Balafoutas</w:t>
      </w:r>
      <w:proofErr w:type="spellEnd"/>
      <w:r w:rsidR="00AF265D">
        <w:t xml:space="preserve">, &amp; </w:t>
      </w:r>
      <w:proofErr w:type="spellStart"/>
      <w:r w:rsidR="00AF265D">
        <w:t>Czermak</w:t>
      </w:r>
      <w:proofErr w:type="spellEnd"/>
      <w:r w:rsidR="00AF265D">
        <w:t xml:space="preserve">, 2016; Sutter &amp; </w:t>
      </w:r>
      <w:proofErr w:type="spellStart"/>
      <w:r w:rsidR="00AF265D">
        <w:t>Rutzler</w:t>
      </w:r>
      <w:proofErr w:type="spellEnd"/>
      <w:r w:rsidR="00AF265D">
        <w:t>, 2010) and with a diverse set of tasks (</w:t>
      </w:r>
      <w:proofErr w:type="spellStart"/>
      <w:r w:rsidR="00AF265D">
        <w:t>Apicella</w:t>
      </w:r>
      <w:proofErr w:type="spellEnd"/>
      <w:r w:rsidR="00AF265D">
        <w:t xml:space="preserve"> &amp; </w:t>
      </w:r>
      <w:proofErr w:type="spellStart"/>
      <w:r w:rsidR="00AF265D">
        <w:t>Dreber</w:t>
      </w:r>
      <w:proofErr w:type="spellEnd"/>
      <w:r w:rsidR="00AF265D">
        <w:t xml:space="preserve">, 2015; </w:t>
      </w:r>
      <w:proofErr w:type="spellStart"/>
      <w:r w:rsidR="00AF265D">
        <w:t>Bjorvatn</w:t>
      </w:r>
      <w:proofErr w:type="spellEnd"/>
      <w:r w:rsidR="00AF265D">
        <w:t xml:space="preserve">, </w:t>
      </w:r>
      <w:proofErr w:type="spellStart"/>
      <w:r w:rsidR="00AF265D">
        <w:t>Falch</w:t>
      </w:r>
      <w:proofErr w:type="spellEnd"/>
      <w:r w:rsidR="00AF265D">
        <w:t xml:space="preserve">, &amp; </w:t>
      </w:r>
      <w:proofErr w:type="spellStart"/>
      <w:r w:rsidR="00AF265D">
        <w:t>Hernæs</w:t>
      </w:r>
      <w:proofErr w:type="spellEnd"/>
      <w:r w:rsidR="00AF265D">
        <w:t xml:space="preserve">, 2016; Frick, 2011; </w:t>
      </w:r>
      <w:proofErr w:type="spellStart"/>
      <w:r w:rsidR="00AF265D">
        <w:t>Saccardo</w:t>
      </w:r>
      <w:proofErr w:type="spellEnd"/>
      <w:r w:rsidR="00AF265D">
        <w:t xml:space="preserve">, </w:t>
      </w:r>
      <w:proofErr w:type="spellStart"/>
      <w:r w:rsidR="00AF265D">
        <w:t>Pietrasz</w:t>
      </w:r>
      <w:proofErr w:type="spellEnd"/>
      <w:r w:rsidR="00AF265D">
        <w:t xml:space="preserve">, &amp; Gneezy, 2018; </w:t>
      </w:r>
      <w:proofErr w:type="spellStart"/>
      <w:r w:rsidR="00AF265D">
        <w:t>Samek</w:t>
      </w:r>
      <w:proofErr w:type="spellEnd"/>
      <w:r w:rsidR="00AF265D">
        <w:t xml:space="preserve">, 2019; Sutter &amp; </w:t>
      </w:r>
      <w:proofErr w:type="spellStart"/>
      <w:r w:rsidR="00AF265D">
        <w:t>Glätzle-Rützler</w:t>
      </w:r>
      <w:proofErr w:type="spellEnd"/>
      <w:r w:rsidR="00AF265D">
        <w:t>, 2015).</w:t>
      </w:r>
      <w:r w:rsidR="00264A27">
        <w:t xml:space="preserve"> Importantly</w:t>
      </w:r>
      <w:r w:rsidR="00171C80">
        <w:t xml:space="preserve">, this laboratory measure of competitiveness predicts labor market outcomes, </w:t>
      </w:r>
      <w:r w:rsidR="00A44F83">
        <w:t>including</w:t>
      </w:r>
      <w:r w:rsidR="00171C80">
        <w:t xml:space="preserve"> education choices (</w:t>
      </w:r>
      <w:proofErr w:type="spellStart"/>
      <w:r w:rsidR="00171C80">
        <w:t>Buser</w:t>
      </w:r>
      <w:proofErr w:type="spellEnd"/>
      <w:r w:rsidR="00171C80">
        <w:t xml:space="preserve">, </w:t>
      </w:r>
      <w:proofErr w:type="spellStart"/>
      <w:r w:rsidR="00171C80">
        <w:t>Niederle</w:t>
      </w:r>
      <w:proofErr w:type="spellEnd"/>
      <w:r w:rsidR="00171C80">
        <w:t xml:space="preserve">, &amp; </w:t>
      </w:r>
      <w:proofErr w:type="spellStart"/>
      <w:r w:rsidR="00171C80">
        <w:t>Oosterbeek</w:t>
      </w:r>
      <w:proofErr w:type="spellEnd"/>
      <w:r w:rsidR="00171C80">
        <w:t xml:space="preserve">, 2014; Zhang, 2012), entrepreneurial decisions (e.g., investment, employment; Berge, </w:t>
      </w:r>
      <w:proofErr w:type="spellStart"/>
      <w:r w:rsidR="00171C80">
        <w:t>Bjorvatn</w:t>
      </w:r>
      <w:proofErr w:type="spellEnd"/>
      <w:r w:rsidR="00171C80">
        <w:t xml:space="preserve">, Garcia Pires, &amp; </w:t>
      </w:r>
      <w:proofErr w:type="spellStart"/>
      <w:r w:rsidR="00171C80">
        <w:t>Tungodden</w:t>
      </w:r>
      <w:proofErr w:type="spellEnd"/>
      <w:r w:rsidR="00171C80">
        <w:t>, 2015), and earnings (Reuben, Sapienza, &amp; Zingales, 2015). Thus, competitive preferences may contribute to gender differences in labor market outcomes (</w:t>
      </w:r>
      <w:proofErr w:type="spellStart"/>
      <w:r w:rsidR="00171C80">
        <w:t>Blau</w:t>
      </w:r>
      <w:proofErr w:type="spellEnd"/>
      <w:r w:rsidR="00171C80">
        <w:t xml:space="preserve"> &amp; Kahn, 2017). </w:t>
      </w:r>
      <w:r w:rsidR="00171C80" w:rsidRPr="003B344F">
        <w:rPr>
          <w:strike/>
        </w:rPr>
        <w:t>As such, it is important for organizations to take gender differences in competitiveness into consideration when striving to facilitate gender equality in workplace outcomes.</w:t>
      </w:r>
    </w:p>
    <w:p w14:paraId="046FFEAB" w14:textId="630AAF8B" w:rsidR="00580BC2" w:rsidRDefault="00A44F83" w:rsidP="00DF428E">
      <w:pPr>
        <w:pStyle w:val="BodyText"/>
        <w:spacing w:line="240" w:lineRule="auto"/>
        <w:rPr>
          <w:ins w:id="7" w:author="Apicella, Coren L" w:date="2021-11-08T14:36:00Z"/>
        </w:rPr>
      </w:pPr>
      <w:r>
        <w:t>Both c</w:t>
      </w:r>
      <w:r w:rsidR="00171C80">
        <w:t>onfidence and risk attitude</w:t>
      </w:r>
      <w:r>
        <w:t>s</w:t>
      </w:r>
      <w:r w:rsidR="00171C80">
        <w:t xml:space="preserve"> have been implicated in driving the gender gap in willingness to compete (</w:t>
      </w:r>
      <w:proofErr w:type="spellStart"/>
      <w:r w:rsidR="00171C80">
        <w:t>Niederle</w:t>
      </w:r>
      <w:proofErr w:type="spellEnd"/>
      <w:r w:rsidR="00171C80">
        <w:t xml:space="preserve"> &amp; </w:t>
      </w:r>
      <w:proofErr w:type="spellStart"/>
      <w:r w:rsidR="00171C80">
        <w:t>Vesterlund</w:t>
      </w:r>
      <w:proofErr w:type="spellEnd"/>
      <w:r w:rsidR="00171C80">
        <w:t xml:space="preserve">, 2011; </w:t>
      </w:r>
      <w:proofErr w:type="spellStart"/>
      <w:r w:rsidR="00171C80">
        <w:t>Veldhuizen</w:t>
      </w:r>
      <w:proofErr w:type="spellEnd"/>
      <w:r w:rsidR="00171C80">
        <w:t>, 2017)</w:t>
      </w:r>
      <w:r w:rsidR="00750778">
        <w:t>.</w:t>
      </w:r>
      <w:r w:rsidR="00171C80">
        <w:t xml:space="preserve"> </w:t>
      </w:r>
      <w:r w:rsidRPr="00A44F83">
        <w:t xml:space="preserve"> </w:t>
      </w:r>
      <w:r>
        <w:t xml:space="preserve">For instance, </w:t>
      </w:r>
      <w:r>
        <w:rPr>
          <w:rFonts w:eastAsia="Times New Roman" w:cs="Times New Roman"/>
        </w:rPr>
        <w:t xml:space="preserve">in the original study by </w:t>
      </w:r>
      <w:proofErr w:type="spellStart"/>
      <w:r>
        <w:rPr>
          <w:rFonts w:eastAsia="Times New Roman" w:cs="Times New Roman"/>
        </w:rPr>
        <w:t>Nierderle</w:t>
      </w:r>
      <w:proofErr w:type="spellEnd"/>
      <w:r>
        <w:rPr>
          <w:rFonts w:eastAsia="Times New Roman" w:cs="Times New Roman"/>
        </w:rPr>
        <w:t xml:space="preserve"> and </w:t>
      </w:r>
      <w:proofErr w:type="spellStart"/>
      <w:r>
        <w:rPr>
          <w:rFonts w:eastAsia="Times New Roman" w:cs="Times New Roman"/>
        </w:rPr>
        <w:t>Vesterlund</w:t>
      </w:r>
      <w:proofErr w:type="spellEnd"/>
      <w:r>
        <w:rPr>
          <w:rFonts w:eastAsia="Times New Roman" w:cs="Times New Roman"/>
        </w:rPr>
        <w:t xml:space="preserve"> (2007) men were X% more overconfident than women about their relative performance on the task, and these beliefs predicted participants’ entry into tournaments.</w:t>
      </w:r>
    </w:p>
    <w:p w14:paraId="6235EEF4" w14:textId="4CC73F65" w:rsidR="00580BC2" w:rsidRDefault="00580BC2" w:rsidP="003B344F">
      <w:pPr>
        <w:pStyle w:val="BodyText"/>
        <w:spacing w:line="240" w:lineRule="auto"/>
      </w:pPr>
      <w:r w:rsidRPr="00580BC2">
        <w:lastRenderedPageBreak/>
        <w:t xml:space="preserve"> </w:t>
      </w:r>
      <w:r>
        <w:t xml:space="preserve">Confidence is conceptualized as the accuracy of one’s perceived performance or ability on a task (Beyer &amp; Bowden, 1997). Within the literature on the gender gap in competitiveness, confidence is operationalized as the belief about one’s relative performance during a competition, where individuals who have inaccurately high (low) ratings of their performance are deemed overconfident (underconfident). If an individual does not </w:t>
      </w:r>
      <w:r w:rsidR="003D3D10">
        <w:t>believe</w:t>
      </w:r>
      <w:r>
        <w:t xml:space="preserve"> their performance is higher than the individuals they are competing against, they are unlikely to make the decision to compete for fear of missing the opportunity to earn money.</w:t>
      </w:r>
      <w:r w:rsidR="00A44F83">
        <w:t xml:space="preserve"> </w:t>
      </w:r>
    </w:p>
    <w:p w14:paraId="37A7DECF" w14:textId="09A54833" w:rsidR="003D3D10" w:rsidRDefault="00DF428E" w:rsidP="003B344F">
      <w:pPr>
        <w:pStyle w:val="BodyText"/>
        <w:spacing w:line="240" w:lineRule="auto"/>
        <w:rPr>
          <w:ins w:id="8" w:author="Apicella, Coren L" w:date="2021-11-08T14:41:00Z"/>
          <w:highlight w:val="yellow"/>
        </w:rPr>
      </w:pPr>
      <w:r>
        <w:t>While most individuals are overconfident, there</w:t>
      </w:r>
      <w:r w:rsidR="003D3D10">
        <w:t xml:space="preserve"> is ample research to suggest that women are less overconfident, on average, than men across a number of domains (Bertrand, 2010; Beyer, 1990; Beyer &amp; Bowden, 1997; </w:t>
      </w:r>
      <w:proofErr w:type="spellStart"/>
      <w:r w:rsidR="003D3D10">
        <w:t>Croson</w:t>
      </w:r>
      <w:proofErr w:type="spellEnd"/>
      <w:r w:rsidR="003D3D10">
        <w:t xml:space="preserve"> &amp; Gneezy, 2009; Lundeberg, Fox, &amp; </w:t>
      </w:r>
      <w:proofErr w:type="spellStart"/>
      <w:r w:rsidR="003D3D10">
        <w:t>Puncochaf</w:t>
      </w:r>
      <w:proofErr w:type="spellEnd"/>
      <w:r w:rsidR="003D3D10">
        <w:t xml:space="preserve">, 1994; Mobius, </w:t>
      </w:r>
      <w:proofErr w:type="spellStart"/>
      <w:r w:rsidR="003D3D10">
        <w:t>Niederle</w:t>
      </w:r>
      <w:proofErr w:type="spellEnd"/>
      <w:r w:rsidR="003D3D10">
        <w:t xml:space="preserve">, Niehaus, &amp; </w:t>
      </w:r>
      <w:proofErr w:type="spellStart"/>
      <w:r w:rsidR="003D3D10">
        <w:t>Rosenblat</w:t>
      </w:r>
      <w:proofErr w:type="spellEnd"/>
      <w:r w:rsidR="003D3D10">
        <w:t xml:space="preserve">, 2011; </w:t>
      </w:r>
      <w:proofErr w:type="spellStart"/>
      <w:r w:rsidR="003D3D10">
        <w:t>Niederle</w:t>
      </w:r>
      <w:proofErr w:type="spellEnd"/>
      <w:r w:rsidR="003D3D10">
        <w:t xml:space="preserve"> &amp; </w:t>
      </w:r>
      <w:proofErr w:type="spellStart"/>
      <w:r w:rsidR="003D3D10">
        <w:t>Vesterlund</w:t>
      </w:r>
      <w:proofErr w:type="spellEnd"/>
      <w:r w:rsidR="003D3D10">
        <w:t xml:space="preserve">, 2007, 2011). </w:t>
      </w:r>
      <w:r>
        <w:t>Because women are less</w:t>
      </w:r>
      <w:r w:rsidR="003D3D10">
        <w:t xml:space="preserve"> overconfiden</w:t>
      </w:r>
      <w:r>
        <w:t>t</w:t>
      </w:r>
      <w:r w:rsidR="003D3D10">
        <w:t xml:space="preserve">, </w:t>
      </w:r>
      <w:r>
        <w:t>they</w:t>
      </w:r>
      <w:r w:rsidR="003D3D10">
        <w:t xml:space="preserve"> compete less often than they should, given their actual ability (</w:t>
      </w:r>
      <w:proofErr w:type="spellStart"/>
      <w:r w:rsidR="003D3D10">
        <w:t>Niederle</w:t>
      </w:r>
      <w:proofErr w:type="spellEnd"/>
      <w:r w:rsidR="003D3D10">
        <w:t xml:space="preserve"> &amp; </w:t>
      </w:r>
      <w:proofErr w:type="spellStart"/>
      <w:r w:rsidR="003D3D10">
        <w:t>Vesterlund</w:t>
      </w:r>
      <w:proofErr w:type="spellEnd"/>
      <w:r w:rsidR="003D3D10">
        <w:t>, 2007). Confidence too may help explain why, in some situations, the gender gap in competitiveness may be reduced or eliminated.  For instance, women tend to compete more when tasks are female-typed or gender-neutral (</w:t>
      </w:r>
      <w:proofErr w:type="spellStart"/>
      <w:r w:rsidR="003D3D10">
        <w:t>Apicella</w:t>
      </w:r>
      <w:proofErr w:type="spellEnd"/>
      <w:r w:rsidR="003D3D10">
        <w:t xml:space="preserve"> &amp; </w:t>
      </w:r>
      <w:proofErr w:type="spellStart"/>
      <w:r w:rsidR="003D3D10">
        <w:t>Dreber</w:t>
      </w:r>
      <w:proofErr w:type="spellEnd"/>
      <w:r w:rsidR="003D3D10">
        <w:t xml:space="preserve">, 2015; Boschini, </w:t>
      </w:r>
      <w:proofErr w:type="spellStart"/>
      <w:r w:rsidR="003D3D10">
        <w:t>Dreber</w:t>
      </w:r>
      <w:proofErr w:type="spellEnd"/>
      <w:r w:rsidR="003D3D10">
        <w:t xml:space="preserve">, Essen, </w:t>
      </w:r>
      <w:proofErr w:type="spellStart"/>
      <w:r w:rsidR="003D3D10">
        <w:t>Muren</w:t>
      </w:r>
      <w:proofErr w:type="spellEnd"/>
      <w:r w:rsidR="003D3D10">
        <w:t xml:space="preserve">, &amp; </w:t>
      </w:r>
      <w:proofErr w:type="spellStart"/>
      <w:r w:rsidR="003D3D10">
        <w:t>Ranehill</w:t>
      </w:r>
      <w:proofErr w:type="spellEnd"/>
      <w:r w:rsidR="003D3D10">
        <w:t xml:space="preserve">, 2019, 2014; </w:t>
      </w:r>
      <w:proofErr w:type="spellStart"/>
      <w:r w:rsidR="003D3D10">
        <w:t>Dreber</w:t>
      </w:r>
      <w:proofErr w:type="spellEnd"/>
      <w:r w:rsidR="003D3D10">
        <w:t xml:space="preserve">, Essen, &amp; </w:t>
      </w:r>
      <w:proofErr w:type="spellStart"/>
      <w:r w:rsidR="003D3D10">
        <w:t>Ranehill</w:t>
      </w:r>
      <w:proofErr w:type="spellEnd"/>
      <w:r w:rsidR="003D3D10">
        <w:t xml:space="preserve">, 2011; </w:t>
      </w:r>
      <w:proofErr w:type="spellStart"/>
      <w:r w:rsidR="003D3D10">
        <w:t>Dreber</w:t>
      </w:r>
      <w:proofErr w:type="spellEnd"/>
      <w:r w:rsidR="003D3D10">
        <w:t xml:space="preserve"> et al., 2014; Grosse &amp; </w:t>
      </w:r>
      <w:proofErr w:type="spellStart"/>
      <w:r w:rsidR="003D3D10">
        <w:t>Riener</w:t>
      </w:r>
      <w:proofErr w:type="spellEnd"/>
      <w:r w:rsidR="003D3D10">
        <w:t xml:space="preserve">, 2010; Günther, </w:t>
      </w:r>
      <w:proofErr w:type="spellStart"/>
      <w:r w:rsidR="003D3D10">
        <w:t>Ekinci</w:t>
      </w:r>
      <w:proofErr w:type="spellEnd"/>
      <w:r w:rsidR="003D3D10">
        <w:t xml:space="preserve">, </w:t>
      </w:r>
      <w:proofErr w:type="spellStart"/>
      <w:r w:rsidR="003D3D10">
        <w:t>Schwieren</w:t>
      </w:r>
      <w:proofErr w:type="spellEnd"/>
      <w:r w:rsidR="003D3D10">
        <w:t xml:space="preserve">, &amp; Strobel, 2010; </w:t>
      </w:r>
      <w:proofErr w:type="spellStart"/>
      <w:r w:rsidR="003D3D10">
        <w:t>Iriberri</w:t>
      </w:r>
      <w:proofErr w:type="spellEnd"/>
      <w:r w:rsidR="003D3D10">
        <w:t xml:space="preserve"> &amp; Rey-Biel, 2017; </w:t>
      </w:r>
      <w:proofErr w:type="spellStart"/>
      <w:r w:rsidR="003D3D10">
        <w:t>Shurchkov</w:t>
      </w:r>
      <w:proofErr w:type="spellEnd"/>
      <w:r w:rsidR="003D3D10">
        <w:t>, 2012</w:t>
      </w:r>
      <w:r w:rsidR="003D3D10" w:rsidRPr="00A578BF">
        <w:rPr>
          <w:highlight w:val="yellow"/>
        </w:rPr>
        <w:t>)</w:t>
      </w:r>
      <w:r w:rsidR="001B77C9">
        <w:rPr>
          <w:highlight w:val="yellow"/>
        </w:rPr>
        <w:t xml:space="preserve">, </w:t>
      </w:r>
      <w:r w:rsidR="003D3D10" w:rsidRPr="00A578BF">
        <w:rPr>
          <w:highlight w:val="yellow"/>
        </w:rPr>
        <w:t>when they are facing other female opponents (</w:t>
      </w:r>
      <w:r w:rsidR="003D3D10">
        <w:rPr>
          <w:highlight w:val="yellow"/>
        </w:rPr>
        <w:t>do you have a cite for this?</w:t>
      </w:r>
      <w:r w:rsidR="001B77C9">
        <w:rPr>
          <w:highlight w:val="yellow"/>
        </w:rPr>
        <w:t xml:space="preserve"> maybe see, Datta Gupta et al., 2013; Booth &amp; Nolan 2012</w:t>
      </w:r>
      <w:r w:rsidR="0001472A">
        <w:rPr>
          <w:highlight w:val="yellow"/>
        </w:rPr>
        <w:t>?</w:t>
      </w:r>
      <w:r w:rsidR="003D3D10">
        <w:rPr>
          <w:highlight w:val="yellow"/>
        </w:rPr>
        <w:t>)</w:t>
      </w:r>
      <w:r w:rsidR="001B77C9">
        <w:rPr>
          <w:highlight w:val="yellow"/>
        </w:rPr>
        <w:t xml:space="preserve"> </w:t>
      </w:r>
      <w:r w:rsidR="00350A8A">
        <w:rPr>
          <w:highlight w:val="yellow"/>
        </w:rPr>
        <w:t>or</w:t>
      </w:r>
      <w:r w:rsidR="001B77C9">
        <w:rPr>
          <w:highlight w:val="yellow"/>
        </w:rPr>
        <w:t xml:space="preserve"> when competing against themselves (</w:t>
      </w:r>
      <w:r w:rsidR="00350A8A">
        <w:rPr>
          <w:highlight w:val="yellow"/>
        </w:rPr>
        <w:t xml:space="preserve">cite my paper with </w:t>
      </w:r>
      <w:proofErr w:type="spellStart"/>
      <w:r w:rsidR="00350A8A">
        <w:rPr>
          <w:highlight w:val="yellow"/>
        </w:rPr>
        <w:t>johanna</w:t>
      </w:r>
      <w:proofErr w:type="spellEnd"/>
      <w:r w:rsidR="00350A8A">
        <w:rPr>
          <w:highlight w:val="yellow"/>
        </w:rPr>
        <w:t xml:space="preserve"> and </w:t>
      </w:r>
      <w:proofErr w:type="spellStart"/>
      <w:r w:rsidR="00350A8A">
        <w:rPr>
          <w:highlight w:val="yellow"/>
        </w:rPr>
        <w:t>elif</w:t>
      </w:r>
      <w:proofErr w:type="spellEnd"/>
      <w:r w:rsidR="001B77C9">
        <w:rPr>
          <w:highlight w:val="yellow"/>
        </w:rPr>
        <w:t>).</w:t>
      </w:r>
      <w:r w:rsidR="00350A8A">
        <w:rPr>
          <w:highlight w:val="yellow"/>
        </w:rPr>
        <w:t xml:space="preserve"> For instance, </w:t>
      </w:r>
      <w:proofErr w:type="spellStart"/>
      <w:r w:rsidR="00350A8A">
        <w:rPr>
          <w:highlight w:val="yellow"/>
        </w:rPr>
        <w:t>Apicella</w:t>
      </w:r>
      <w:proofErr w:type="spellEnd"/>
      <w:r w:rsidR="00350A8A">
        <w:rPr>
          <w:highlight w:val="yellow"/>
        </w:rPr>
        <w:t xml:space="preserve"> et. al. document a gender difference in co</w:t>
      </w:r>
      <w:r w:rsidR="0001472A">
        <w:rPr>
          <w:highlight w:val="yellow"/>
        </w:rPr>
        <w:t>nfidence</w:t>
      </w:r>
      <w:r w:rsidR="00350A8A">
        <w:rPr>
          <w:highlight w:val="yellow"/>
        </w:rPr>
        <w:t xml:space="preserve"> when women and men are competing against </w:t>
      </w:r>
      <w:r w:rsidR="0001472A">
        <w:rPr>
          <w:highlight w:val="yellow"/>
        </w:rPr>
        <w:t xml:space="preserve">other </w:t>
      </w:r>
      <w:r w:rsidR="00A26E9A">
        <w:rPr>
          <w:highlight w:val="yellow"/>
        </w:rPr>
        <w:t>individuals</w:t>
      </w:r>
      <w:r w:rsidR="00350A8A">
        <w:rPr>
          <w:highlight w:val="yellow"/>
        </w:rPr>
        <w:t xml:space="preserve">, but not when they are competing against </w:t>
      </w:r>
      <w:r w:rsidR="0001472A">
        <w:rPr>
          <w:highlight w:val="yellow"/>
        </w:rPr>
        <w:t>themselves</w:t>
      </w:r>
      <w:r w:rsidR="00A26E9A">
        <w:rPr>
          <w:highlight w:val="yellow"/>
        </w:rPr>
        <w:softHyphen/>
        <w:t xml:space="preserve"> (i.e., </w:t>
      </w:r>
      <w:r w:rsidR="0001472A">
        <w:rPr>
          <w:highlight w:val="yellow"/>
        </w:rPr>
        <w:t>their own past performance</w:t>
      </w:r>
      <w:r w:rsidR="00A26E9A">
        <w:rPr>
          <w:highlight w:val="yellow"/>
        </w:rPr>
        <w:t>)</w:t>
      </w:r>
      <w:r w:rsidR="00350A8A">
        <w:rPr>
          <w:highlight w:val="yellow"/>
        </w:rPr>
        <w:t xml:space="preserve">. </w:t>
      </w:r>
      <w:r w:rsidR="00DF579E">
        <w:rPr>
          <w:highlight w:val="yellow"/>
        </w:rPr>
        <w:t>T</w:t>
      </w:r>
      <w:r w:rsidR="00350A8A">
        <w:rPr>
          <w:highlight w:val="yellow"/>
        </w:rPr>
        <w:t xml:space="preserve">here are several </w:t>
      </w:r>
      <w:r w:rsidR="00DF579E">
        <w:rPr>
          <w:highlight w:val="yellow"/>
        </w:rPr>
        <w:t>non-mutually exclusive and potentially interacting</w:t>
      </w:r>
      <w:r w:rsidR="00350A8A">
        <w:rPr>
          <w:highlight w:val="yellow"/>
        </w:rPr>
        <w:t xml:space="preserve"> explanations that could account for </w:t>
      </w:r>
      <w:r w:rsidR="00DF579E">
        <w:rPr>
          <w:highlight w:val="yellow"/>
        </w:rPr>
        <w:t xml:space="preserve">women’s relatively lower (over)confidence, including differences in performance or ability, experience, innate psychological differences, and stereotype threat. </w:t>
      </w:r>
      <w:r w:rsidR="00A26E9A">
        <w:rPr>
          <w:highlight w:val="yellow"/>
        </w:rPr>
        <w:t>In the latter case, for instance,</w:t>
      </w:r>
      <w:r w:rsidR="00DF579E">
        <w:rPr>
          <w:highlight w:val="yellow"/>
        </w:rPr>
        <w:t xml:space="preserve"> </w:t>
      </w:r>
      <w:r w:rsidR="00DF579E" w:rsidRPr="000B4012">
        <w:rPr>
          <w:highlight w:val="yellow"/>
        </w:rPr>
        <w:t xml:space="preserve">women may decide to </w:t>
      </w:r>
      <w:r w:rsidR="00DF579E">
        <w:rPr>
          <w:highlight w:val="yellow"/>
        </w:rPr>
        <w:t>forgo</w:t>
      </w:r>
      <w:r w:rsidR="00DF579E" w:rsidRPr="000B4012">
        <w:rPr>
          <w:highlight w:val="yellow"/>
        </w:rPr>
        <w:t xml:space="preserve"> competition</w:t>
      </w:r>
      <w:r w:rsidR="00DF579E">
        <w:rPr>
          <w:highlight w:val="yellow"/>
        </w:rPr>
        <w:t>s</w:t>
      </w:r>
      <w:r w:rsidR="00DF579E" w:rsidRPr="000B4012">
        <w:rPr>
          <w:highlight w:val="yellow"/>
        </w:rPr>
        <w:t xml:space="preserve"> because they either believe </w:t>
      </w:r>
      <w:r w:rsidR="00DF579E">
        <w:rPr>
          <w:highlight w:val="yellow"/>
        </w:rPr>
        <w:t>negative</w:t>
      </w:r>
      <w:r w:rsidR="00DF579E" w:rsidRPr="000B4012">
        <w:rPr>
          <w:highlight w:val="yellow"/>
        </w:rPr>
        <w:t xml:space="preserve"> stereotype</w:t>
      </w:r>
      <w:r w:rsidR="00DF579E">
        <w:rPr>
          <w:highlight w:val="yellow"/>
        </w:rPr>
        <w:t>s about their ability to perform certain tasks,</w:t>
      </w:r>
      <w:r w:rsidR="00DF579E" w:rsidRPr="000B4012">
        <w:rPr>
          <w:highlight w:val="yellow"/>
        </w:rPr>
        <w:t xml:space="preserve"> or because stereotype</w:t>
      </w:r>
      <w:r w:rsidR="00DF579E">
        <w:rPr>
          <w:highlight w:val="yellow"/>
        </w:rPr>
        <w:t>s</w:t>
      </w:r>
      <w:r w:rsidR="00DF579E" w:rsidRPr="000B4012">
        <w:rPr>
          <w:highlight w:val="yellow"/>
        </w:rPr>
        <w:t xml:space="preserve"> provoke enough anxiety to reduce </w:t>
      </w:r>
      <w:r w:rsidR="00DF579E">
        <w:rPr>
          <w:highlight w:val="yellow"/>
        </w:rPr>
        <w:t>confidence</w:t>
      </w:r>
      <w:r w:rsidR="00DF579E" w:rsidRPr="000B4012">
        <w:rPr>
          <w:highlight w:val="yellow"/>
        </w:rPr>
        <w:t xml:space="preserve"> (Grosse &amp; </w:t>
      </w:r>
      <w:proofErr w:type="spellStart"/>
      <w:r w:rsidR="00DF579E" w:rsidRPr="000B4012">
        <w:rPr>
          <w:highlight w:val="yellow"/>
        </w:rPr>
        <w:t>Riener</w:t>
      </w:r>
      <w:proofErr w:type="spellEnd"/>
      <w:r w:rsidR="00DF579E" w:rsidRPr="000B4012">
        <w:rPr>
          <w:highlight w:val="yellow"/>
        </w:rPr>
        <w:t xml:space="preserve">, 2010; Günther et al., 2010; </w:t>
      </w:r>
      <w:proofErr w:type="spellStart"/>
      <w:r w:rsidR="00DF579E" w:rsidRPr="000B4012">
        <w:rPr>
          <w:highlight w:val="yellow"/>
        </w:rPr>
        <w:t>Iriberri</w:t>
      </w:r>
      <w:proofErr w:type="spellEnd"/>
      <w:r w:rsidR="00DF579E" w:rsidRPr="000B4012">
        <w:rPr>
          <w:highlight w:val="yellow"/>
        </w:rPr>
        <w:t xml:space="preserve"> &amp; Rey-Biel, 2017; </w:t>
      </w:r>
      <w:proofErr w:type="spellStart"/>
      <w:r w:rsidR="00DF579E" w:rsidRPr="000B4012">
        <w:rPr>
          <w:highlight w:val="yellow"/>
        </w:rPr>
        <w:t>Shurchkov</w:t>
      </w:r>
      <w:proofErr w:type="spellEnd"/>
      <w:r w:rsidR="00DF579E" w:rsidRPr="000B4012">
        <w:rPr>
          <w:highlight w:val="yellow"/>
        </w:rPr>
        <w:t>, 2012).</w:t>
      </w:r>
      <w:r w:rsidR="00B242C6" w:rsidRPr="00B242C6">
        <w:t xml:space="preserve"> </w:t>
      </w:r>
      <w:r w:rsidR="00A26E9A">
        <w:t>Taken together, t</w:t>
      </w:r>
      <w:r w:rsidR="00B242C6">
        <w:t xml:space="preserve">his body of </w:t>
      </w:r>
      <w:r w:rsidR="00B242C6" w:rsidRPr="003713AA">
        <w:t>research suggests th</w:t>
      </w:r>
      <w:r w:rsidR="00B242C6" w:rsidRPr="00B242C6">
        <w:t>at interventions designed to increase confidence in women</w:t>
      </w:r>
      <w:r w:rsidR="00A26E9A">
        <w:t xml:space="preserve">, </w:t>
      </w:r>
      <w:r w:rsidR="00B242C6" w:rsidRPr="00B242C6">
        <w:t>may embolden them to compete more.</w:t>
      </w:r>
    </w:p>
    <w:p w14:paraId="331D4449" w14:textId="3F2836C8" w:rsidR="00C60700" w:rsidRPr="00AB7AEF" w:rsidRDefault="00E44496" w:rsidP="003B344F">
      <w:pPr>
        <w:pStyle w:val="BodyText"/>
        <w:spacing w:line="240" w:lineRule="auto"/>
        <w:rPr>
          <w:strike/>
        </w:rPr>
      </w:pPr>
      <w:r w:rsidRPr="00AB7AEF">
        <w:rPr>
          <w:strike/>
          <w:highlight w:val="yellow"/>
        </w:rPr>
        <w:t>Indeed, the</w:t>
      </w:r>
      <w:r w:rsidR="00750778" w:rsidRPr="00AB7AEF">
        <w:rPr>
          <w:strike/>
          <w:highlight w:val="yellow"/>
        </w:rPr>
        <w:t xml:space="preserve"> literature on stereotype threat (Spencer, </w:t>
      </w:r>
      <w:proofErr w:type="spellStart"/>
      <w:r w:rsidR="00750778" w:rsidRPr="00AB7AEF">
        <w:rPr>
          <w:strike/>
          <w:highlight w:val="yellow"/>
        </w:rPr>
        <w:t>Logel</w:t>
      </w:r>
      <w:proofErr w:type="spellEnd"/>
      <w:r w:rsidR="00750778" w:rsidRPr="00AB7AEF">
        <w:rPr>
          <w:strike/>
          <w:highlight w:val="yellow"/>
        </w:rPr>
        <w:t>, &amp; Davies, 2016; Spencer, Steele, &amp; Quinn, 1999; Steele, 1997)</w:t>
      </w:r>
      <w:r w:rsidRPr="00AB7AEF">
        <w:rPr>
          <w:strike/>
          <w:highlight w:val="yellow"/>
        </w:rPr>
        <w:t xml:space="preserve"> </w:t>
      </w:r>
      <w:proofErr w:type="gramStart"/>
      <w:r w:rsidRPr="00AB7AEF">
        <w:rPr>
          <w:strike/>
          <w:highlight w:val="yellow"/>
        </w:rPr>
        <w:t xml:space="preserve">also </w:t>
      </w:r>
      <w:r w:rsidR="00750778" w:rsidRPr="00AB7AEF">
        <w:rPr>
          <w:strike/>
          <w:highlight w:val="yellow"/>
        </w:rPr>
        <w:t xml:space="preserve"> negative</w:t>
      </w:r>
      <w:proofErr w:type="gramEnd"/>
      <w:r w:rsidR="00750778" w:rsidRPr="00AB7AEF">
        <w:rPr>
          <w:strike/>
          <w:highlight w:val="yellow"/>
        </w:rPr>
        <w:t xml:space="preserve"> stereotypes about women’s ability to perform male-typed tasks (e.g., math, mental rotation) may undermine </w:t>
      </w:r>
      <w:r w:rsidR="00695991" w:rsidRPr="00AB7AEF">
        <w:rPr>
          <w:strike/>
          <w:highlight w:val="yellow"/>
        </w:rPr>
        <w:t xml:space="preserve">confidence and affect </w:t>
      </w:r>
      <w:r w:rsidR="00750778" w:rsidRPr="00AB7AEF">
        <w:rPr>
          <w:strike/>
          <w:highlight w:val="yellow"/>
        </w:rPr>
        <w:t xml:space="preserve">performance. As a result, </w:t>
      </w:r>
      <w:r w:rsidR="00CF0C44" w:rsidRPr="00EF1D90">
        <w:t>Again,</w:t>
      </w:r>
      <w:r w:rsidR="00695991" w:rsidRPr="00EF1D90">
        <w:t xml:space="preserve"> </w:t>
      </w:r>
    </w:p>
    <w:p w14:paraId="1C9C9EAF" w14:textId="0C9DA827" w:rsidR="000B5CB9" w:rsidRDefault="00A26E9A" w:rsidP="000B5CB9">
      <w:pPr>
        <w:pStyle w:val="BodyText"/>
        <w:spacing w:line="240" w:lineRule="auto"/>
      </w:pPr>
      <w:r>
        <w:t xml:space="preserve">A second variable that has been identified as a possible explanation for gender differences in competitiveness is risk attitude, typically construed as the preference for a certain gain over a gamble, even if the gamble has an equal or greater monetary expectation (Kahneman &amp; Tversky, 1982). </w:t>
      </w:r>
      <w:r w:rsidRPr="00D6384C">
        <w:rPr>
          <w:strike/>
        </w:rPr>
        <w:t>Several studies across diverse settings have documented a gender difference in risk attitudes, where women tend to be more risk-averse than men on average (</w:t>
      </w:r>
      <w:proofErr w:type="spellStart"/>
      <w:r w:rsidRPr="00D6384C">
        <w:rPr>
          <w:strike/>
        </w:rPr>
        <w:t>Apicella</w:t>
      </w:r>
      <w:proofErr w:type="spellEnd"/>
      <w:r w:rsidRPr="00D6384C">
        <w:rPr>
          <w:strike/>
        </w:rPr>
        <w:t xml:space="preserve"> et al., 2017a; Bertrand, 2010; </w:t>
      </w:r>
      <w:proofErr w:type="spellStart"/>
      <w:r w:rsidRPr="00D6384C">
        <w:rPr>
          <w:strike/>
        </w:rPr>
        <w:t>Croson</w:t>
      </w:r>
      <w:proofErr w:type="spellEnd"/>
      <w:r w:rsidRPr="00D6384C">
        <w:rPr>
          <w:strike/>
        </w:rPr>
        <w:t xml:space="preserve"> &amp; Gneezy, 2009).</w:t>
      </w:r>
      <w:r>
        <w:t xml:space="preserve">  </w:t>
      </w:r>
      <w:r w:rsidR="00A864AC">
        <w:t>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 (</w:t>
      </w:r>
      <w:proofErr w:type="spellStart"/>
      <w:r w:rsidR="00A864AC">
        <w:t>Niederle</w:t>
      </w:r>
      <w:proofErr w:type="spellEnd"/>
      <w:r w:rsidR="00A864AC">
        <w:t xml:space="preserve"> &amp; </w:t>
      </w:r>
      <w:proofErr w:type="spellStart"/>
      <w:r w:rsidR="00A864AC">
        <w:t>Vesterlund</w:t>
      </w:r>
      <w:proofErr w:type="spellEnd"/>
      <w:r w:rsidR="00A864AC">
        <w:t xml:space="preserve">, 2011). </w:t>
      </w:r>
      <w:r>
        <w:t xml:space="preserve">Researchers investigating gender differences in risk attitudes find that men are typically more risk-seeking than women (e.g., </w:t>
      </w:r>
      <w:r w:rsidRPr="00B11184">
        <w:rPr>
          <w:rFonts w:eastAsia="Times New Roman" w:cs="Times New Roman"/>
        </w:rPr>
        <w:t xml:space="preserve">Eckel and Grossman </w:t>
      </w:r>
      <w:r w:rsidRPr="00B11184">
        <w:rPr>
          <w:rFonts w:eastAsia="Times New Roman" w:cs="Times New Roman"/>
        </w:rPr>
        <w:lastRenderedPageBreak/>
        <w:t xml:space="preserve">2008, </w:t>
      </w:r>
      <w:proofErr w:type="spellStart"/>
      <w:r w:rsidRPr="00B11184">
        <w:rPr>
          <w:rFonts w:eastAsia="Times New Roman" w:cs="Times New Roman"/>
        </w:rPr>
        <w:t>Charness</w:t>
      </w:r>
      <w:proofErr w:type="spellEnd"/>
      <w:r w:rsidRPr="00B11184">
        <w:rPr>
          <w:rFonts w:eastAsia="Times New Roman" w:cs="Times New Roman"/>
        </w:rPr>
        <w:t xml:space="preserve"> and Gneezy 2012; </w:t>
      </w:r>
      <w:proofErr w:type="spellStart"/>
      <w:r w:rsidRPr="00B11184">
        <w:rPr>
          <w:rFonts w:eastAsia="Times New Roman" w:cs="Times New Roman"/>
        </w:rPr>
        <w:t>Croson</w:t>
      </w:r>
      <w:proofErr w:type="spellEnd"/>
      <w:r w:rsidRPr="00B11184">
        <w:rPr>
          <w:rFonts w:eastAsia="Times New Roman" w:cs="Times New Roman"/>
        </w:rPr>
        <w:t xml:space="preserve"> and Gneezy 2009 for a survey</w:t>
      </w:r>
      <w:r>
        <w:rPr>
          <w:rFonts w:eastAsia="Times New Roman" w:cs="Times New Roman"/>
        </w:rPr>
        <w:t>), including in hunter-gatherers (</w:t>
      </w:r>
      <w:r w:rsidR="00A864AC">
        <w:rPr>
          <w:rFonts w:eastAsia="Times New Roman" w:cs="Times New Roman"/>
        </w:rPr>
        <w:t xml:space="preserve">cite </w:t>
      </w:r>
      <w:proofErr w:type="spellStart"/>
      <w:r>
        <w:rPr>
          <w:rFonts w:eastAsia="Times New Roman" w:cs="Times New Roman"/>
        </w:rPr>
        <w:t>apic</w:t>
      </w:r>
      <w:r w:rsidR="00A864AC">
        <w:rPr>
          <w:rFonts w:eastAsia="Times New Roman" w:cs="Times New Roman"/>
        </w:rPr>
        <w:t>e</w:t>
      </w:r>
      <w:r>
        <w:rPr>
          <w:rFonts w:eastAsia="Times New Roman" w:cs="Times New Roman"/>
        </w:rPr>
        <w:t>lla</w:t>
      </w:r>
      <w:proofErr w:type="spellEnd"/>
      <w:r>
        <w:rPr>
          <w:rFonts w:eastAsia="Times New Roman" w:cs="Times New Roman"/>
        </w:rPr>
        <w:t>)</w:t>
      </w:r>
      <w:r w:rsidR="00A864AC">
        <w:rPr>
          <w:rFonts w:eastAsia="Times New Roman" w:cs="Times New Roman"/>
        </w:rPr>
        <w:t xml:space="preserve">, but </w:t>
      </w:r>
      <w:commentRangeStart w:id="9"/>
      <w:r w:rsidR="00A864AC">
        <w:rPr>
          <w:rFonts w:eastAsia="Times New Roman" w:cs="Times New Roman"/>
        </w:rPr>
        <w:t xml:space="preserve">see </w:t>
      </w:r>
      <w:r w:rsidR="00A864AC">
        <w:t xml:space="preserve">Harrison et al (2007) </w:t>
      </w:r>
      <w:commentRangeEnd w:id="9"/>
      <w:r w:rsidR="00951A1F">
        <w:rPr>
          <w:rStyle w:val="CommentReference"/>
        </w:rPr>
        <w:commentReference w:id="9"/>
      </w:r>
      <w:r w:rsidR="00A864AC">
        <w:t xml:space="preserve">for an exception. </w:t>
      </w:r>
      <w:r w:rsidR="00A864AC">
        <w:rPr>
          <w:rFonts w:eastAsia="Times New Roman" w:cs="Times New Roman"/>
        </w:rPr>
        <w:t>While most studies report a gender difference</w:t>
      </w:r>
      <w:r>
        <w:rPr>
          <w:rFonts w:eastAsia="Times New Roman" w:cs="Times New Roman"/>
        </w:rPr>
        <w:t xml:space="preserve">, the difference appears to be small (cite) and culturally-dependent (cite </w:t>
      </w:r>
      <w:proofErr w:type="spellStart"/>
      <w:r>
        <w:rPr>
          <w:rFonts w:eastAsia="Times New Roman" w:cs="Times New Roman"/>
        </w:rPr>
        <w:t>gneezy</w:t>
      </w:r>
      <w:r w:rsidR="00A864AC">
        <w:rPr>
          <w:rFonts w:eastAsia="Times New Roman" w:cs="Times New Roman"/>
        </w:rPr>
        <w:t>’s</w:t>
      </w:r>
      <w:proofErr w:type="spellEnd"/>
      <w:r w:rsidR="00A864AC">
        <w:rPr>
          <w:rFonts w:eastAsia="Times New Roman" w:cs="Times New Roman"/>
        </w:rPr>
        <w:t xml:space="preserve"> </w:t>
      </w:r>
      <w:r>
        <w:rPr>
          <w:rFonts w:eastAsia="Times New Roman" w:cs="Times New Roman"/>
        </w:rPr>
        <w:t xml:space="preserve">matrilineal/patrilineal papers). </w:t>
      </w:r>
      <w:r w:rsidR="00A864AC">
        <w:t>Indeed, s</w:t>
      </w:r>
      <w:r>
        <w:t xml:space="preserve">ome of the gender gap in competitiveness is explained by men and women’s differing risk attitudes (cite a </w:t>
      </w:r>
      <w:proofErr w:type="spellStart"/>
      <w:r>
        <w:t>nierderle</w:t>
      </w:r>
      <w:proofErr w:type="spellEnd"/>
      <w:r>
        <w:t xml:space="preserve"> review perhaps). </w:t>
      </w:r>
      <w:r w:rsidR="000B5CB9">
        <w:t>In</w:t>
      </w:r>
      <w:r w:rsidR="001B310B">
        <w:t xml:space="preserve"> </w:t>
      </w:r>
      <w:r w:rsidR="000B5CB9">
        <w:t>fact, s</w:t>
      </w:r>
      <w:r w:rsidR="00A864AC">
        <w:t>ome r</w:t>
      </w:r>
      <w:r>
        <w:t>ecent work suggests that</w:t>
      </w:r>
      <w:r w:rsidRPr="00486257">
        <w:t xml:space="preserve"> </w:t>
      </w:r>
      <w:r>
        <w:t>nearly 30</w:t>
      </w:r>
      <w:r w:rsidRPr="00486257">
        <w:t>% of the gender gap in competitive choices</w:t>
      </w:r>
      <w:r>
        <w:t xml:space="preserve"> can be explained by risk attitude</w:t>
      </w:r>
      <w:r w:rsidRPr="00486257">
        <w:t xml:space="preserve"> (</w:t>
      </w:r>
      <w:r>
        <w:t xml:space="preserve">Gillen et al., 2019; </w:t>
      </w:r>
      <w:r w:rsidRPr="00486257">
        <w:t xml:space="preserve">van </w:t>
      </w:r>
      <w:proofErr w:type="spellStart"/>
      <w:r w:rsidRPr="00486257">
        <w:t>Veldhuizen</w:t>
      </w:r>
      <w:proofErr w:type="spellEnd"/>
      <w:r w:rsidRPr="00486257">
        <w:t>, 2017)</w:t>
      </w:r>
      <w:r>
        <w:t xml:space="preserve">. </w:t>
      </w:r>
    </w:p>
    <w:p w14:paraId="13C39EB5" w14:textId="649EAE43" w:rsidR="00A26E9A" w:rsidRPr="000B5CB9" w:rsidRDefault="000B5CB9" w:rsidP="007F6FED">
      <w:pPr>
        <w:pStyle w:val="BodyText"/>
        <w:spacing w:line="240" w:lineRule="auto"/>
      </w:pPr>
      <w:r>
        <w:t>The extent to which confidence and risk attitudes account for the gender differences in willingness to compete is debated. The seminal research in this literature suggests that confidence and risk attitude do not completely explain gender differences in competitiveness, since there remained a residual gap after controlling for these factors (</w:t>
      </w:r>
      <w:proofErr w:type="spellStart"/>
      <w:r>
        <w:t>Niederle</w:t>
      </w:r>
      <w:proofErr w:type="spellEnd"/>
      <w:r>
        <w:t xml:space="preserve"> &amp; </w:t>
      </w:r>
      <w:proofErr w:type="spellStart"/>
      <w:r>
        <w:t>Vesterlund</w:t>
      </w:r>
      <w:proofErr w:type="spellEnd"/>
      <w:r>
        <w:t>, 2007). The unexplained component of the original gender effect was then taken as evidence of a distinct “competitiveness” trait, separate from risk attitude and confidence (</w:t>
      </w:r>
      <w:proofErr w:type="spellStart"/>
      <w:r>
        <w:t>Niederle</w:t>
      </w:r>
      <w:proofErr w:type="spellEnd"/>
      <w:r>
        <w:t xml:space="preserve"> &amp; </w:t>
      </w:r>
      <w:proofErr w:type="spellStart"/>
      <w:r>
        <w:t>Vesterlund</w:t>
      </w:r>
      <w:proofErr w:type="spellEnd"/>
      <w:r>
        <w:t xml:space="preserve">, 2007, 2011). However, recent work correcting for measurement error (Gillen, </w:t>
      </w:r>
      <w:proofErr w:type="spellStart"/>
      <w:r>
        <w:t>Snowberg</w:t>
      </w:r>
      <w:proofErr w:type="spellEnd"/>
      <w:r>
        <w:t>, &amp; Yariv, 2019) and using experimental techniques to isolate the effects of the competitiveness trait (</w:t>
      </w:r>
      <w:proofErr w:type="spellStart"/>
      <w:r>
        <w:t>Veldhuizen</w:t>
      </w:r>
      <w:proofErr w:type="spellEnd"/>
      <w:r>
        <w:t>, 2017) suggests that risk attitude and confidence may fully explain the gender gap in the choice to compete. Regardless of whether competitiveness is a “stand-alone” trait, it is clear that both confidence and risk attitude can generate differences in how men and women react to competitions. As such</w:t>
      </w:r>
      <w:r w:rsidR="00A26E9A">
        <w:t xml:space="preserve">, interventions designed to </w:t>
      </w:r>
      <w:r>
        <w:t xml:space="preserve">increase women’s confidence and </w:t>
      </w:r>
      <w:r w:rsidR="00A26E9A">
        <w:t xml:space="preserve">decrease </w:t>
      </w:r>
      <w:r w:rsidR="00D31551">
        <w:t xml:space="preserve">their </w:t>
      </w:r>
      <w:r w:rsidR="00A26E9A">
        <w:t xml:space="preserve">perceptions of risk and uncertainty in competitive contexts may help reduce the gender gap in competitiveness. </w:t>
      </w:r>
    </w:p>
    <w:p w14:paraId="3C93962B" w14:textId="05B1D806" w:rsidR="00F85A4E" w:rsidRDefault="000B5CB9" w:rsidP="00A44F83">
      <w:pPr>
        <w:pStyle w:val="BodyText"/>
        <w:spacing w:line="240" w:lineRule="auto"/>
        <w:rPr>
          <w:ins w:id="10" w:author="Apicella, Coren L" w:date="2021-11-08T19:23:00Z"/>
        </w:rPr>
      </w:pPr>
      <w:r>
        <w:t>In the current study</w:t>
      </w:r>
      <w:r w:rsidR="00956741">
        <w:t>,</w:t>
      </w:r>
      <w:r>
        <w:t xml:space="preserve"> we examine </w:t>
      </w:r>
      <w:r w:rsidR="00956741">
        <w:t xml:space="preserve">whether and how </w:t>
      </w:r>
      <w:r>
        <w:t xml:space="preserve">preparation may influence willingness to compete. </w:t>
      </w:r>
      <w:r w:rsidR="00171C80">
        <w:t xml:space="preserve">Confidence on a task </w:t>
      </w:r>
      <w:r w:rsidR="00D31551">
        <w:t xml:space="preserve">may </w:t>
      </w:r>
      <w:r w:rsidR="00171C80">
        <w:t xml:space="preserve">improve with preparation and training (Gist &amp; Mitchell, 1992; Schunk, 1981, 1982; Usher &amp; </w:t>
      </w:r>
      <w:proofErr w:type="spellStart"/>
      <w:r w:rsidR="00171C80">
        <w:t>Pajares</w:t>
      </w:r>
      <w:proofErr w:type="spellEnd"/>
      <w:r w:rsidR="00171C80">
        <w:t xml:space="preserve">, 2008), since, in most cases, people are able to observe a gradual improvement in their skills over time. For instance, Lent, Brown, </w:t>
      </w:r>
      <w:proofErr w:type="spellStart"/>
      <w:r w:rsidR="00171C80">
        <w:t>Gover</w:t>
      </w:r>
      <w:proofErr w:type="spellEnd"/>
      <w:r w:rsidR="00171C80">
        <w:t xml:space="preserve">, and </w:t>
      </w:r>
      <w:proofErr w:type="spellStart"/>
      <w:r w:rsidR="00171C80">
        <w:t>Nijjer</w:t>
      </w:r>
      <w:proofErr w:type="spellEnd"/>
      <w:r w:rsidR="00171C80">
        <w:t xml:space="preserve"> (1996) found that college students listed past accomplishments as the most influential factor in determining their confidence. Other research </w:t>
      </w:r>
      <w:r w:rsidR="00171C80" w:rsidRPr="00171C80">
        <w:t>directly compared the effects of mastery experiences, vicarious experiences (e.g., watching others perform a task), and a control treatment without any intervention on confidence</w:t>
      </w:r>
      <w:r w:rsidR="00171C80">
        <w:t>, finding that mastery increased confidence significantly more than vicarious experiences and the control treatment (Bandura, Adams, &amp; Beyer, 1977). Based on previous evidence of the benefits of enactive mastery through preparation and training on confidence, providing women with an adequate opportunity to prepare before a task may alleviate the gender gap in choice to compete</w:t>
      </w:r>
      <w:r w:rsidR="00695991">
        <w:t xml:space="preserve">. </w:t>
      </w:r>
    </w:p>
    <w:p w14:paraId="2C0242DD" w14:textId="5E86680A" w:rsidR="00CA0794" w:rsidRDefault="00F85A4E" w:rsidP="00AB7AEF">
      <w:pPr>
        <w:pStyle w:val="BodyText"/>
        <w:spacing w:line="240" w:lineRule="auto"/>
      </w:pPr>
      <w:r>
        <w:t xml:space="preserve">Preparation and the feelings of preparedness that follow, may also decrease the perceived riskiness of competitions. Again, little work has examined this. However, it is interesting to note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 (cite </w:t>
      </w:r>
      <w:proofErr w:type="spellStart"/>
      <w:r>
        <w:t>Apicella</w:t>
      </w:r>
      <w:proofErr w:type="spellEnd"/>
      <w:r>
        <w:t xml:space="preserve">, </w:t>
      </w:r>
      <w:proofErr w:type="spellStart"/>
      <w:r>
        <w:t>demiral</w:t>
      </w:r>
      <w:proofErr w:type="spellEnd"/>
      <w:r>
        <w:t xml:space="preserve"> </w:t>
      </w:r>
      <w:proofErr w:type="spellStart"/>
      <w:r>
        <w:t>mollerstrom</w:t>
      </w:r>
      <w:proofErr w:type="spellEnd"/>
      <w:r>
        <w:t xml:space="preserve"> first paper). </w:t>
      </w:r>
      <w:r w:rsidR="00695991">
        <w:t>Surprisingly, little work has explored how preparation impacts men and women’s confidence</w:t>
      </w:r>
      <w:r>
        <w:t>, risk,</w:t>
      </w:r>
      <w:r w:rsidR="00695991">
        <w:t xml:space="preserve"> or their willingness to compete. </w:t>
      </w:r>
    </w:p>
    <w:p w14:paraId="4FE4DE4F" w14:textId="439169E0" w:rsidR="00F85A4E" w:rsidRDefault="00CA0794" w:rsidP="00956741">
      <w:pPr>
        <w:pStyle w:val="BodyText"/>
        <w:spacing w:line="240" w:lineRule="auto"/>
      </w:pPr>
      <w:r>
        <w:t>In the first experiment, we test whether simply knowing that there will be an opportunity to prepare before performing a task affects the gender gap in willingness to compete. That is, we manipulate</w:t>
      </w:r>
      <w:r w:rsidR="00F85A4E">
        <w:t xml:space="preserve"> </w:t>
      </w:r>
      <w:r>
        <w:t xml:space="preserve">participants’ knowledge of whether they </w:t>
      </w:r>
      <w:r w:rsidR="00F85A4E">
        <w:t xml:space="preserve">will have </w:t>
      </w:r>
      <w:r>
        <w:t>time to prepare before they ma</w:t>
      </w:r>
      <w:r w:rsidR="00F85A4E">
        <w:t>k</w:t>
      </w:r>
      <w:r>
        <w:t xml:space="preserve">e their decision to compete. </w:t>
      </w:r>
      <w:r w:rsidR="00F85A4E">
        <w:t xml:space="preserve">In the second </w:t>
      </w:r>
      <w:r w:rsidR="00CC763A">
        <w:t>experiment…. Finally, in experiment 3…</w:t>
      </w:r>
    </w:p>
    <w:p w14:paraId="3B7DB2D5" w14:textId="7BED0BA6" w:rsidR="00CA0794" w:rsidRDefault="00CA0794" w:rsidP="001853C1">
      <w:pPr>
        <w:pStyle w:val="BodyText"/>
        <w:spacing w:line="240" w:lineRule="auto"/>
        <w:rPr>
          <w:ins w:id="11" w:author="Apicella, Coren L" w:date="2021-11-08T16:16:00Z"/>
        </w:rPr>
      </w:pPr>
      <w:r>
        <w:lastRenderedPageBreak/>
        <w:t>We anticipat</w:t>
      </w:r>
      <w:r w:rsidR="00956741">
        <w:t xml:space="preserve">e </w:t>
      </w:r>
      <w:r>
        <w:t>that participants with this information would be more inclined to compete compared to participants without this information and …. Thus, we expected an interaction between gender and condition on the choice to compete, along with a main effect of condition. In the second experiment, we examined how actual preparation influences the decision to compete. That is, we manipulated whether participants were required to prepare before making the decision to compete. Again, we expected that women in the preparation condition would be especially inclined to compete.</w:t>
      </w:r>
      <w:r w:rsidRPr="00CA0794">
        <w:t xml:space="preserve"> </w:t>
      </w:r>
      <w:r>
        <w:t xml:space="preserve">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by preparing or that </w:t>
      </w:r>
      <w:proofErr w:type="spellStart"/>
      <w:proofErr w:type="gramStart"/>
      <w:r>
        <w:t>xxxx</w:t>
      </w:r>
      <w:proofErr w:type="spellEnd"/>
      <w:r>
        <w:t xml:space="preserve"> .</w:t>
      </w:r>
      <w:proofErr w:type="gramEnd"/>
      <w:r>
        <w:t xml:space="preserve"> This knowledge, in and of itself, may be sufficient to reduce gender differences in competitiveness, regardless of whether women actually take advantage of this opportunity. Additionally, the act of preparation may be uniquely </w:t>
      </w:r>
      <w:proofErr w:type="gramStart"/>
      <w:r>
        <w:t>motivating, since</w:t>
      </w:r>
      <w:proofErr w:type="gramEnd"/>
      <w:r>
        <w:t xml:space="preserve"> preparation allows an individual to observe an improvement in their performance over time and </w:t>
      </w:r>
      <w:proofErr w:type="spellStart"/>
      <w:r>
        <w:t>xxxx</w:t>
      </w:r>
      <w:proofErr w:type="spellEnd"/>
      <w:r>
        <w:t>. As such, women may choose to compete more after preparing or practicing a task.</w:t>
      </w:r>
      <w:r w:rsidRPr="003D3D10">
        <w:t xml:space="preserve"> </w:t>
      </w:r>
    </w:p>
    <w:p w14:paraId="3AB6AD5D" w14:textId="1D05E6EA" w:rsidR="006F56E0" w:rsidRDefault="00CA0794" w:rsidP="001853C1">
      <w:pPr>
        <w:pStyle w:val="BodyText"/>
        <w:spacing w:line="240" w:lineRule="auto"/>
      </w:pPr>
      <w:r>
        <w:t xml:space="preserve">In both experiments, we measured gender differences in actual preparation after administering the treatment and eliciting preferences to compete. In experiment 1, all participants had an opportunity to prepare after deciding whether to compete. In experiment </w:t>
      </w:r>
      <w:proofErr w:type="gramStart"/>
      <w:r>
        <w:t xml:space="preserve">2,   </w:t>
      </w:r>
      <w:proofErr w:type="gramEnd"/>
      <w:r>
        <w:t xml:space="preserve">Finally, we monetarily incentivized participants in both studies to correctly predict which gender would prepare and compete more. The research design, hypotheses, </w:t>
      </w:r>
      <w:proofErr w:type="gramStart"/>
      <w:r>
        <w:t>measures</w:t>
      </w:r>
      <w:proofErr w:type="gramEnd"/>
      <w:r>
        <w:t xml:space="preserve"> and analyses were preregistered (</w:t>
      </w:r>
      <w:hyperlink r:id="rId17">
        <w:r>
          <w:rPr>
            <w:rStyle w:val="Hyperlink"/>
          </w:rPr>
          <w:t>https://osf.io/q39a5/</w:t>
        </w:r>
      </w:hyperlink>
      <w:r>
        <w:t>) unless otherwise stated and all analyses were conducted in R statistical software (version 4.0.3).</w:t>
      </w:r>
    </w:p>
    <w:p w14:paraId="226341C3" w14:textId="58F5D60D" w:rsidR="00C60700" w:rsidDel="00CC763A" w:rsidRDefault="0040654B" w:rsidP="00AB7AEF">
      <w:pPr>
        <w:rPr>
          <w:del w:id="12" w:author="Apicella, Coren L" w:date="2021-11-08T19:29:00Z"/>
        </w:rPr>
      </w:pPr>
      <w:del w:id="13" w:author="Apicella, Coren L" w:date="2021-11-08T16:03:00Z">
        <w:r w:rsidDel="00C062D7">
          <w:delText>,</w:delText>
        </w:r>
      </w:del>
      <w:del w:id="14" w:author="Apicella, Coren L" w:date="2021-11-08T16:17:00Z">
        <w:r w:rsidDel="00CA0794">
          <w:delText xml:space="preserve"> other work suggests tha</w:delText>
        </w:r>
      </w:del>
      <w:del w:id="15" w:author="Apicella, Coren L" w:date="2021-11-08T16:03:00Z">
        <w:r w:rsidDel="00C062D7">
          <w:delText xml:space="preserve">t risk </w:delText>
        </w:r>
        <w:r w:rsidR="002A1F36" w:rsidDel="00C062D7">
          <w:delText>attitudes play</w:delText>
        </w:r>
      </w:del>
      <w:ins w:id="16" w:author="Richards, Keana" w:date="2021-04-22T10:07:00Z">
        <w:del w:id="17" w:author="Apicella, Coren L" w:date="2021-11-08T16:03:00Z">
          <w:r w:rsidDel="00C062D7">
            <w:delText>attitude plays</w:delText>
          </w:r>
        </w:del>
      </w:ins>
      <w:del w:id="18" w:author="Apicella, Coren L" w:date="2021-11-08T16:03:00Z">
        <w:r w:rsidDel="00C062D7">
          <w:delText xml:space="preserve"> little role in women’s decisions to “self-compete”. That is, risk </w:delText>
        </w:r>
        <w:r w:rsidR="002A1F36" w:rsidDel="00C062D7">
          <w:delText>attitudes do</w:delText>
        </w:r>
      </w:del>
      <w:ins w:id="19" w:author="Richards, Keana" w:date="2021-04-22T10:07:00Z">
        <w:del w:id="20" w:author="Apicella, Coren L" w:date="2021-11-08T16:03:00Z">
          <w:r w:rsidDel="00C062D7">
            <w:delText>attitude does</w:delText>
          </w:r>
        </w:del>
      </w:ins>
      <w:del w:id="21" w:author="Apicella, Coren L" w:date="2021-11-08T16:03:00Z">
        <w:r w:rsidDel="00C062D7">
          <w:delText xml:space="preserve"> not affect whether women choose to compete against their own past performance, possibly because there is less uncertainty in the decision (</w:delText>
        </w:r>
      </w:del>
      <w:ins w:id="22" w:author="Richards, Keana" w:date="2021-04-22T10:07:00Z">
        <w:del w:id="23" w:author="Apicella, Coren L" w:date="2021-11-08T16:03:00Z">
          <w:r w:rsidDel="00C062D7">
            <w:delText xml:space="preserve">cite </w:delText>
          </w:r>
        </w:del>
      </w:ins>
      <w:del w:id="24" w:author="Apicella, Coren L" w:date="2021-11-08T16:03:00Z">
        <w:r w:rsidDel="00C062D7">
          <w:delText>Apicella</w:delText>
        </w:r>
        <w:r w:rsidR="002A1F36" w:rsidDel="00C062D7">
          <w:delText xml:space="preserve"> et al., 2017b</w:delText>
        </w:r>
      </w:del>
      <w:ins w:id="25" w:author="Richards, Keana" w:date="2021-04-22T10:07:00Z">
        <w:del w:id="26" w:author="Apicella, Coren L" w:date="2021-11-08T16:03:00Z">
          <w:r w:rsidDel="00C062D7">
            <w:delText>, demiral mollerstrom first paper</w:delText>
          </w:r>
        </w:del>
      </w:ins>
      <w:del w:id="27" w:author="Apicella, Coren L" w:date="2021-11-08T16:03:00Z">
        <w:r w:rsidDel="00C062D7">
          <w:delText xml:space="preserve">). </w:delText>
        </w:r>
        <w:r w:rsidR="00EC0A5A" w:rsidDel="00C062D7">
          <w:delText>T</w:delText>
        </w:r>
        <w:r w:rsidDel="00C062D7">
          <w:delText>hus, to</w:delText>
        </w:r>
        <w:r w:rsidR="00EC0A5A" w:rsidDel="00C062D7">
          <w:delText xml:space="preserve"> the extent that preparation</w:delText>
        </w:r>
        <w:r w:rsidDel="00C062D7">
          <w:delText xml:space="preserve"> too can</w:delText>
        </w:r>
        <w:r w:rsidR="00EC0A5A" w:rsidDel="00C062D7">
          <w:delText xml:space="preserve"> reduce uncertaint</w:delText>
        </w:r>
        <w:r w:rsidDel="00C062D7">
          <w:delText>y</w:delText>
        </w:r>
        <w:r w:rsidR="00EC0A5A" w:rsidDel="00C062D7">
          <w:delText xml:space="preserve"> in performance, </w:delText>
        </w:r>
        <w:r w:rsidR="00171C80" w:rsidDel="00C062D7">
          <w:delText xml:space="preserve">women may be more likely to compete </w:delText>
        </w:r>
        <w:r w:rsidDel="00C062D7">
          <w:delText>when there are opportunities for preparation</w:delText>
        </w:r>
        <w:r w:rsidR="00171C80" w:rsidDel="00C062D7">
          <w:delText>.</w:delText>
        </w:r>
      </w:del>
      <w:ins w:id="28" w:author="Richards, Keana" w:date="2021-04-22T10:07:00Z">
        <w:del w:id="29" w:author="Apicella, Coren L" w:date="2021-11-08T16:17:00Z">
          <w:r w:rsidR="00171C80" w:rsidDel="00CA0794">
            <w:delText xml:space="preserve"> </w:delText>
          </w:r>
        </w:del>
      </w:ins>
    </w:p>
    <w:p w14:paraId="54DE984D" w14:textId="6B8EF695" w:rsidR="00C60700" w:rsidDel="00CA0794" w:rsidRDefault="00171C80" w:rsidP="00CA0794">
      <w:pPr>
        <w:pStyle w:val="BodyText"/>
        <w:rPr>
          <w:del w:id="30" w:author="Apicella, Coren L" w:date="2021-11-08T16:17:00Z"/>
        </w:rPr>
      </w:pPr>
      <w:del w:id="31" w:author="Apicella, Coren L" w:date="2021-11-08T16:17:00Z">
        <w:r w:rsidDel="00CA0794">
          <w:delText xml:space="preserve">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w:delText>
        </w:r>
        <w:r w:rsidR="002A1F36" w:rsidDel="00CA0794">
          <w:delText xml:space="preserve">or that they can reduce uncertainty surrounding their performance </w:delText>
        </w:r>
        <w:r w:rsidDel="00CA0794">
          <w:delText>by preparing</w:delText>
        </w:r>
      </w:del>
      <w:ins w:id="32" w:author="Richards, Keana" w:date="2021-04-22T10:07:00Z">
        <w:del w:id="33" w:author="Apicella, Coren L" w:date="2021-11-08T16:17:00Z">
          <w:r w:rsidR="00CA4D3E" w:rsidDel="00CA0794">
            <w:delText xml:space="preserve"> or that xxxx </w:delText>
          </w:r>
        </w:del>
      </w:ins>
      <w:del w:id="34" w:author="Apicella, Coren L" w:date="2021-11-08T16:17:00Z">
        <w:r w:rsidDel="00CA0794">
          <w:delText xml:space="preserve">. This knowledge, in and of itself, may be sufficient to reduce gender differences in competitiveness, regardless of whether </w:delText>
        </w:r>
        <w:r w:rsidDel="00CA0794">
          <w:lastRenderedPageBreak/>
          <w:delText>women actually take advantage of this opportunity. Additionally, the act of preparation may be uniquely motivating, since preparation a</w:delText>
        </w:r>
        <w:commentRangeStart w:id="35"/>
        <w:r w:rsidDel="00CA0794">
          <w:delText>llows an individual to observe an improvement in their performance over time</w:delText>
        </w:r>
        <w:commentRangeEnd w:id="35"/>
        <w:r w:rsidR="0040654B" w:rsidDel="00CA0794">
          <w:rPr>
            <w:rStyle w:val="CommentReference"/>
          </w:rPr>
          <w:commentReference w:id="35"/>
        </w:r>
        <w:r w:rsidR="00CA4D3E" w:rsidDel="00CA0794">
          <w:delText xml:space="preserve"> and</w:delText>
        </w:r>
        <w:r w:rsidR="002A1F36" w:rsidDel="00CA0794">
          <w:delText>/or give them an opportunity to observe their performance, which may reduce the perceived uncertainty of competition.</w:delText>
        </w:r>
      </w:del>
      <w:ins w:id="36" w:author="Richards, Keana" w:date="2021-04-22T10:07:00Z">
        <w:del w:id="37" w:author="Apicella, Coren L" w:date="2021-11-08T16:17:00Z">
          <w:r w:rsidR="00CA4D3E" w:rsidDel="00CA0794">
            <w:delText xml:space="preserve"> xxxx</w:delText>
          </w:r>
          <w:r w:rsidDel="00CA0794">
            <w:delText>.</w:delText>
          </w:r>
        </w:del>
      </w:ins>
      <w:del w:id="38" w:author="Apicella, Coren L" w:date="2021-11-08T16:17:00Z">
        <w:r w:rsidDel="00CA0794">
          <w:delText xml:space="preserve"> As such, women may choose to compete more after p</w:delText>
        </w:r>
        <w:commentRangeStart w:id="39"/>
        <w:r w:rsidDel="00CA0794">
          <w:delText>reparing</w:delText>
        </w:r>
        <w:commentRangeEnd w:id="39"/>
        <w:r w:rsidR="002A1F36" w:rsidDel="00CA0794">
          <w:delText xml:space="preserve"> for</w:delText>
        </w:r>
        <w:r w:rsidR="00CA4D3E" w:rsidDel="00CA0794">
          <w:rPr>
            <w:rStyle w:val="CommentReference"/>
          </w:rPr>
          <w:commentReference w:id="39"/>
        </w:r>
        <w:r w:rsidR="00CA4D3E" w:rsidDel="00CA0794">
          <w:delText xml:space="preserve"> or practicing a task</w:delText>
        </w:r>
        <w:r w:rsidDel="00CA0794">
          <w:delText>.</w:delText>
        </w:r>
      </w:del>
    </w:p>
    <w:p w14:paraId="672EDACF" w14:textId="3B039E24" w:rsidR="00C60700" w:rsidDel="00CA0794" w:rsidRDefault="00171C80">
      <w:pPr>
        <w:pStyle w:val="BodyText"/>
        <w:rPr>
          <w:ins w:id="40" w:author="Richards, Keana" w:date="2021-04-22T10:07:00Z"/>
          <w:del w:id="41" w:author="Apicella, Coren L" w:date="2021-11-08T16:16:00Z"/>
        </w:rPr>
      </w:pPr>
      <w:del w:id="42" w:author="Apicella, Coren L" w:date="2021-11-08T16:16:00Z">
        <w:r w:rsidDel="00CA0794">
          <w:delText xml:space="preserve">Here, we examined the role of preparation on the gender differences in willingness to compete through two experiments. In the first experiment, we tested whether simply knowing that there will be an opportunity to prepare before performing a task affects the gender gap in willingness to compete. That is, we manipulated participants’ knowledge of whether they had unlimited time to prepare before they made their decision to compete. We anticipated that participants with this information would be more inclined to compete compared to participants </w:delText>
        </w:r>
        <w:commentRangeStart w:id="43"/>
        <w:r w:rsidDel="00CA0794">
          <w:delText>without this information</w:delText>
        </w:r>
        <w:commentRangeEnd w:id="43"/>
        <w:r w:rsidR="002A1F36" w:rsidDel="00CA0794">
          <w:delText xml:space="preserve"> and that this effect would be stronger for women, who tend to be relatively less confident.</w:delText>
        </w:r>
      </w:del>
      <w:ins w:id="44" w:author="Richards, Keana" w:date="2021-04-22T10:07:00Z">
        <w:del w:id="45" w:author="Apicella, Coren L" w:date="2021-11-08T16:16:00Z">
          <w:r w:rsidR="00CA4D3E" w:rsidDel="00CA0794">
            <w:rPr>
              <w:rStyle w:val="CommentReference"/>
            </w:rPr>
            <w:commentReference w:id="43"/>
          </w:r>
          <w:r w:rsidR="00CA4D3E" w:rsidDel="00CA0794">
            <w:delText xml:space="preserve"> and …</w:delText>
          </w:r>
          <w:r w:rsidDel="00CA0794">
            <w:delText>.</w:delText>
          </w:r>
        </w:del>
      </w:ins>
      <w:del w:id="46" w:author="Apicella, Coren L" w:date="2021-11-08T16:16:00Z">
        <w:r w:rsidDel="00CA0794">
          <w:delText xml:space="preserve"> Thus, we expected an interaction between gender and condition on the choice to compete, along with a main effect of condition.</w:delText>
        </w:r>
        <w:r w:rsidR="00CA4D3E" w:rsidDel="00CA0794">
          <w:delText xml:space="preserve"> </w:delText>
        </w:r>
        <w:r w:rsidDel="00CA0794">
          <w:delText xml:space="preserve">In the second experiment, we examined how actual preparation influences the decision to compete. That is, we manipulated whether participants were required to prepare before making </w:delText>
        </w:r>
        <w:r w:rsidR="00CA4D3E" w:rsidDel="00CA0794">
          <w:delText xml:space="preserve">the </w:delText>
        </w:r>
        <w:r w:rsidDel="00CA0794">
          <w:delText>decision</w:delText>
        </w:r>
        <w:r w:rsidR="00CA4D3E" w:rsidDel="00CA0794">
          <w:delText xml:space="preserve"> to compete</w:delText>
        </w:r>
        <w:r w:rsidDel="00CA0794">
          <w:delText>. Again, we expected that women in the preparation condition would be especially inclined to compete.</w:delText>
        </w:r>
        <w:r w:rsidR="002A1F36" w:rsidDel="00CA0794">
          <w:delText xml:space="preserve"> </w:delText>
        </w:r>
      </w:del>
    </w:p>
    <w:p w14:paraId="0B8D2293" w14:textId="5CD03B3E" w:rsidR="00C60700" w:rsidDel="00CA0794" w:rsidRDefault="00CA4D3E">
      <w:pPr>
        <w:pStyle w:val="BodyText"/>
        <w:rPr>
          <w:del w:id="47" w:author="Apicella, Coren L" w:date="2021-11-08T16:16:00Z"/>
        </w:rPr>
      </w:pPr>
      <w:del w:id="48" w:author="Apicella, Coren L" w:date="2021-11-08T16:16:00Z">
        <w:r w:rsidDel="00CA0794">
          <w:delText>In both experiments, we measured gender differences in actual preparation after administering the treatment and eliciting preferences</w:delText>
        </w:r>
        <w:r w:rsidR="008521EF" w:rsidDel="00CA0794">
          <w:delText xml:space="preserve"> to compete</w:delText>
        </w:r>
        <w:r w:rsidDel="00CA0794">
          <w:delText xml:space="preserve">. </w:delText>
        </w:r>
      </w:del>
      <w:ins w:id="49" w:author="Richards, Keana" w:date="2021-04-22T10:07:00Z">
        <w:del w:id="50" w:author="Apicella, Coren L" w:date="2021-11-08T16:16:00Z">
          <w:r w:rsidDel="00CA0794">
            <w:delText xml:space="preserve">In experiment 1, all participants had an opportunity to prepare after deciding whether to compete. </w:delText>
          </w:r>
          <w:commentRangeStart w:id="51"/>
          <w:r w:rsidDel="00CA0794">
            <w:delText xml:space="preserve">In experiment 2,   </w:delText>
          </w:r>
          <w:commentRangeEnd w:id="51"/>
          <w:r w:rsidR="008521EF" w:rsidDel="00CA0794">
            <w:rPr>
              <w:rStyle w:val="CommentReference"/>
            </w:rPr>
            <w:commentReference w:id="51"/>
          </w:r>
        </w:del>
      </w:ins>
      <w:del w:id="52" w:author="Apicella, Coren L" w:date="2021-11-08T16:16:00Z">
        <w:r w:rsidR="008521EF" w:rsidDel="00CA0794">
          <w:delText>Finally, we</w:delText>
        </w:r>
        <w:r w:rsidR="00171C80" w:rsidDel="00CA0794">
          <w:delText xml:space="preserve"> monetarily incentiviz</w:delText>
        </w:r>
        <w:r w:rsidR="008521EF" w:rsidDel="00CA0794">
          <w:delText>ed</w:delText>
        </w:r>
        <w:r w:rsidR="00171C80" w:rsidDel="00CA0794">
          <w:delText xml:space="preserve"> </w:delText>
        </w:r>
        <w:r w:rsidDel="00CA0794">
          <w:delText>participants</w:delText>
        </w:r>
        <w:r w:rsidR="008521EF" w:rsidDel="00CA0794">
          <w:delText xml:space="preserve"> in both studies</w:delText>
        </w:r>
        <w:r w:rsidDel="00CA0794">
          <w:delText xml:space="preserve"> </w:delText>
        </w:r>
        <w:r w:rsidR="00171C80" w:rsidDel="00CA0794">
          <w:delText xml:space="preserve">to correctly predict which gender would prepare and compete more. The research design, hypotheses, measures and analyses were </w:delText>
        </w:r>
        <w:r w:rsidR="00171C80" w:rsidDel="00CA0794">
          <w:lastRenderedPageBreak/>
          <w:delText xml:space="preserve">preregistered </w:delText>
        </w:r>
      </w:del>
      <w:ins w:id="53" w:author="Richards, Keana" w:date="2021-04-22T10:07:00Z">
        <w:del w:id="54" w:author="Apicella, Coren L" w:date="2021-11-08T16:16:00Z">
          <w:r w:rsidR="00171C80" w:rsidDel="00CA0794">
            <w:delText>(</w:delText>
          </w:r>
          <w:r w:rsidR="002A1F36" w:rsidDel="00CA0794">
            <w:fldChar w:fldCharType="begin"/>
          </w:r>
          <w:r w:rsidR="002A1F36" w:rsidDel="00CA0794">
            <w:delInstrText xml:space="preserve"> HYPERLINK "https://osf.io/q39a5/" \h </w:delInstrText>
          </w:r>
          <w:r w:rsidR="002A1F36" w:rsidDel="00CA0794">
            <w:fldChar w:fldCharType="separate"/>
          </w:r>
          <w:r w:rsidR="00171C80" w:rsidDel="00CA0794">
            <w:rPr>
              <w:rStyle w:val="Hyperlink"/>
            </w:rPr>
            <w:delText>https://osf.io/q39a5/</w:delText>
          </w:r>
          <w:r w:rsidR="002A1F36" w:rsidDel="00CA0794">
            <w:rPr>
              <w:rStyle w:val="Hyperlink"/>
            </w:rPr>
            <w:fldChar w:fldCharType="end"/>
          </w:r>
          <w:r w:rsidR="00171C80" w:rsidDel="00CA0794">
            <w:delText xml:space="preserve">) </w:delText>
          </w:r>
        </w:del>
      </w:ins>
      <w:del w:id="55" w:author="Apicella, Coren L" w:date="2021-11-08T16:16:00Z">
        <w:r w:rsidR="00171C80" w:rsidDel="00CA0794">
          <w:delText>unless otherwise stated and all analyses were conducted in R statistical software (version 4.0.</w:delText>
        </w:r>
        <w:r w:rsidR="002A1F36" w:rsidDel="00CA0794">
          <w:delText>4</w:delText>
        </w:r>
      </w:del>
      <w:ins w:id="56" w:author="Richards, Keana" w:date="2021-04-22T10:07:00Z">
        <w:del w:id="57" w:author="Apicella, Coren L" w:date="2021-11-08T16:16:00Z">
          <w:r w:rsidR="00171C80" w:rsidDel="00CA0794">
            <w:delText>3</w:delText>
          </w:r>
        </w:del>
      </w:ins>
      <w:del w:id="58" w:author="Apicella, Coren L" w:date="2021-11-08T16:16:00Z">
        <w:r w:rsidR="00171C80" w:rsidDel="00CA0794">
          <w:delText>).</w:delText>
        </w:r>
      </w:del>
    </w:p>
    <w:p w14:paraId="4074200B" w14:textId="72DBB93D" w:rsidR="00C60700" w:rsidDel="00CC763A" w:rsidRDefault="002A1F36">
      <w:pPr>
        <w:pStyle w:val="Heading1"/>
        <w:rPr>
          <w:del w:id="59" w:author="Apicella, Coren L" w:date="2021-11-08T19:28:00Z"/>
        </w:rPr>
      </w:pPr>
      <w:bookmarkStart w:id="60" w:name="study-1"/>
      <w:del w:id="61" w:author="Apicella, Coren L" w:date="2021-11-08T19:28:00Z">
        <w:r w:rsidDel="00CC763A">
          <w:delText>2</w:delText>
        </w:r>
        <w:r w:rsidR="00171C80" w:rsidDel="00CC763A">
          <w:tab/>
          <w:delText>Study 1</w:delText>
        </w:r>
        <w:bookmarkEnd w:id="60"/>
      </w:del>
    </w:p>
    <w:p w14:paraId="41FE1A24" w14:textId="3116E6A4" w:rsidR="00C60700" w:rsidDel="00CC763A" w:rsidRDefault="00171C80">
      <w:pPr>
        <w:pStyle w:val="Heading2"/>
        <w:rPr>
          <w:del w:id="62" w:author="Apicella, Coren L" w:date="2021-11-08T19:28:00Z"/>
        </w:rPr>
      </w:pPr>
      <w:bookmarkStart w:id="63" w:name="methods"/>
      <w:del w:id="64" w:author="Apicella, Coren L" w:date="2021-11-08T19:28:00Z">
        <w:r w:rsidDel="00CC763A">
          <w:delText>2.1</w:delText>
        </w:r>
        <w:r w:rsidDel="00CC763A">
          <w:tab/>
          <w:delText>Methods</w:delText>
        </w:r>
        <w:bookmarkEnd w:id="63"/>
      </w:del>
    </w:p>
    <w:p w14:paraId="4C3DB03E" w14:textId="18E65C07" w:rsidR="00C60700" w:rsidDel="00CC763A" w:rsidRDefault="00171C80">
      <w:pPr>
        <w:pStyle w:val="FirstParagraph"/>
        <w:rPr>
          <w:del w:id="65" w:author="Apicella, Coren L" w:date="2021-11-08T19:28:00Z"/>
        </w:rPr>
      </w:pPr>
      <w:del w:id="66" w:author="Apicella, Coren L" w:date="2021-11-08T19:28:00Z">
        <w:r w:rsidDel="00CC763A">
          <w:delText>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male or female,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(53.60% women), with an average age of 37.74 (</w:delText>
        </w:r>
        <w:r w:rsidDel="00CC763A">
          <w:rPr>
            <w:i/>
          </w:rPr>
          <w:delText>SD</w:delText>
        </w:r>
        <w:r w:rsidDel="00CC763A">
          <w:delText xml:space="preserve"> = 13.19) years. 54 participants (53.70% women) dropped out of the study before finishing and we use their data when available.</w:delText>
        </w:r>
      </w:del>
    </w:p>
    <w:p w14:paraId="759F1A34" w14:textId="0EA7978D" w:rsidR="00C60700" w:rsidDel="00CC763A" w:rsidRDefault="00171C80">
      <w:pPr>
        <w:pStyle w:val="BodyText"/>
        <w:rPr>
          <w:del w:id="67" w:author="Apicella, Coren L" w:date="2021-11-08T19:28:00Z"/>
        </w:rPr>
      </w:pPr>
      <w:del w:id="68" w:author="Apicella, Coren L" w:date="2021-11-08T19:28:00Z">
        <w:r w:rsidDel="00CC763A">
          <w:delText xml:space="preserve">Participants were told they would be completing a multiplication task where they would be able to choose how they would be paid for their performance. </w:delText>
        </w:r>
        <w:r w:rsidR="002A1F36" w:rsidDel="00CC763A">
          <w:delText xml:space="preserve">We chose a multiplication task because we expect participants will improve with practice. Indeed, research suggests that rehearsing and recalling associative memories can speed up retrieval of those memories (Rundus, 1971). </w:delText>
        </w:r>
        <w:r w:rsidDel="00CC763A">
          <w:delText xml:space="preserve">The task involved solving problems from multiplication tables 1-12 as quickly as possible within a two-minute period. They were provided an example of a question with the correct response and had to answer three practice problems correctly to proceed, as a test of their </w:delText>
        </w:r>
        <w:r w:rsidDel="00CC763A">
          <w:lastRenderedPageBreak/>
          <w:delText>comprehension. After completing the comprehension questions, participants were randomly assigned to either a “knowledge of preparation” condition or a control condition. Participants in the “knowledge of preparation” condition were presented the following text:</w:delText>
        </w:r>
      </w:del>
    </w:p>
    <w:p w14:paraId="73BD3B5E" w14:textId="273B20D8" w:rsidR="00C60700" w:rsidDel="00CC763A" w:rsidRDefault="00171C80">
      <w:pPr>
        <w:pStyle w:val="BodyText"/>
        <w:rPr>
          <w:del w:id="69" w:author="Apicella, Coren L" w:date="2021-11-08T19:28:00Z"/>
        </w:rPr>
      </w:pPr>
      <w:del w:id="70" w:author="Apicella, Coren L" w:date="2021-11-08T19:28:00Z">
        <w:r w:rsidDel="00CC763A">
          <w:delText>“There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delText>
        </w:r>
      </w:del>
    </w:p>
    <w:p w14:paraId="3D9B765E" w14:textId="05FE8766" w:rsidR="00C60700" w:rsidDel="00CC763A" w:rsidRDefault="00171C80">
      <w:pPr>
        <w:pStyle w:val="BodyText"/>
        <w:rPr>
          <w:del w:id="71" w:author="Apicella, Coren L" w:date="2021-11-08T19:28:00Z"/>
        </w:rPr>
      </w:pPr>
      <w:del w:id="72" w:author="Apicella, Coren L" w:date="2021-11-08T19:28:00Z">
        <w:r w:rsidDel="00CC763A">
          <w:delText>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delText>
        </w:r>
      </w:del>
    </w:p>
    <w:p w14:paraId="1018B94F" w14:textId="0072CA78" w:rsidR="00C60700" w:rsidDel="00CC763A" w:rsidRDefault="00171C80">
      <w:pPr>
        <w:pStyle w:val="BodyText"/>
        <w:rPr>
          <w:del w:id="73" w:author="Apicella, Coren L" w:date="2021-11-08T19:28:00Z"/>
        </w:rPr>
      </w:pPr>
      <w:del w:id="74" w:author="Apicella, Coren L" w:date="2021-11-08T19:28:00Z">
        <w:r w:rsidDel="00CC763A">
          <w:delText>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order of presentation of the tournament and piece-rate payment options was randomized for participants.</w:delText>
        </w:r>
      </w:del>
    </w:p>
    <w:p w14:paraId="1F89D847" w14:textId="6C8E9D86" w:rsidR="00C60700" w:rsidDel="00CC763A" w:rsidRDefault="00171C80">
      <w:pPr>
        <w:pStyle w:val="BodyText"/>
        <w:rPr>
          <w:del w:id="75" w:author="Apicella, Coren L" w:date="2021-11-08T19:28:00Z"/>
        </w:rPr>
      </w:pPr>
      <w:del w:id="76" w:author="Apicella, Coren L" w:date="2021-11-08T19:28:00Z">
        <w:r w:rsidDel="00CC763A">
          <w:delText xml:space="preserve">After choosing a payment scheme, participants in both conditions were given an opportunity to prepare before the multiplication task. If they chose to prepare, participants were presented with each multiplication table, 1 through 12, in sequential order. Each multiplication </w:delText>
        </w:r>
        <w:r w:rsidDel="00CC763A">
          <w:lastRenderedPageBreak/>
          <w:delText>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delText>
        </w:r>
      </w:del>
    </w:p>
    <w:p w14:paraId="063AE7B3" w14:textId="3E7B4BA6" w:rsidR="00C60700" w:rsidDel="00CC763A" w:rsidRDefault="00171C80">
      <w:pPr>
        <w:pStyle w:val="BodyText"/>
        <w:rPr>
          <w:del w:id="77" w:author="Apicella, Coren L" w:date="2021-11-08T19:28:00Z"/>
        </w:rPr>
      </w:pPr>
      <w:del w:id="78" w:author="Apicella, Coren L" w:date="2021-11-08T19:28:00Z">
        <w:r w:rsidDel="00CC763A">
          <w:delText>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delText>
        </w:r>
      </w:del>
    </w:p>
    <w:p w14:paraId="1CD77195" w14:textId="08876F55" w:rsidR="00C60700" w:rsidDel="00CC763A" w:rsidRDefault="00171C80">
      <w:pPr>
        <w:pStyle w:val="BodyText"/>
        <w:rPr>
          <w:del w:id="79" w:author="Apicella, Coren L" w:date="2021-11-08T19:28:00Z"/>
        </w:rPr>
      </w:pPr>
      <w:del w:id="80" w:author="Apicella, Coren L" w:date="2021-11-08T19:28:00Z">
        <w:r w:rsidDel="00CC763A">
          <w:delTex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 “decile,” but were asked instead: “If my performance is compared to that of all participants that completed the task, I think my score was…” with the options for responses ranging from </w:delText>
        </w:r>
        <w:r w:rsidDel="00CC763A">
          <w:lastRenderedPageBreak/>
          <w:delText>“Better than all other participants” to “Better than none of the other participants” with 10% increments in between (e.g., “Better than 50% of participants”). Participants were also asked to correctly predict which gender 1) correctly solved more problems 2) spent more time practicing before completing the multiplication task, and 3) chose the tournament payment option more.</w:delText>
        </w:r>
      </w:del>
    </w:p>
    <w:p w14:paraId="102D1369" w14:textId="669259C6" w:rsidR="00C60700" w:rsidDel="00CC763A" w:rsidRDefault="00171C80">
      <w:pPr>
        <w:pStyle w:val="BodyText"/>
        <w:rPr>
          <w:del w:id="81" w:author="Apicella, Coren L" w:date="2021-11-08T19:28:00Z"/>
        </w:rPr>
      </w:pPr>
      <w:del w:id="82" w:author="Apicella, Coren L" w:date="2021-11-08T19:28:00Z">
        <w:r w:rsidDel="00CC763A">
          <w:delText>Finally, participants completed a measure of risk aversion, where they answered if they generally are willing to take risks or try to avoid taking risks (Dohmen &amp; Falk, 2011) on a 10 point scale with 0 meaning participants are “Not at all willing to take risks” and 10 indicating participants are “Very willing to take risks.” To determine whether participants used additional tools to improve their performance on the task, we also asked participants about their use of calculators and perceptions of calculator use on the multiplication task. Neither of these measures was incentivized.</w:delText>
        </w:r>
      </w:del>
    </w:p>
    <w:p w14:paraId="2C4E520D" w14:textId="76C7EEC9" w:rsidR="00C60700" w:rsidDel="00CC763A" w:rsidRDefault="00171C80">
      <w:pPr>
        <w:pStyle w:val="Heading2"/>
        <w:rPr>
          <w:del w:id="83" w:author="Apicella, Coren L" w:date="2021-11-08T19:28:00Z"/>
        </w:rPr>
      </w:pPr>
      <w:bookmarkStart w:id="84" w:name="results"/>
      <w:del w:id="85" w:author="Apicella, Coren L" w:date="2021-11-08T19:28:00Z">
        <w:r w:rsidDel="00CC763A">
          <w:delText>2.2</w:delText>
        </w:r>
        <w:r w:rsidDel="00CC763A">
          <w:tab/>
          <w:delText>Results</w:delText>
        </w:r>
        <w:bookmarkEnd w:id="84"/>
      </w:del>
    </w:p>
    <w:p w14:paraId="53AE8B52" w14:textId="039D4E83" w:rsidR="00C60700" w:rsidDel="00CC763A" w:rsidRDefault="00171C80">
      <w:pPr>
        <w:pStyle w:val="FirstParagraph"/>
        <w:rPr>
          <w:del w:id="86" w:author="Apicella, Coren L" w:date="2021-11-08T19:28:00Z"/>
        </w:rPr>
      </w:pPr>
      <w:del w:id="87" w:author="Apicella, Coren L" w:date="2021-11-08T19:28:00Z">
        <w:r w:rsidDel="00CC763A">
          <w:delText>An equal number of participants were assigned to both conditions (control= 50%). Of the males who completed the study, 49.90% were assigned to the control condition. Of the females who completed the study, 50.09% were assigned to the control condition.</w:delText>
        </w:r>
      </w:del>
    </w:p>
    <w:p w14:paraId="6A23B762" w14:textId="7E79417D" w:rsidR="00C60700" w:rsidDel="00CC763A" w:rsidRDefault="00171C80">
      <w:pPr>
        <w:pStyle w:val="BodyText"/>
        <w:rPr>
          <w:del w:id="88" w:author="Apicella, Coren L" w:date="2021-11-08T19:28:00Z"/>
        </w:rPr>
      </w:pPr>
      <w:del w:id="89" w:author="Apicella, Coren L" w:date="2021-11-08T19:28:00Z">
        <w:r w:rsidDel="00CC763A">
          <w:delText xml:space="preserve">A minority of participants (15.41%) chose to compete, contrary to previous data in this literature (Niederle &amp; Vesterlund, 2007).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 </w:delText>
        </w:r>
      </w:del>
      <m:oMath>
        <m:r>
          <w:del w:id="90" w:author="Apicella, Coren L" w:date="2021-11-08T19:28:00Z">
            <w:rPr>
              <w:rFonts w:ascii="Cambria Math" w:hAnsi="Cambria Math"/>
            </w:rPr>
            <m:t>b=-0.73</m:t>
          </w:del>
        </m:r>
      </m:oMath>
      <w:del w:id="91" w:author="Apicella, Coren L" w:date="2021-11-08T19:28:00Z">
        <w:r w:rsidDel="00CC763A">
          <w:delText xml:space="preserve">, 95% CI </w:delText>
        </w:r>
      </w:del>
      <m:oMath>
        <m:r>
          <w:del w:id="92" w:author="Apicella, Coren L" w:date="2021-11-08T19:28:00Z">
            <w:rPr>
              <w:rFonts w:ascii="Cambria Math" w:hAnsi="Cambria Math"/>
            </w:rPr>
            <m:t>[-1.23</m:t>
          </w:del>
        </m:r>
      </m:oMath>
      <w:del w:id="93" w:author="Apicella, Coren L" w:date="2021-11-08T19:28:00Z">
        <w:r w:rsidDel="00CC763A">
          <w:delText xml:space="preserve">, </w:delText>
        </w:r>
      </w:del>
      <m:oMath>
        <m:r>
          <w:del w:id="94" w:author="Apicella, Coren L" w:date="2021-11-08T19:28:00Z">
            <w:rPr>
              <w:rFonts w:ascii="Cambria Math" w:hAnsi="Cambria Math"/>
            </w:rPr>
            <m:t>-0.24]</m:t>
          </w:del>
        </m:r>
      </m:oMath>
      <w:del w:id="95" w:author="Apicella, Coren L" w:date="2021-11-08T19:28:00Z">
        <w:r w:rsidDel="00CC763A">
          <w:delText xml:space="preserve">, </w:delText>
        </w:r>
      </w:del>
      <m:oMath>
        <m:r>
          <w:del w:id="96" w:author="Apicella, Coren L" w:date="2021-11-08T19:28:00Z">
            <w:rPr>
              <w:rFonts w:ascii="Cambria Math" w:hAnsi="Cambria Math"/>
            </w:rPr>
            <m:t>z=-2.90</m:t>
          </w:del>
        </m:r>
      </m:oMath>
      <w:del w:id="97" w:author="Apicella, Coren L" w:date="2021-11-08T19:28:00Z">
        <w:r w:rsidDel="00CC763A">
          <w:delText xml:space="preserve">, </w:delText>
        </w:r>
      </w:del>
      <m:oMath>
        <m:r>
          <w:del w:id="98" w:author="Apicella, Coren L" w:date="2021-11-08T19:28:00Z">
            <w:rPr>
              <w:rFonts w:ascii="Cambria Math" w:hAnsi="Cambria Math"/>
            </w:rPr>
            <m:t>p=.004</m:t>
          </w:del>
        </m:r>
      </m:oMath>
      <w:del w:id="99" w:author="Apicella, Coren L" w:date="2021-11-08T19:28:00Z">
        <w:r w:rsidDel="00CC763A">
          <w:delText xml:space="preserve">. Contrary to our predictions, we do not find evidence of a significant interaction between gender and condition on the decision to compete, </w:delText>
        </w:r>
      </w:del>
      <m:oMath>
        <m:r>
          <w:del w:id="100" w:author="Apicella, Coren L" w:date="2021-11-08T19:28:00Z">
            <w:rPr>
              <w:rFonts w:ascii="Cambria Math" w:hAnsi="Cambria Math"/>
            </w:rPr>
            <m:t>b=0.06</m:t>
          </w:del>
        </m:r>
      </m:oMath>
      <w:del w:id="101" w:author="Apicella, Coren L" w:date="2021-11-08T19:28:00Z">
        <w:r w:rsidDel="00CC763A">
          <w:delText xml:space="preserve">, 95% </w:delText>
        </w:r>
        <w:r w:rsidDel="00CC763A">
          <w:lastRenderedPageBreak/>
          <w:delText xml:space="preserve">CI </w:delText>
        </w:r>
      </w:del>
      <m:oMath>
        <m:r>
          <w:del w:id="102" w:author="Apicella, Coren L" w:date="2021-11-08T19:28:00Z">
            <w:rPr>
              <w:rFonts w:ascii="Cambria Math" w:hAnsi="Cambria Math"/>
            </w:rPr>
            <m:t>[-0.63</m:t>
          </w:del>
        </m:r>
      </m:oMath>
      <w:del w:id="103" w:author="Apicella, Coren L" w:date="2021-11-08T19:28:00Z">
        <w:r w:rsidDel="00CC763A">
          <w:delText xml:space="preserve">, </w:delText>
        </w:r>
      </w:del>
      <m:oMath>
        <m:r>
          <w:del w:id="104" w:author="Apicella, Coren L" w:date="2021-11-08T19:28:00Z">
            <w:rPr>
              <w:rFonts w:ascii="Cambria Math" w:hAnsi="Cambria Math"/>
            </w:rPr>
            <m:t>0.76]</m:t>
          </w:del>
        </m:r>
      </m:oMath>
      <w:del w:id="105" w:author="Apicella, Coren L" w:date="2021-11-08T19:28:00Z">
        <w:r w:rsidDel="00CC763A">
          <w:delText xml:space="preserve">, </w:delText>
        </w:r>
      </w:del>
      <m:oMath>
        <m:r>
          <w:del w:id="106" w:author="Apicella, Coren L" w:date="2021-11-08T19:28:00Z">
            <w:rPr>
              <w:rFonts w:ascii="Cambria Math" w:hAnsi="Cambria Math"/>
            </w:rPr>
            <m:t>z=0.18</m:t>
          </w:del>
        </m:r>
      </m:oMath>
      <w:del w:id="107" w:author="Apicella, Coren L" w:date="2021-11-08T19:28:00Z">
        <w:r w:rsidDel="00CC763A">
          <w:delText xml:space="preserve">, </w:delText>
        </w:r>
      </w:del>
      <m:oMath>
        <m:r>
          <w:del w:id="108" w:author="Apicella, Coren L" w:date="2021-11-08T19:28:00Z">
            <w:rPr>
              <w:rFonts w:ascii="Cambria Math" w:hAnsi="Cambria Math"/>
            </w:rPr>
            <m:t>p=.861</m:t>
          </w:del>
        </m:r>
      </m:oMath>
      <w:del w:id="109" w:author="Apicella, Coren L" w:date="2021-11-08T19:28:00Z">
        <w:r w:rsidDel="00CC763A">
          <w:delText xml:space="preserve"> (see Figure 1), suggesting that women in the knowledge of preparation condition were not uniquely more inclined to compete.</w:delText>
        </w:r>
      </w:del>
    </w:p>
    <w:p w14:paraId="773F0855" w14:textId="5BC3E767" w:rsidR="00C60700" w:rsidDel="00CC763A" w:rsidRDefault="00171C80">
      <w:pPr>
        <w:pStyle w:val="BodyText"/>
        <w:rPr>
          <w:del w:id="110" w:author="Apicella, Coren L" w:date="2021-11-08T19:28:00Z"/>
        </w:rPr>
      </w:pPr>
      <w:del w:id="111" w:author="Apicella, Coren L" w:date="2021-11-08T19:28:00Z">
        <w:r w:rsidDel="00CC763A">
          <w:delText xml:space="preserve">As hypothesized, women were 75.47% more likely to take advantage of the opportunity to practice relative to men, </w:delText>
        </w:r>
      </w:del>
      <m:oMath>
        <m:r>
          <w:del w:id="112" w:author="Apicella, Coren L" w:date="2021-11-08T19:28:00Z">
            <w:rPr>
              <w:rFonts w:ascii="Cambria Math" w:hAnsi="Cambria Math"/>
            </w:rPr>
            <m:t>b=0.56</m:t>
          </w:del>
        </m:r>
      </m:oMath>
      <w:del w:id="113" w:author="Apicella, Coren L" w:date="2021-11-08T19:28:00Z">
        <w:r w:rsidDel="00CC763A">
          <w:delText xml:space="preserve">, 95% CI </w:delText>
        </w:r>
      </w:del>
      <m:oMath>
        <m:r>
          <w:del w:id="114" w:author="Apicella, Coren L" w:date="2021-11-08T19:28:00Z">
            <w:rPr>
              <w:rFonts w:ascii="Cambria Math" w:hAnsi="Cambria Math"/>
            </w:rPr>
            <m:t>[0.31</m:t>
          </w:del>
        </m:r>
      </m:oMath>
      <w:del w:id="115" w:author="Apicella, Coren L" w:date="2021-11-08T19:28:00Z">
        <w:r w:rsidDel="00CC763A">
          <w:delText xml:space="preserve">, </w:delText>
        </w:r>
      </w:del>
      <m:oMath>
        <m:r>
          <w:del w:id="116" w:author="Apicella, Coren L" w:date="2021-11-08T19:28:00Z">
            <w:rPr>
              <w:rFonts w:ascii="Cambria Math" w:hAnsi="Cambria Math"/>
            </w:rPr>
            <m:t>0.82]</m:t>
          </w:del>
        </m:r>
      </m:oMath>
      <w:del w:id="117" w:author="Apicella, Coren L" w:date="2021-11-08T19:28:00Z">
        <w:r w:rsidDel="00CC763A">
          <w:delText xml:space="preserve">, </w:delText>
        </w:r>
      </w:del>
      <m:oMath>
        <m:r>
          <w:del w:id="118" w:author="Apicella, Coren L" w:date="2021-11-08T19:28:00Z">
            <w:rPr>
              <w:rFonts w:ascii="Cambria Math" w:hAnsi="Cambria Math"/>
            </w:rPr>
            <m:t>z=4.37</m:t>
          </w:del>
        </m:r>
      </m:oMath>
      <w:del w:id="119" w:author="Apicella, Coren L" w:date="2021-11-08T19:28:00Z">
        <w:r w:rsidDel="00CC763A">
          <w:delText xml:space="preserve">, </w:delText>
        </w:r>
      </w:del>
      <m:oMath>
        <m:r>
          <w:del w:id="120" w:author="Apicella, Coren L" w:date="2021-11-08T19:28:00Z">
            <w:rPr>
              <w:rFonts w:ascii="Cambria Math" w:hAnsi="Cambria Math"/>
            </w:rPr>
            <m:t>p&lt;.001</m:t>
          </w:del>
        </m:r>
      </m:oMath>
      <w:del w:id="121" w:author="Apicella, Coren L" w:date="2021-11-08T19:28:00Z">
        <w:r w:rsidDel="00CC763A">
          <w:delText xml:space="preserve">, while controlling for the decision to compete (see Figure 2). As an exploratory analysis, we tested whether gender and the choice to compete interact to predict the choice to prepare, but did not find evidence for an interaction, </w:delText>
        </w:r>
      </w:del>
      <m:oMath>
        <m:r>
          <w:del w:id="122" w:author="Apicella, Coren L" w:date="2021-11-08T19:28:00Z">
            <w:rPr>
              <w:rFonts w:ascii="Cambria Math" w:hAnsi="Cambria Math"/>
            </w:rPr>
            <m:t>b=0.12</m:t>
          </w:del>
        </m:r>
      </m:oMath>
      <w:del w:id="123" w:author="Apicella, Coren L" w:date="2021-11-08T19:28:00Z">
        <w:r w:rsidDel="00CC763A">
          <w:delText xml:space="preserve">, 95% CI </w:delText>
        </w:r>
      </w:del>
      <m:oMath>
        <m:r>
          <w:del w:id="124" w:author="Apicella, Coren L" w:date="2021-11-08T19:28:00Z">
            <w:rPr>
              <w:rFonts w:ascii="Cambria Math" w:hAnsi="Cambria Math"/>
            </w:rPr>
            <m:t>[-0.60</m:t>
          </w:del>
        </m:r>
      </m:oMath>
      <w:del w:id="125" w:author="Apicella, Coren L" w:date="2021-11-08T19:28:00Z">
        <w:r w:rsidDel="00CC763A">
          <w:delText xml:space="preserve">, </w:delText>
        </w:r>
      </w:del>
      <m:oMath>
        <m:r>
          <w:del w:id="126" w:author="Apicella, Coren L" w:date="2021-11-08T19:28:00Z">
            <w:rPr>
              <w:rFonts w:ascii="Cambria Math" w:hAnsi="Cambria Math"/>
            </w:rPr>
            <m:t>0.86]</m:t>
          </w:del>
        </m:r>
      </m:oMath>
      <w:del w:id="127" w:author="Apicella, Coren L" w:date="2021-11-08T19:28:00Z">
        <w:r w:rsidDel="00CC763A">
          <w:delText xml:space="preserve">, </w:delText>
        </w:r>
      </w:del>
      <m:oMath>
        <m:r>
          <w:del w:id="128" w:author="Apicella, Coren L" w:date="2021-11-08T19:28:00Z">
            <w:rPr>
              <w:rFonts w:ascii="Cambria Math" w:hAnsi="Cambria Math"/>
            </w:rPr>
            <m:t>z=0.33</m:t>
          </w:del>
        </m:r>
      </m:oMath>
      <w:del w:id="129" w:author="Apicella, Coren L" w:date="2021-11-08T19:28:00Z">
        <w:r w:rsidDel="00CC763A">
          <w:delText xml:space="preserve">, </w:delText>
        </w:r>
      </w:del>
      <m:oMath>
        <m:r>
          <w:del w:id="130" w:author="Apicella, Coren L" w:date="2021-11-08T19:28:00Z">
            <w:rPr>
              <w:rFonts w:ascii="Cambria Math" w:hAnsi="Cambria Math"/>
            </w:rPr>
            <m:t>p=.740</m:t>
          </w:del>
        </m:r>
      </m:oMath>
      <w:del w:id="131" w:author="Apicella, Coren L" w:date="2021-11-08T19:28:00Z">
        <w:r w:rsidDel="00CC763A">
          <w:delText>.</w:delText>
        </w:r>
      </w:del>
    </w:p>
    <w:p w14:paraId="482FADFF" w14:textId="5CC8498B" w:rsidR="00C60700" w:rsidDel="00CC763A" w:rsidRDefault="00171C80">
      <w:pPr>
        <w:pStyle w:val="BodyText"/>
        <w:rPr>
          <w:del w:id="132" w:author="Apicella, Coren L" w:date="2021-11-08T19:28:00Z"/>
        </w:rPr>
      </w:pPr>
      <w:del w:id="133" w:author="Apicella, Coren L" w:date="2021-11-08T19:28:00Z">
        <w:r w:rsidDel="00CC763A">
          <w:delText xml:space="preserve">In further support of gender differences in preparation, women completed 68.59% more rounds of preparation relative to men, </w:delText>
        </w:r>
      </w:del>
      <m:oMath>
        <m:r>
          <w:del w:id="134" w:author="Apicella, Coren L" w:date="2021-11-08T19:28:00Z">
            <w:rPr>
              <w:rFonts w:ascii="Cambria Math" w:hAnsi="Cambria Math"/>
            </w:rPr>
            <m:t>b=0.52</m:t>
          </w:del>
        </m:r>
        <m:r>
          <w:ins w:id="135" w:author="Richards, Keana" w:date="2021-04-22T10:07:00Z">
            <w:del w:id="136" w:author="Apicella, Coren L" w:date="2021-11-08T19:28:00Z">
              <w:rPr>
                <w:rFonts w:ascii="Cambria Math" w:hAnsi="Cambria Math"/>
              </w:rPr>
              <m:t>56</m:t>
            </w:del>
          </w:ins>
        </m:r>
      </m:oMath>
      <w:del w:id="137" w:author="Apicella, Coren L" w:date="2021-11-08T19:28:00Z">
        <w:r w:rsidDel="00CC763A">
          <w:delText xml:space="preserve">, 95% CI </w:delText>
        </w:r>
      </w:del>
      <m:oMath>
        <m:r>
          <w:del w:id="138" w:author="Apicella, Coren L" w:date="2021-11-08T19:28:00Z">
            <w:rPr>
              <w:rFonts w:ascii="Cambria Math" w:hAnsi="Cambria Math"/>
            </w:rPr>
            <m:t>[0.36</m:t>
          </w:del>
        </m:r>
        <m:r>
          <w:ins w:id="139" w:author="Richards, Keana" w:date="2021-04-22T10:07:00Z">
            <w:del w:id="140" w:author="Apicella, Coren L" w:date="2021-11-08T19:28:00Z">
              <w:rPr>
                <w:rFonts w:ascii="Cambria Math" w:hAnsi="Cambria Math"/>
              </w:rPr>
              <m:t>31</m:t>
            </w:del>
          </w:ins>
        </m:r>
      </m:oMath>
      <w:del w:id="141" w:author="Apicella, Coren L" w:date="2021-11-08T19:28:00Z">
        <w:r w:rsidDel="00CC763A">
          <w:delText xml:space="preserve">, </w:delText>
        </w:r>
      </w:del>
      <m:oMath>
        <m:r>
          <w:del w:id="142" w:author="Apicella, Coren L" w:date="2021-11-08T19:28:00Z">
            <w:rPr>
              <w:rFonts w:ascii="Cambria Math" w:hAnsi="Cambria Math"/>
            </w:rPr>
            <m:t>0.69</m:t>
          </w:del>
        </m:r>
        <m:r>
          <w:ins w:id="143" w:author="Richards, Keana" w:date="2021-04-22T10:07:00Z">
            <w:del w:id="144" w:author="Apicella, Coren L" w:date="2021-11-08T19:28:00Z">
              <w:rPr>
                <w:rFonts w:ascii="Cambria Math" w:hAnsi="Cambria Math"/>
              </w:rPr>
              <m:t>82</m:t>
            </w:del>
          </w:ins>
        </m:r>
        <m:r>
          <w:del w:id="145" w:author="Apicella, Coren L" w:date="2021-11-08T19:28:00Z">
            <w:rPr>
              <w:rFonts w:ascii="Cambria Math" w:hAnsi="Cambria Math"/>
            </w:rPr>
            <m:t>]</m:t>
          </w:del>
        </m:r>
      </m:oMath>
      <w:del w:id="146" w:author="Apicella, Coren L" w:date="2021-11-08T19:28:00Z">
        <w:r w:rsidDel="00CC763A">
          <w:delText xml:space="preserve">, </w:delText>
        </w:r>
      </w:del>
      <m:oMath>
        <m:r>
          <w:del w:id="147" w:author="Apicella, Coren L" w:date="2021-11-08T19:28:00Z">
            <w:rPr>
              <w:rFonts w:ascii="Cambria Math" w:hAnsi="Cambria Math"/>
            </w:rPr>
            <m:t>z=6.14</m:t>
          </w:del>
        </m:r>
        <m:r>
          <w:ins w:id="148" w:author="Richards, Keana" w:date="2021-04-22T10:07:00Z">
            <w:del w:id="149" w:author="Apicella, Coren L" w:date="2021-11-08T19:28:00Z">
              <w:rPr>
                <w:rFonts w:ascii="Cambria Math" w:hAnsi="Cambria Math"/>
              </w:rPr>
              <m:t>4.37</m:t>
            </w:del>
          </w:ins>
        </m:r>
      </m:oMath>
      <w:del w:id="150" w:author="Apicella, Coren L" w:date="2021-11-08T19:28:00Z">
        <w:r w:rsidDel="00CC763A">
          <w:delText xml:space="preserve">, </w:delText>
        </w:r>
      </w:del>
      <m:oMath>
        <m:r>
          <w:del w:id="151" w:author="Apicella, Coren L" w:date="2021-11-08T19:28:00Z">
            <w:rPr>
              <w:rFonts w:ascii="Cambria Math" w:hAnsi="Cambria Math"/>
            </w:rPr>
            <m:t>p&lt;.001</m:t>
          </w:del>
        </m:r>
      </m:oMath>
      <w:del w:id="152" w:author="Apicella, Coren L" w:date="2021-11-08T19:28:00Z">
        <w:r w:rsidDel="00CC763A">
          <w:delText xml:space="preserve"> (see Figure 3).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This gender difference aligned with participants’ predictions about gender differences in preparation, where participants expected women, relative to men, to spend more time preparing for the multiplication task, </w:delText>
        </w:r>
      </w:del>
      <m:oMath>
        <m:sSup>
          <m:sSupPr>
            <m:ctrlPr>
              <w:del w:id="153" w:author="Apicella, Coren L" w:date="2021-11-08T19:28:00Z">
                <w:rPr>
                  <w:rFonts w:ascii="Cambria Math" w:hAnsi="Cambria Math"/>
                </w:rPr>
              </w:del>
            </m:ctrlPr>
          </m:sSupPr>
          <m:e>
            <m:r>
              <w:del w:id="154" w:author="Apicella, Coren L" w:date="2021-11-08T19:28:00Z">
                <w:rPr>
                  <w:rFonts w:ascii="Cambria Math" w:hAnsi="Cambria Math"/>
                </w:rPr>
                <m:t>χ</m:t>
              </w:del>
            </m:r>
          </m:e>
          <m:sup>
            <m:r>
              <w:del w:id="155" w:author="Apicella, Coren L" w:date="2021-11-08T19:28:00Z">
                <w:rPr>
                  <w:rFonts w:ascii="Cambria Math" w:hAnsi="Cambria Math"/>
                </w:rPr>
                <m:t>2</m:t>
              </w:del>
            </m:r>
          </m:sup>
        </m:sSup>
        <m:r>
          <w:del w:id="156" w:author="Apicella, Coren L" w:date="2021-11-08T19:28:00Z">
            <w:rPr>
              <w:rFonts w:ascii="Cambria Math" w:hAnsi="Cambria Math"/>
            </w:rPr>
            <m:t>(1,n=1056)=15.67</m:t>
          </w:del>
        </m:r>
      </m:oMath>
      <w:del w:id="157" w:author="Apicella, Coren L" w:date="2021-11-08T19:28:00Z">
        <w:r w:rsidDel="00CC763A">
          <w:delText xml:space="preserve">, </w:delText>
        </w:r>
      </w:del>
      <m:oMath>
        <m:r>
          <w:del w:id="158" w:author="Apicella, Coren L" w:date="2021-11-08T19:28:00Z">
            <w:rPr>
              <w:rFonts w:ascii="Cambria Math" w:hAnsi="Cambria Math"/>
            </w:rPr>
            <m:t>p&lt;.001</m:t>
          </w:del>
        </m:r>
      </m:oMath>
      <w:del w:id="159" w:author="Apicella, Coren L" w:date="2021-11-08T19:28:00Z">
        <w:r w:rsidDel="00CC763A">
          <w:delText xml:space="preserve"> (see Figure 4), and in general, </w:delText>
        </w:r>
      </w:del>
      <m:oMath>
        <m:sSup>
          <m:sSupPr>
            <m:ctrlPr>
              <w:del w:id="160" w:author="Apicella, Coren L" w:date="2021-11-08T19:28:00Z">
                <w:rPr>
                  <w:rFonts w:ascii="Cambria Math" w:hAnsi="Cambria Math"/>
                </w:rPr>
              </w:del>
            </m:ctrlPr>
          </m:sSupPr>
          <m:e>
            <m:r>
              <w:del w:id="161" w:author="Apicella, Coren L" w:date="2021-11-08T19:28:00Z">
                <w:rPr>
                  <w:rFonts w:ascii="Cambria Math" w:hAnsi="Cambria Math"/>
                </w:rPr>
                <m:t>χ</m:t>
              </w:del>
            </m:r>
          </m:e>
          <m:sup>
            <m:r>
              <w:del w:id="162" w:author="Apicella, Coren L" w:date="2021-11-08T19:28:00Z">
                <w:rPr>
                  <w:rFonts w:ascii="Cambria Math" w:hAnsi="Cambria Math"/>
                </w:rPr>
                <m:t>2</m:t>
              </w:del>
            </m:r>
          </m:sup>
        </m:sSup>
        <m:r>
          <w:del w:id="163" w:author="Apicella, Coren L" w:date="2021-11-08T19:28:00Z">
            <w:rPr>
              <w:rFonts w:ascii="Cambria Math" w:hAnsi="Cambria Math"/>
            </w:rPr>
            <m:t>(1,n=1056)=447.11</m:t>
          </w:del>
        </m:r>
      </m:oMath>
      <w:del w:id="164" w:author="Apicella, Coren L" w:date="2021-11-08T19:28:00Z">
        <w:r w:rsidDel="00CC763A">
          <w:delText xml:space="preserve">, </w:delText>
        </w:r>
      </w:del>
      <m:oMath>
        <m:r>
          <w:del w:id="165" w:author="Apicella, Coren L" w:date="2021-11-08T19:28:00Z">
            <w:rPr>
              <w:rFonts w:ascii="Cambria Math" w:hAnsi="Cambria Math"/>
            </w:rPr>
            <m:t>p&lt;.001</m:t>
          </w:del>
        </m:r>
      </m:oMath>
      <w:del w:id="166" w:author="Apicella, Coren L" w:date="2021-11-08T19:28:00Z">
        <w:r w:rsidDel="00CC763A">
          <w:delText xml:space="preserve"> (see Figure 7). One possible explanation for participants’ predictions is that they expected men to outperform women on the task, which would lead women to compensate by preparing more. However, participants did not expect any gender differences in performance on the task, </w:delText>
        </w:r>
      </w:del>
      <m:oMath>
        <m:sSup>
          <m:sSupPr>
            <m:ctrlPr>
              <w:del w:id="167" w:author="Apicella, Coren L" w:date="2021-11-08T19:28:00Z">
                <w:rPr>
                  <w:rFonts w:ascii="Cambria Math" w:hAnsi="Cambria Math"/>
                </w:rPr>
              </w:del>
            </m:ctrlPr>
          </m:sSupPr>
          <m:e>
            <m:r>
              <w:del w:id="168" w:author="Apicella, Coren L" w:date="2021-11-08T19:28:00Z">
                <w:rPr>
                  <w:rFonts w:ascii="Cambria Math" w:hAnsi="Cambria Math"/>
                </w:rPr>
                <m:t>χ</m:t>
              </w:del>
            </m:r>
          </m:e>
          <m:sup>
            <m:r>
              <w:del w:id="169" w:author="Apicella, Coren L" w:date="2021-11-08T19:28:00Z">
                <w:rPr>
                  <w:rFonts w:ascii="Cambria Math" w:hAnsi="Cambria Math"/>
                </w:rPr>
                <m:t>2</m:t>
              </w:del>
            </m:r>
          </m:sup>
        </m:sSup>
        <m:r>
          <w:del w:id="170" w:author="Apicella, Coren L" w:date="2021-11-08T19:28:00Z">
            <w:rPr>
              <w:rFonts w:ascii="Cambria Math" w:hAnsi="Cambria Math"/>
            </w:rPr>
            <m:t>(1,n=1056)=1.02</m:t>
          </w:del>
        </m:r>
      </m:oMath>
      <w:del w:id="171" w:author="Apicella, Coren L" w:date="2021-11-08T19:28:00Z">
        <w:r w:rsidDel="00CC763A">
          <w:delText xml:space="preserve">, </w:delText>
        </w:r>
      </w:del>
      <m:oMath>
        <m:r>
          <w:del w:id="172" w:author="Apicella, Coren L" w:date="2021-11-08T19:28:00Z">
            <w:rPr>
              <w:rFonts w:ascii="Cambria Math" w:hAnsi="Cambria Math"/>
            </w:rPr>
            <m:t>p=.313</m:t>
          </w:del>
        </m:r>
      </m:oMath>
      <w:del w:id="173" w:author="Apicella, Coren L" w:date="2021-11-08T19:28:00Z">
        <w:r w:rsidDel="00CC763A">
          <w:delText xml:space="preserve"> (see Figure 5). </w:delText>
        </w:r>
        <w:r w:rsidDel="00CC763A">
          <w:lastRenderedPageBreak/>
          <w:delText xml:space="preserve">Additionally, participants accurately predicted that women were less likely to choose to compete, </w:delText>
        </w:r>
      </w:del>
      <m:oMath>
        <m:sSup>
          <m:sSupPr>
            <m:ctrlPr>
              <w:del w:id="174" w:author="Apicella, Coren L" w:date="2021-11-08T19:28:00Z">
                <w:rPr>
                  <w:rFonts w:ascii="Cambria Math" w:hAnsi="Cambria Math"/>
                </w:rPr>
              </w:del>
            </m:ctrlPr>
          </m:sSupPr>
          <m:e>
            <m:r>
              <w:del w:id="175" w:author="Apicella, Coren L" w:date="2021-11-08T19:28:00Z">
                <w:rPr>
                  <w:rFonts w:ascii="Cambria Math" w:hAnsi="Cambria Math"/>
                </w:rPr>
                <m:t>χ</m:t>
              </w:del>
            </m:r>
          </m:e>
          <m:sup>
            <m:r>
              <w:del w:id="176" w:author="Apicella, Coren L" w:date="2021-11-08T19:28:00Z">
                <w:rPr>
                  <w:rFonts w:ascii="Cambria Math" w:hAnsi="Cambria Math"/>
                </w:rPr>
                <m:t>2</m:t>
              </w:del>
            </m:r>
          </m:sup>
        </m:sSup>
        <m:r>
          <w:del w:id="177" w:author="Apicella, Coren L" w:date="2021-11-08T19:28:00Z">
            <w:rPr>
              <w:rFonts w:ascii="Cambria Math" w:hAnsi="Cambria Math"/>
            </w:rPr>
            <m:t>(1,n=1056)=716.24</m:t>
          </w:del>
        </m:r>
      </m:oMath>
      <w:del w:id="178" w:author="Apicella, Coren L" w:date="2021-11-08T19:28:00Z">
        <w:r w:rsidDel="00CC763A">
          <w:delText xml:space="preserve">, </w:delText>
        </w:r>
      </w:del>
      <m:oMath>
        <m:r>
          <w:del w:id="179" w:author="Apicella, Coren L" w:date="2021-11-08T19:28:00Z">
            <w:rPr>
              <w:rFonts w:ascii="Cambria Math" w:hAnsi="Cambria Math"/>
            </w:rPr>
            <m:t>p&lt;.001</m:t>
          </w:del>
        </m:r>
      </m:oMath>
      <w:del w:id="180" w:author="Apicella, Coren L" w:date="2021-11-08T19:28:00Z">
        <w:r w:rsidDel="00CC763A">
          <w:delText xml:space="preserve"> (see Figure 6), suggesting that they did not believe women prepare more because they were more likely to compete.</w:delText>
        </w:r>
      </w:del>
    </w:p>
    <w:p w14:paraId="6832F90F" w14:textId="5B5D1A69" w:rsidR="00C60700" w:rsidDel="00CC763A" w:rsidRDefault="00171C80">
      <w:pPr>
        <w:pStyle w:val="Heading1"/>
        <w:rPr>
          <w:del w:id="181" w:author="Apicella, Coren L" w:date="2021-11-08T19:28:00Z"/>
        </w:rPr>
      </w:pPr>
      <w:bookmarkStart w:id="182" w:name="study-2"/>
      <w:del w:id="183" w:author="Apicella, Coren L" w:date="2021-11-08T19:28:00Z">
        <w:r w:rsidDel="00CC763A">
          <w:delText>3</w:delText>
        </w:r>
        <w:r w:rsidDel="00CC763A">
          <w:tab/>
          <w:delText>Study 2</w:delText>
        </w:r>
        <w:bookmarkEnd w:id="182"/>
      </w:del>
    </w:p>
    <w:p w14:paraId="0689A419" w14:textId="59CE6BEA" w:rsidR="00C60700" w:rsidDel="00CC763A" w:rsidRDefault="00171C80">
      <w:pPr>
        <w:pStyle w:val="Heading2"/>
        <w:rPr>
          <w:del w:id="184" w:author="Apicella, Coren L" w:date="2021-11-08T19:28:00Z"/>
        </w:rPr>
      </w:pPr>
      <w:bookmarkStart w:id="185" w:name="methods-1"/>
      <w:del w:id="186" w:author="Apicella, Coren L" w:date="2021-11-08T19:28:00Z">
        <w:r w:rsidDel="00CC763A">
          <w:delText>3.1</w:delText>
        </w:r>
        <w:r w:rsidDel="00CC763A">
          <w:tab/>
          <w:delText>Methods</w:delText>
        </w:r>
        <w:bookmarkEnd w:id="185"/>
      </w:del>
    </w:p>
    <w:p w14:paraId="6968F8EB" w14:textId="6834F0FD" w:rsidR="00C60700" w:rsidDel="00CC763A" w:rsidRDefault="00171C80">
      <w:pPr>
        <w:pStyle w:val="FirstParagraph"/>
        <w:rPr>
          <w:del w:id="187" w:author="Apicella, Coren L" w:date="2021-11-08T19:28:00Z"/>
        </w:rPr>
      </w:pPr>
      <w:del w:id="188" w:author="Apicella, Coren L" w:date="2021-11-08T19:28:00Z">
        <w:r w:rsidDel="00CC763A">
          <w:delText>Participants were recruited on Amazon Mechanical Turk using the same screening criteria as Study 1. Also, if participants had an identical IP address, MTurkID, and gender, we excluded their second response. The final sample consisted of 1076 participants (50.56% women), with an average age of 38.57 (</w:delText>
        </w:r>
        <w:r w:rsidDel="00CC763A">
          <w:rPr>
            <w:i/>
          </w:rPr>
          <w:delText>SD</w:delText>
        </w:r>
        <w:r w:rsidDel="00CC763A">
          <w:delText xml:space="preserve"> = 12.52) years. 62 participants (51.61% women) dropped out of the study before finishing.</w:delText>
        </w:r>
      </w:del>
    </w:p>
    <w:p w14:paraId="7B224528" w14:textId="7C402B76" w:rsidR="00C60700" w:rsidDel="00CC763A" w:rsidRDefault="00171C80">
      <w:pPr>
        <w:pStyle w:val="BodyText"/>
        <w:rPr>
          <w:del w:id="189" w:author="Apicella, Coren L" w:date="2021-11-08T19:28:00Z"/>
        </w:rPr>
      </w:pPr>
      <w:del w:id="190" w:author="Apicella, Coren L" w:date="2021-11-08T19:28:00Z">
        <w:r w:rsidDel="00CC763A">
          <w:delTex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w:delText>
        </w:r>
        <w:r w:rsidDel="00CC763A">
          <w:lastRenderedPageBreak/>
          <w:delText>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delText>
        </w:r>
      </w:del>
    </w:p>
    <w:p w14:paraId="6CC3FE0C" w14:textId="70748567" w:rsidR="00C60700" w:rsidDel="00CC763A" w:rsidRDefault="00171C80">
      <w:pPr>
        <w:pStyle w:val="BodyText"/>
        <w:rPr>
          <w:del w:id="191" w:author="Apicella, Coren L" w:date="2021-11-08T19:28:00Z"/>
        </w:rPr>
      </w:pPr>
      <w:del w:id="192" w:author="Apicella, Coren L" w:date="2021-11-08T19:28:00Z">
        <w:r w:rsidDel="00CC763A">
          <w:delText>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delText>
        </w:r>
      </w:del>
    </w:p>
    <w:p w14:paraId="35F60F91" w14:textId="62501817" w:rsidR="00C60700" w:rsidDel="00CC763A" w:rsidRDefault="00171C80">
      <w:pPr>
        <w:pStyle w:val="BodyText"/>
        <w:rPr>
          <w:del w:id="193" w:author="Apicella, Coren L" w:date="2021-11-08T19:28:00Z"/>
        </w:rPr>
      </w:pPr>
      <w:del w:id="194" w:author="Apicella, Coren L" w:date="2021-11-08T19:28:00Z">
        <w:r w:rsidDel="00CC763A">
          <w:delTex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(Milyavskaya, Galla, Inzlicht, &amp; Duckworth, 2018). Participants indicated the degree to which they “enjoyed completing the multiplication task” for the interest scale (Milyavskaya et al., 2018). Finally, to measure field-specific ability beliefs, we asked participants how much they perceived success in math depends on ability versus effort through </w:delText>
        </w:r>
        <w:r w:rsidDel="00CC763A">
          <w:lastRenderedPageBreak/>
          <w:delText>six questions (e.g., “If you want to succeed in math, hard work alone just won’t cut it; you need to have an innate gift or talent”) (Meyer, Cimpian, &amp; Leslie, 2015).</w:delText>
        </w:r>
      </w:del>
    </w:p>
    <w:p w14:paraId="3BBFF53C" w14:textId="7F5505D9" w:rsidR="00C60700" w:rsidDel="00CC763A" w:rsidRDefault="00171C80">
      <w:pPr>
        <w:pStyle w:val="Heading2"/>
        <w:rPr>
          <w:del w:id="195" w:author="Apicella, Coren L" w:date="2021-11-08T19:28:00Z"/>
        </w:rPr>
      </w:pPr>
      <w:bookmarkStart w:id="196" w:name="results-1"/>
      <w:del w:id="197" w:author="Apicella, Coren L" w:date="2021-11-08T19:28:00Z">
        <w:r w:rsidDel="00CC763A">
          <w:delText>3.2</w:delText>
        </w:r>
        <w:r w:rsidDel="00CC763A">
          <w:tab/>
          <w:delText>Results</w:delText>
        </w:r>
        <w:bookmarkEnd w:id="196"/>
      </w:del>
    </w:p>
    <w:p w14:paraId="4E2FC42E" w14:textId="7B9A7FFA" w:rsidR="00C60700" w:rsidDel="00CC763A" w:rsidRDefault="00171C80">
      <w:pPr>
        <w:pStyle w:val="FirstParagraph"/>
        <w:rPr>
          <w:del w:id="198" w:author="Apicella, Coren L" w:date="2021-11-08T19:28:00Z"/>
        </w:rPr>
      </w:pPr>
      <w:del w:id="199" w:author="Apicella, Coren L" w:date="2021-11-08T19:28:00Z">
        <w:r w:rsidDel="00CC763A">
          <w:delText>An equal number of participants were assigned to both conditions (control= 50%). Of the males who completed the study, 50% were assigned to the control condition and of the females who completed the study, 50% were assigned to the control condition.</w:delText>
        </w:r>
      </w:del>
    </w:p>
    <w:p w14:paraId="1985FA32" w14:textId="6E10762C" w:rsidR="00C60700" w:rsidDel="00CC763A" w:rsidRDefault="00171C80">
      <w:pPr>
        <w:pStyle w:val="BodyText"/>
        <w:rPr>
          <w:del w:id="200" w:author="Apicella, Coren L" w:date="2021-11-08T19:28:00Z"/>
        </w:rPr>
      </w:pPr>
      <w:del w:id="201" w:author="Apicella, Coren L" w:date="2021-11-08T19:28:00Z">
        <w:r w:rsidDel="00CC763A">
          <w:delText xml:space="preserve">We replicated the effect of gender on the choice to compete: 19.36% of men chose to compete compared to 13.60% of women. However, we do not find evidence of a significant effect of condition on the choice to compete among women, </w:delText>
        </w:r>
        <w:r w:rsidDel="00CC763A">
          <w:rPr>
            <w:i/>
          </w:rPr>
          <w:delText>z</w:delText>
        </w:r>
        <w:r w:rsidDel="00CC763A">
          <w:delText xml:space="preserve"> = -1.00, </w:delText>
        </w:r>
        <w:r w:rsidDel="00CC763A">
          <w:rPr>
            <w:i/>
          </w:rPr>
          <w:delText>p</w:delText>
        </w:r>
        <w:r w:rsidDel="00CC763A">
          <w:delText xml:space="preserve"> = 0.16 (see Figure 8), contrary to our hypotheses.</w:delText>
        </w:r>
      </w:del>
    </w:p>
    <w:p w14:paraId="43DC0FB4" w14:textId="5149AD6D" w:rsidR="00C60700" w:rsidDel="00CC763A" w:rsidRDefault="00171C80">
      <w:pPr>
        <w:pStyle w:val="BodyText"/>
        <w:rPr>
          <w:del w:id="202" w:author="Apicella, Coren L" w:date="2021-11-08T19:28:00Z"/>
        </w:rPr>
      </w:pPr>
      <w:del w:id="203" w:author="Apicella, Coren L" w:date="2021-11-08T19:28:00Z">
        <w:r w:rsidDel="00CC763A">
          <w:delTex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 12). Women were 18.62% more likely to take advantage of the opportunity to prepare relative to men </w:delText>
        </w:r>
      </w:del>
      <m:oMath>
        <m:r>
          <w:del w:id="204" w:author="Apicella, Coren L" w:date="2021-11-08T19:28:00Z">
            <w:rPr>
              <w:rFonts w:ascii="Cambria Math" w:hAnsi="Cambria Math"/>
            </w:rPr>
            <m:t>b=0.11</m:t>
          </w:del>
        </m:r>
      </m:oMath>
      <w:del w:id="205" w:author="Apicella, Coren L" w:date="2021-11-08T19:28:00Z">
        <w:r w:rsidDel="00CC763A">
          <w:delText xml:space="preserve">, 95% CI </w:delText>
        </w:r>
      </w:del>
      <m:oMath>
        <m:r>
          <w:del w:id="206" w:author="Apicella, Coren L" w:date="2021-11-08T19:28:00Z">
            <w:rPr>
              <w:rFonts w:ascii="Cambria Math" w:hAnsi="Cambria Math"/>
            </w:rPr>
            <m:t>[-0.39</m:t>
          </w:del>
        </m:r>
      </m:oMath>
      <w:del w:id="207" w:author="Apicella, Coren L" w:date="2021-11-08T19:28:00Z">
        <w:r w:rsidDel="00CC763A">
          <w:delText xml:space="preserve">, </w:delText>
        </w:r>
      </w:del>
      <m:oMath>
        <m:r>
          <w:del w:id="208" w:author="Apicella, Coren L" w:date="2021-11-08T19:28:00Z">
            <w:rPr>
              <w:rFonts w:ascii="Cambria Math" w:hAnsi="Cambria Math"/>
            </w:rPr>
            <m:t>0.62]</m:t>
          </w:del>
        </m:r>
      </m:oMath>
      <w:del w:id="209" w:author="Apicella, Coren L" w:date="2021-11-08T19:28:00Z">
        <w:r w:rsidDel="00CC763A">
          <w:delText xml:space="preserve">, </w:delText>
        </w:r>
      </w:del>
      <m:oMath>
        <m:r>
          <w:del w:id="210" w:author="Apicella, Coren L" w:date="2021-11-08T19:28:00Z">
            <w:rPr>
              <w:rFonts w:ascii="Cambria Math" w:hAnsi="Cambria Math"/>
            </w:rPr>
            <m:t>z=0.45</m:t>
          </w:del>
        </m:r>
      </m:oMath>
      <w:del w:id="211" w:author="Apicella, Coren L" w:date="2021-11-08T19:28:00Z">
        <w:r w:rsidDel="00CC763A">
          <w:delText xml:space="preserve">, </w:delText>
        </w:r>
      </w:del>
      <m:oMath>
        <m:r>
          <w:del w:id="212" w:author="Apicella, Coren L" w:date="2021-11-08T19:28:00Z">
            <w:rPr>
              <w:rFonts w:ascii="Cambria Math" w:hAnsi="Cambria Math"/>
            </w:rPr>
            <m:t>p=.653</m:t>
          </w:del>
        </m:r>
      </m:oMath>
      <w:del w:id="213" w:author="Apicella, Coren L" w:date="2021-11-08T19:28:00Z">
        <w:r w:rsidDel="00CC763A">
          <w:delText xml:space="preserve">, while controlling for the decision to compete (see Figure 12). Again, we find that these results align with participants’ expectations, where they were significantly more likely to expect women to choose to prepare in general, </w:delText>
        </w:r>
      </w:del>
      <m:oMath>
        <m:sSup>
          <m:sSupPr>
            <m:ctrlPr>
              <w:del w:id="214" w:author="Apicella, Coren L" w:date="2021-11-08T19:28:00Z">
                <w:rPr>
                  <w:rFonts w:ascii="Cambria Math" w:hAnsi="Cambria Math"/>
                </w:rPr>
              </w:del>
            </m:ctrlPr>
          </m:sSupPr>
          <m:e>
            <m:r>
              <w:del w:id="215" w:author="Apicella, Coren L" w:date="2021-11-08T19:28:00Z">
                <w:rPr>
                  <w:rFonts w:ascii="Cambria Math" w:hAnsi="Cambria Math"/>
                </w:rPr>
                <m:t>χ</m:t>
              </w:del>
            </m:r>
          </m:e>
          <m:sup>
            <m:r>
              <w:del w:id="216" w:author="Apicella, Coren L" w:date="2021-11-08T19:28:00Z">
                <w:rPr>
                  <w:rFonts w:ascii="Cambria Math" w:hAnsi="Cambria Math"/>
                </w:rPr>
                <m:t>2</m:t>
              </w:del>
            </m:r>
          </m:sup>
        </m:sSup>
        <m:r>
          <w:del w:id="217" w:author="Apicella, Coren L" w:date="2021-11-08T19:28:00Z">
            <w:rPr>
              <w:rFonts w:ascii="Cambria Math" w:hAnsi="Cambria Math"/>
            </w:rPr>
            <m:t>(1,n=1076)=511.06</m:t>
          </w:del>
        </m:r>
      </m:oMath>
      <w:del w:id="218" w:author="Apicella, Coren L" w:date="2021-11-08T19:28:00Z">
        <w:r w:rsidDel="00CC763A">
          <w:delText xml:space="preserve">, </w:delText>
        </w:r>
      </w:del>
      <m:oMath>
        <m:r>
          <w:del w:id="219" w:author="Apicella, Coren L" w:date="2021-11-08T19:28:00Z">
            <w:rPr>
              <w:rFonts w:ascii="Cambria Math" w:hAnsi="Cambria Math"/>
            </w:rPr>
            <m:t>p&lt;.001</m:t>
          </w:del>
        </m:r>
      </m:oMath>
      <w:del w:id="220" w:author="Apicella, Coren L" w:date="2021-11-08T19:28:00Z">
        <w:r w:rsidDel="00CC763A">
          <w:delText xml:space="preserve"> (see Figure 11), despite expecting men to choose to compete more often, </w:delText>
        </w:r>
      </w:del>
      <m:oMath>
        <m:sSup>
          <m:sSupPr>
            <m:ctrlPr>
              <w:del w:id="221" w:author="Apicella, Coren L" w:date="2021-11-08T19:28:00Z">
                <w:rPr>
                  <w:rFonts w:ascii="Cambria Math" w:hAnsi="Cambria Math"/>
                </w:rPr>
              </w:del>
            </m:ctrlPr>
          </m:sSupPr>
          <m:e>
            <m:r>
              <w:del w:id="222" w:author="Apicella, Coren L" w:date="2021-11-08T19:28:00Z">
                <w:rPr>
                  <w:rFonts w:ascii="Cambria Math" w:hAnsi="Cambria Math"/>
                </w:rPr>
                <m:t>χ</m:t>
              </w:del>
            </m:r>
          </m:e>
          <m:sup>
            <m:r>
              <w:del w:id="223" w:author="Apicella, Coren L" w:date="2021-11-08T19:28:00Z">
                <w:rPr>
                  <w:rFonts w:ascii="Cambria Math" w:hAnsi="Cambria Math"/>
                </w:rPr>
                <m:t>2</m:t>
              </w:del>
            </m:r>
          </m:sup>
        </m:sSup>
        <m:r>
          <w:del w:id="224" w:author="Apicella, Coren L" w:date="2021-11-08T19:28:00Z">
            <w:rPr>
              <w:rFonts w:ascii="Cambria Math" w:hAnsi="Cambria Math"/>
            </w:rPr>
            <m:t>(1,n=1076)=578.07</m:t>
          </w:del>
        </m:r>
      </m:oMath>
      <w:del w:id="225" w:author="Apicella, Coren L" w:date="2021-11-08T19:28:00Z">
        <w:r w:rsidDel="00CC763A">
          <w:delText xml:space="preserve">, </w:delText>
        </w:r>
      </w:del>
      <m:oMath>
        <m:r>
          <w:del w:id="226" w:author="Apicella, Coren L" w:date="2021-11-08T19:28:00Z">
            <w:rPr>
              <w:rFonts w:ascii="Cambria Math" w:hAnsi="Cambria Math"/>
            </w:rPr>
            <m:t>p&lt;.001</m:t>
          </w:del>
        </m:r>
      </m:oMath>
      <w:del w:id="227" w:author="Apicella, Coren L" w:date="2021-11-08T19:28:00Z">
        <w:r w:rsidDel="00CC763A">
          <w:delText xml:space="preserve"> (see Figure 10) and expecting no gender differences in performance on the task, </w:delText>
        </w:r>
      </w:del>
      <m:oMath>
        <m:sSup>
          <m:sSupPr>
            <m:ctrlPr>
              <w:del w:id="228" w:author="Apicella, Coren L" w:date="2021-11-08T19:28:00Z">
                <w:rPr>
                  <w:rFonts w:ascii="Cambria Math" w:hAnsi="Cambria Math"/>
                </w:rPr>
              </w:del>
            </m:ctrlPr>
          </m:sSupPr>
          <m:e>
            <m:r>
              <w:del w:id="229" w:author="Apicella, Coren L" w:date="2021-11-08T19:28:00Z">
                <w:rPr>
                  <w:rFonts w:ascii="Cambria Math" w:hAnsi="Cambria Math"/>
                </w:rPr>
                <m:t>χ</m:t>
              </w:del>
            </m:r>
          </m:e>
          <m:sup>
            <m:r>
              <w:del w:id="230" w:author="Apicella, Coren L" w:date="2021-11-08T19:28:00Z">
                <w:rPr>
                  <w:rFonts w:ascii="Cambria Math" w:hAnsi="Cambria Math"/>
                </w:rPr>
                <m:t>2</m:t>
              </w:del>
            </m:r>
          </m:sup>
        </m:sSup>
        <m:r>
          <w:del w:id="231" w:author="Apicella, Coren L" w:date="2021-11-08T19:28:00Z">
            <w:rPr>
              <w:rFonts w:ascii="Cambria Math" w:hAnsi="Cambria Math"/>
            </w:rPr>
            <m:t>(1,n=1076)=0.61</m:t>
          </w:del>
        </m:r>
      </m:oMath>
      <w:del w:id="232" w:author="Apicella, Coren L" w:date="2021-11-08T19:28:00Z">
        <w:r w:rsidDel="00CC763A">
          <w:delText xml:space="preserve">, </w:delText>
        </w:r>
      </w:del>
      <m:oMath>
        <m:r>
          <w:del w:id="233" w:author="Apicella, Coren L" w:date="2021-11-08T19:28:00Z">
            <w:rPr>
              <w:rFonts w:ascii="Cambria Math" w:hAnsi="Cambria Math"/>
            </w:rPr>
            <m:t>p=.434</m:t>
          </w:del>
        </m:r>
      </m:oMath>
      <w:del w:id="234" w:author="Apicella, Coren L" w:date="2021-11-08T19:28:00Z">
        <w:r w:rsidDel="00CC763A">
          <w:delText xml:space="preserve"> (see Figure 9).</w:delText>
        </w:r>
      </w:del>
    </w:p>
    <w:p w14:paraId="6C53476D" w14:textId="560172C9" w:rsidR="00C60700" w:rsidDel="00CC763A" w:rsidRDefault="00171C80">
      <w:pPr>
        <w:pStyle w:val="Heading1"/>
        <w:rPr>
          <w:del w:id="235" w:author="Apicella, Coren L" w:date="2021-11-08T19:28:00Z"/>
        </w:rPr>
      </w:pPr>
      <w:bookmarkStart w:id="236" w:name="discussion"/>
      <w:del w:id="237" w:author="Apicella, Coren L" w:date="2021-11-08T19:28:00Z">
        <w:r w:rsidDel="00CC763A">
          <w:lastRenderedPageBreak/>
          <w:delText>4</w:delText>
        </w:r>
        <w:r w:rsidDel="00CC763A">
          <w:tab/>
          <w:delText>Discussion</w:delText>
        </w:r>
        <w:bookmarkEnd w:id="236"/>
      </w:del>
    </w:p>
    <w:p w14:paraId="686BC4C7" w14:textId="4CFC9406" w:rsidR="00055A30" w:rsidDel="00CC763A" w:rsidRDefault="00171C80">
      <w:pPr>
        <w:pStyle w:val="FirstParagraph"/>
        <w:rPr>
          <w:ins w:id="238" w:author="Richards, Keana" w:date="2021-04-22T10:07:00Z"/>
          <w:del w:id="239" w:author="Apicella, Coren L" w:date="2021-11-08T19:28:00Z"/>
        </w:rPr>
      </w:pPr>
      <w:del w:id="240" w:author="Apicella, Coren L" w:date="2021-11-08T19:28:00Z">
        <w:r w:rsidDel="00CC763A">
          <w:delText xml:space="preserve">Previous research suggests that women tend to be more risk-averse (Bertrand, 2010; Croson &amp; Gneezy, 2009; Dohmen et al., 2011; Eckel &amp; Grossman, 2008) and less confident (Barber &amp; Odean, 2001; Bertrand et al., 2010; Croson &amp; Gneezy, 2009; Lundeberg et al., 1994; Mobius et al., 2011), which affects their decisions to compete. Since confidence and risk </w:delText>
        </w:r>
        <w:r w:rsidR="002A1F36" w:rsidDel="00CC763A">
          <w:delText>attitudes</w:delText>
        </w:r>
      </w:del>
      <w:ins w:id="241" w:author="Richards, Keana" w:date="2021-04-22T10:07:00Z">
        <w:del w:id="242" w:author="Apicella, Coren L" w:date="2021-11-08T19:28:00Z">
          <w:r w:rsidDel="00CC763A">
            <w:delText>attitude</w:delText>
          </w:r>
        </w:del>
      </w:ins>
      <w:del w:id="243" w:author="Apicella, Coren L" w:date="2021-11-08T19:28:00Z">
        <w:r w:rsidDel="00CC763A">
          <w:delText xml:space="preserve"> may be affected by the opportunity to prepare, women may be more likely to compete when they have the opportunity to prepare before entering a competition. Through two experiments, we explored whether the opportunity to prepare affects gender differences in competitiveness and whether there are gender differences in willingness to prepare. </w:delText>
        </w:r>
        <w:r w:rsidR="002A1F36" w:rsidDel="00CC763A">
          <w:delText xml:space="preserve">First, we find no evidence that preparation increases men or women’s willingness to compete. However, and </w:delText>
        </w:r>
      </w:del>
      <w:commentRangeStart w:id="244"/>
      <w:ins w:id="245" w:author="Richards, Keana" w:date="2021-04-22T10:07:00Z">
        <w:del w:id="246" w:author="Apicella, Coren L" w:date="2021-11-08T19:28:00Z">
          <w:r w:rsidDel="00CC763A">
            <w:delText xml:space="preserve">Most </w:delText>
          </w:r>
        </w:del>
      </w:ins>
      <w:del w:id="247" w:author="Apicella, Coren L" w:date="2021-11-08T19:28:00Z">
        <w:r w:rsidDel="00CC763A">
          <w:delText xml:space="preserve">notably, we discovered </w:delText>
        </w:r>
      </w:del>
      <w:ins w:id="248" w:author="Richards, Keana" w:date="2021-04-22T10:07:00Z">
        <w:del w:id="249" w:author="Apicella, Coren L" w:date="2021-11-08T19:28:00Z">
          <w:r w:rsidDel="00CC763A">
            <w:delText xml:space="preserve">and then replicated </w:delText>
          </w:r>
        </w:del>
      </w:ins>
      <w:del w:id="250" w:author="Apicella, Coren L" w:date="2021-11-08T19:28:00Z">
        <w:r w:rsidDel="00CC763A">
          <w:delText xml:space="preserve">a </w:delText>
        </w:r>
        <w:commentRangeStart w:id="251"/>
        <w:r w:rsidDel="00CC763A">
          <w:delText xml:space="preserve">sizable gender </w:delText>
        </w:r>
        <w:commentRangeEnd w:id="251"/>
        <w:r w:rsidR="007D7473" w:rsidDel="00CC763A">
          <w:rPr>
            <w:rStyle w:val="CommentReference"/>
          </w:rPr>
          <w:commentReference w:id="251"/>
        </w:r>
        <w:r w:rsidDel="00CC763A">
          <w:delText xml:space="preserve">difference in </w:delText>
        </w:r>
        <w:r w:rsidR="002A1F36" w:rsidDel="00CC763A">
          <w:delText>preparation. In study 1, we found that women were 75.47% more likely to choose to practice. We replicated this finding in study 2, where women were 18.62% more likely to practice</w:delText>
        </w:r>
      </w:del>
      <w:ins w:id="252" w:author="Richards, Keana" w:date="2021-04-22T10:07:00Z">
        <w:del w:id="253" w:author="Apicella, Coren L" w:date="2021-11-08T19:28:00Z">
          <w:r w:rsidDel="00CC763A">
            <w:delText xml:space="preserve">the willingness </w:delText>
          </w:r>
          <w:commentRangeStart w:id="254"/>
          <w:r w:rsidDel="00CC763A">
            <w:delText>to prepare for a multiplication task</w:delText>
          </w:r>
          <w:commentRangeEnd w:id="254"/>
          <w:r w:rsidR="007D7473" w:rsidDel="00CC763A">
            <w:rPr>
              <w:rStyle w:val="CommentReference"/>
            </w:rPr>
            <w:commentReference w:id="254"/>
          </w:r>
        </w:del>
      </w:ins>
      <w:del w:id="255" w:author="Apicella, Coren L" w:date="2021-11-08T19:28:00Z">
        <w:r w:rsidDel="00CC763A">
          <w:delText xml:space="preserve">, even though </w:delText>
        </w:r>
        <w:r w:rsidR="002A1F36" w:rsidDel="00CC763A">
          <w:delText>half of</w:delText>
        </w:r>
      </w:del>
      <w:ins w:id="256" w:author="Richards, Keana" w:date="2021-04-22T10:07:00Z">
        <w:del w:id="257" w:author="Apicella, Coren L" w:date="2021-11-08T19:28:00Z">
          <w:r w:rsidDel="00CC763A">
            <w:delText>women chose to compete less and even after all</w:delText>
          </w:r>
        </w:del>
      </w:ins>
      <w:del w:id="258" w:author="Apicella, Coren L" w:date="2021-11-08T19:28:00Z">
        <w:r w:rsidDel="00CC763A">
          <w:delText xml:space="preserve"> participants were required to prepare</w:delText>
        </w:r>
      </w:del>
      <w:ins w:id="259" w:author="Richards, Keana" w:date="2021-04-22T10:07:00Z">
        <w:del w:id="260" w:author="Apicella, Coren L" w:date="2021-11-08T19:28:00Z">
          <w:r w:rsidDel="00CC763A">
            <w:delText>.</w:delText>
          </w:r>
          <w:commentRangeEnd w:id="244"/>
          <w:r w:rsidR="007D7473" w:rsidDel="00CC763A">
            <w:rPr>
              <w:rStyle w:val="CommentReference"/>
            </w:rPr>
            <w:commentReference w:id="244"/>
          </w:r>
        </w:del>
      </w:ins>
    </w:p>
    <w:p w14:paraId="205FFFEB" w14:textId="1D6810A7" w:rsidR="00E80258" w:rsidDel="00CC763A" w:rsidRDefault="00A615F8">
      <w:pPr>
        <w:pStyle w:val="BodyText"/>
        <w:rPr>
          <w:del w:id="261" w:author="Apicella, Coren L" w:date="2021-11-08T19:28:00Z"/>
        </w:rPr>
        <w:pPrChange w:id="262" w:author="Richards, Keana" w:date="2021-04-22T10:07:00Z">
          <w:pPr>
            <w:pStyle w:val="FirstParagraph"/>
          </w:pPr>
        </w:pPrChange>
      </w:pPr>
      <w:moveToRangeStart w:id="263" w:author="Richards, Keana" w:date="2021-04-22T10:07:00Z" w:name="move69978467"/>
      <w:moveTo w:id="264" w:author="Richards, Keana" w:date="2021-04-22T10:07:00Z">
        <w:del w:id="265" w:author="Apicella, Coren L" w:date="2021-11-08T19:28:00Z">
          <w:r w:rsidDel="00CC763A">
            <w:delText xml:space="preserve">To our knowledge, these studies are the first to demonstrate a gender difference in preparation among adults who must explicitly opt into preparation. </w:delText>
          </w:r>
        </w:del>
      </w:moveTo>
      <w:moveToRangeEnd w:id="263"/>
      <w:del w:id="266" w:author="Apicella, Coren L" w:date="2021-11-08T19:28:00Z">
        <w:r w:rsidR="002A1F36" w:rsidDel="00CC763A">
          <w:delText xml:space="preserve"> for several minutes beforehand.</w:delText>
        </w:r>
      </w:del>
      <w:commentRangeStart w:id="267"/>
      <w:ins w:id="268" w:author="Richards, Keana" w:date="2021-04-22T10:07:00Z">
        <w:del w:id="269" w:author="Apicella, Coren L" w:date="2021-11-08T19:28:00Z">
          <w:r w:rsidDel="00CC763A">
            <w:delText xml:space="preserve">However, </w:delText>
          </w:r>
          <w:r w:rsidR="00171C80" w:rsidDel="00CC763A">
            <w:delText xml:space="preserve"> previous findings within educational </w:delText>
          </w:r>
          <w:commentRangeEnd w:id="267"/>
          <w:r w:rsidDel="00CC763A">
            <w:rPr>
              <w:rStyle w:val="CommentReference"/>
            </w:rPr>
            <w:commentReference w:id="267"/>
          </w:r>
          <w:r w:rsidR="00171C80" w:rsidDel="00CC763A">
            <w:delText xml:space="preserve">contexts </w:delText>
          </w:r>
          <w:r w:rsidDel="00CC763A">
            <w:delText xml:space="preserve">have found that women show a </w:delText>
          </w:r>
          <w:r w:rsidR="00171C80" w:rsidDel="00CC763A">
            <w:delText xml:space="preserve">greater motivation to master schoolwork and </w:delText>
          </w:r>
          <w:r w:rsidDel="00CC763A">
            <w:delText xml:space="preserve">are more likely to </w:delText>
          </w:r>
          <w:r w:rsidR="00171C80" w:rsidDel="00CC763A">
            <w:delText>engage in effortful learning strategies (Kenney-Benson, Pomerantz, Ryan, &amp; Patrick, 2006)</w:delText>
          </w:r>
          <w:r w:rsidDel="00CC763A">
            <w:delText>.</w:delText>
          </w:r>
        </w:del>
      </w:ins>
      <w:del w:id="270" w:author="Apicella, Coren L" w:date="2021-11-08T19:28:00Z">
        <w:r w:rsidR="00171C80" w:rsidDel="00CC763A">
          <w:delText xml:space="preserve"> This effect is especially noteworthy since we are drawing from a participant pool (MTurk) where participants could be earning money for their participation through a nearly limitless supply of other studies, so</w:delText>
        </w:r>
        <w:commentRangeStart w:id="271"/>
        <w:r w:rsidR="00171C80" w:rsidDel="00CC763A">
          <w:delText xml:space="preserve"> </w:delText>
        </w:r>
        <w:r w:rsidR="002A1F36" w:rsidDel="00CC763A">
          <w:delText>the</w:delText>
        </w:r>
      </w:del>
      <w:ins w:id="272" w:author="Richards, Keana" w:date="2021-04-22T10:07:00Z">
        <w:del w:id="273" w:author="Apicella, Coren L" w:date="2021-11-08T19:28:00Z">
          <w:r w:rsidR="00171C80" w:rsidDel="00CC763A">
            <w:delText xml:space="preserve">any </w:delText>
          </w:r>
          <w:r w:rsidR="00171C80" w:rsidDel="00CC763A">
            <w:lastRenderedPageBreak/>
            <w:delText>possible</w:delText>
          </w:r>
        </w:del>
      </w:ins>
      <w:del w:id="274" w:author="Apicella, Coren L" w:date="2021-11-08T19:28:00Z">
        <w:r w:rsidR="00171C80" w:rsidDel="00CC763A">
          <w:delText xml:space="preserve"> opportunity costs of </w:delText>
        </w:r>
      </w:del>
      <w:ins w:id="275" w:author="Richards, Keana" w:date="2021-04-22T10:07:00Z">
        <w:del w:id="276" w:author="Apicella, Coren L" w:date="2021-11-08T19:28:00Z">
          <w:r w:rsidR="00171C80" w:rsidDel="00CC763A">
            <w:delText xml:space="preserve">choosing to spend extra time </w:delText>
          </w:r>
        </w:del>
      </w:ins>
      <w:del w:id="277" w:author="Apicella, Coren L" w:date="2021-11-08T19:28:00Z">
        <w:r w:rsidR="00171C80" w:rsidDel="00CC763A">
          <w:delText xml:space="preserve">preparing </w:delText>
        </w:r>
        <w:r w:rsidR="002A1F36" w:rsidDel="00CC763A">
          <w:delText>may be greater for MTurkers.</w:delText>
        </w:r>
      </w:del>
      <w:ins w:id="278" w:author="Richards, Keana" w:date="2021-04-22T10:07:00Z">
        <w:del w:id="279" w:author="Apicella, Coren L" w:date="2021-11-08T19:28:00Z">
          <w:r w:rsidR="00171C80" w:rsidDel="00CC763A">
            <w:delText>are more palpable than in other contexts</w:delText>
          </w:r>
          <w:commentRangeEnd w:id="271"/>
          <w:r w:rsidDel="00CC763A">
            <w:rPr>
              <w:rStyle w:val="CommentReference"/>
            </w:rPr>
            <w:commentReference w:id="271"/>
          </w:r>
          <w:r w:rsidR="00E80258" w:rsidDel="00CC763A">
            <w:delText xml:space="preserve">. </w:delText>
          </w:r>
        </w:del>
      </w:ins>
    </w:p>
    <w:p w14:paraId="191729BD" w14:textId="167B51FE" w:rsidR="006D30FC" w:rsidDel="00CC763A" w:rsidRDefault="00A615F8">
      <w:pPr>
        <w:pStyle w:val="BodyText"/>
        <w:rPr>
          <w:del w:id="280" w:author="Apicella, Coren L" w:date="2021-11-08T19:28:00Z"/>
        </w:rPr>
      </w:pPr>
      <w:moveFromRangeStart w:id="281" w:author="Richards, Keana" w:date="2021-04-22T10:07:00Z" w:name="move69978467"/>
      <w:moveFrom w:id="282" w:author="Richards, Keana" w:date="2021-04-22T10:07:00Z">
        <w:del w:id="283" w:author="Apicella, Coren L" w:date="2021-11-08T19:28:00Z">
          <w:r w:rsidDel="00CC763A">
            <w:delText xml:space="preserve">To our knowledge, these studies are the first to demonstrate a gender difference in preparation among adults who must explicitly opt into preparation. </w:delText>
          </w:r>
        </w:del>
      </w:moveFrom>
      <w:moveFromRangeEnd w:id="281"/>
      <w:del w:id="284" w:author="Apicella, Coren L" w:date="2021-11-08T19:28:00Z">
        <w:r w:rsidR="002A1F36" w:rsidDel="00CC763A">
          <w:delText xml:space="preserve">However, previous findings within educational contexts </w:delText>
        </w:r>
        <w:r w:rsidR="002A1F36" w:rsidDel="00CC763A">
          <w:rPr>
            <w:i/>
          </w:rPr>
          <w:delText>have</w:delText>
        </w:r>
        <w:r w:rsidR="002A1F36" w:rsidDel="00CC763A">
          <w:delText xml:space="preserve"> found that women are more likely than men to value dedication and mastery (Kenney-Benson, Pomerantz, Ryan, &amp; Patrick, 2006; Leslie, Cimpian, Meyer, &amp; Freeland, 2015), emphasize the importance of hard work (Hirt &amp; Mccrea, 2009; Mccrea et al., 2008a, 2008b), and spend more time preparing than men for an intellectual evaluation when they were told that practice improved future performance (Kimble &amp; Hirt, 2005).</w:delText>
        </w:r>
      </w:del>
      <w:moveFromRangeStart w:id="285" w:author="Richards, Keana" w:date="2021-04-22T10:07:00Z" w:name="move69978468"/>
      <w:moveFrom w:id="286" w:author="Richards, Keana" w:date="2021-04-22T10:07:00Z">
        <w:del w:id="287" w:author="Apicella, Coren L" w:date="2021-11-08T19:28:00Z">
          <w:r w:rsidR="00171C80" w:rsidRPr="000B50F8" w:rsidDel="00CC763A">
            <w:delText xml:space="preserve"> For instance, in a study examining school-aged children’s approach to learning math, researchers found that girls, compared to boys, reported being more motivated to “master” their schoolwork and engage in more effortful learning strategies (Kenney-Benson et al., 2006).</w:delText>
          </w:r>
        </w:del>
      </w:moveFrom>
      <w:moveFromRangeEnd w:id="285"/>
      <w:del w:id="288" w:author="Apicella, Coren L" w:date="2021-11-08T19:28:00Z">
        <w:r w:rsidR="002A1F36" w:rsidDel="00CC763A">
          <w:delText xml:space="preserve"> In one study looking at whether delaying competition affects gender differences in the willingness to compete while providing opportunity to study, Charness, Dao, and Shurchkov (2020) did not find a significant difference in the choice to prepare (</w:delText>
        </w:r>
        <w:r w:rsidR="002A1F36" w:rsidDel="00CC763A">
          <w:rPr>
            <w:i/>
          </w:rPr>
          <w:delText>N</w:delText>
        </w:r>
        <w:r w:rsidR="002A1F36" w:rsidDel="00CC763A">
          <w:delText xml:space="preserve"> = 202). Although it is worth noting that, though the effect is non-significant, women are directionally more likely to prepare in this study. Since studying gender differences in the choice to prepare was not one of the main foci of their research, contrary to ours, it is entirely possible they did not have sufficient power to detect the effect of gender on the choice to prepare as a result.</w:delText>
        </w:r>
      </w:del>
    </w:p>
    <w:p w14:paraId="496F636B" w14:textId="66D6CD07" w:rsidR="00C60700" w:rsidDel="00CC763A" w:rsidRDefault="00171C80">
      <w:pPr>
        <w:pStyle w:val="BodyText"/>
        <w:rPr>
          <w:del w:id="289" w:author="Apicella, Coren L" w:date="2021-11-08T19:28:00Z"/>
        </w:rPr>
      </w:pPr>
      <w:del w:id="290" w:author="Apicella, Coren L" w:date="2021-11-08T19:28:00Z">
        <w:r w:rsidDel="00CC763A">
          <w:delText>The observed gender difference in</w:delText>
        </w:r>
      </w:del>
      <w:ins w:id="291" w:author="Richards, Keana" w:date="2021-04-22T10:07:00Z">
        <w:del w:id="292" w:author="Apicella, Coren L" w:date="2021-11-08T19:28:00Z">
          <w:r w:rsidDel="00CC763A">
            <w:delText xml:space="preserve"> </w:delText>
          </w:r>
        </w:del>
      </w:ins>
      <w:del w:id="293" w:author="Apicella, Coren L" w:date="2021-11-08T19:28:00Z">
        <w:r w:rsidDel="00CC763A">
          <w:delText xml:space="preserve"> </w:delText>
        </w:r>
        <w:r w:rsidR="00E80258" w:rsidDel="00CC763A">
          <w:delText xml:space="preserve">preparation </w:delText>
        </w:r>
        <w:r w:rsidDel="00CC763A">
          <w:delText xml:space="preserve">may be driven by women’s </w:delText>
        </w:r>
        <w:r w:rsidR="00A615F8" w:rsidDel="00CC763A">
          <w:delText xml:space="preserve">relatively </w:delText>
        </w:r>
        <w:r w:rsidDel="00CC763A">
          <w:delText xml:space="preserve">greater desire to reduce uncertainty around their future performance (given their greater average risk aversion) and/or increase their </w:delText>
        </w:r>
        <w:r w:rsidR="00E80258" w:rsidDel="00CC763A">
          <w:delText>performance</w:delText>
        </w:r>
        <w:r w:rsidDel="00CC763A">
          <w:delText xml:space="preserve"> (given their lower average confidence). Indeed, mastery is an important driver of confidence (for review, see Gist &amp; Mitchell, 1992; Usher &amp; </w:delText>
        </w:r>
        <w:r w:rsidDel="00CC763A">
          <w:lastRenderedPageBreak/>
          <w:delText>Pajares, 2008)</w:delText>
        </w:r>
        <w:r w:rsidR="00A615F8" w:rsidDel="00CC763A">
          <w:delText xml:space="preserve">. </w:delText>
        </w:r>
        <w:commentRangeStart w:id="294"/>
        <w:r w:rsidR="00E80258" w:rsidDel="00CC763A">
          <w:delText xml:space="preserve">While it is possible that confidence and risk aversion may be driving the gender difference in preparation, it is important to note that preparation in our studies did not increase competitiveness in either men or women. Because participants were able to choose to prepare in </w:delText>
        </w:r>
      </w:del>
      <w:ins w:id="295" w:author="Richards, Keana" w:date="2021-04-22T10:07:00Z">
        <w:del w:id="296" w:author="Apicella, Coren L" w:date="2021-11-08T19:28:00Z">
          <w:r w:rsidR="00E80258" w:rsidDel="00CC763A">
            <w:delText xml:space="preserve">our </w:delText>
          </w:r>
        </w:del>
      </w:ins>
      <w:del w:id="297" w:author="Apicella, Coren L" w:date="2021-11-08T19:28:00Z">
        <w:r w:rsidR="00E80258" w:rsidDel="00CC763A">
          <w:delText>study</w:delText>
        </w:r>
        <w:r w:rsidR="002A1F36" w:rsidDel="00CC763A">
          <w:delText xml:space="preserve"> 2</w:delText>
        </w:r>
        <w:r w:rsidR="00E80258" w:rsidDel="00CC763A">
          <w:delText xml:space="preserve">, we are unable </w:delText>
        </w:r>
        <w:r w:rsidR="002A1F36" w:rsidDel="00CC763A">
          <w:delText>identify whether preparation causally affected confidence and/or risk aversion</w:delText>
        </w:r>
      </w:del>
      <w:ins w:id="298" w:author="Richards, Keana" w:date="2021-04-22T10:07:00Z">
        <w:del w:id="299" w:author="Apicella, Coren L" w:date="2021-11-08T19:28:00Z">
          <w:r w:rsidR="00E80258" w:rsidDel="00CC763A">
            <w:delText>disentangle these potentially causal relationships</w:delText>
          </w:r>
        </w:del>
      </w:ins>
      <w:del w:id="300" w:author="Apicella, Coren L" w:date="2021-11-08T19:28:00Z">
        <w:r w:rsidR="00E80258" w:rsidDel="00CC763A">
          <w:delText xml:space="preserve">. Future work should examine the bidirectional relationships between confidence and preparation and risk and preparation. </w:delText>
        </w:r>
        <w:commentRangeEnd w:id="294"/>
        <w:r w:rsidR="00E80258" w:rsidDel="00CC763A">
          <w:rPr>
            <w:rStyle w:val="CommentReference"/>
          </w:rPr>
          <w:commentReference w:id="294"/>
        </w:r>
        <w:r w:rsidR="000B50F8" w:rsidDel="00CC763A">
          <w:delText>Of course, other explanations for the gender differences in preparation may also exist</w:delText>
        </w:r>
        <w:r w:rsidR="002A1F36" w:rsidDel="00CC763A">
          <w:delText>,</w:delText>
        </w:r>
        <w:r w:rsidR="000B50F8" w:rsidDel="00CC763A">
          <w:delText xml:space="preserve"> including relative differences in real or perceived opportunity costs, how rewarding it is to prepare</w:delText>
        </w:r>
        <w:r w:rsidR="002A1F36" w:rsidDel="00CC763A">
          <w:delText>,</w:delText>
        </w:r>
        <w:r w:rsidR="000B50F8" w:rsidDel="00CC763A">
          <w:delText xml:space="preserve"> and</w:delText>
        </w:r>
        <w:r w:rsidR="002A1F36" w:rsidDel="00CC763A">
          <w:delText>/or</w:delText>
        </w:r>
        <w:r w:rsidR="000B50F8" w:rsidDel="00CC763A">
          <w:delText xml:space="preserve"> enjoyment on the task.</w:delText>
        </w:r>
      </w:del>
      <w:ins w:id="301" w:author="Richards, Keana" w:date="2021-04-22T10:07:00Z">
        <w:del w:id="302" w:author="Apicella, Coren L" w:date="2021-11-08T19:28:00Z">
          <w:r w:rsidR="000B50F8" w:rsidDel="00CC763A">
            <w:delText xml:space="preserve"> </w:delText>
          </w:r>
        </w:del>
      </w:ins>
    </w:p>
    <w:p w14:paraId="42A572B0" w14:textId="47FE7B75" w:rsidR="00055A30" w:rsidDel="00CC763A" w:rsidRDefault="00E80258">
      <w:pPr>
        <w:pStyle w:val="BodyText"/>
        <w:rPr>
          <w:ins w:id="303" w:author="Richards, Keana" w:date="2021-04-22T10:07:00Z"/>
          <w:del w:id="304" w:author="Apicella, Coren L" w:date="2021-11-08T19:28:00Z"/>
        </w:rPr>
      </w:pPr>
      <w:ins w:id="305" w:author="Richards, Keana" w:date="2021-04-22T10:07:00Z">
        <w:del w:id="306" w:author="Apicella, Coren L" w:date="2021-11-08T19:28:00Z">
          <w:r w:rsidRPr="009A717B" w:rsidDel="00CC763A">
            <w:rPr>
              <w:strike/>
            </w:rPr>
            <w:delText>Another explanation for the gender difference in preparation may be that</w:delText>
          </w:r>
          <w:r w:rsidR="00171C80" w:rsidRPr="009A717B" w:rsidDel="00CC763A">
            <w:rPr>
              <w:strike/>
            </w:rPr>
            <w:delText xml:space="preserve"> women may intrinsically value pr</w:delText>
          </w:r>
          <w:r w:rsidRPr="009A717B" w:rsidDel="00CC763A">
            <w:rPr>
              <w:strike/>
            </w:rPr>
            <w:delText>eparing</w:delText>
          </w:r>
          <w:r w:rsidR="00171C80" w:rsidRPr="009A717B" w:rsidDel="00CC763A">
            <w:rPr>
              <w:strike/>
            </w:rPr>
            <w:delText xml:space="preserve"> more than men.</w:delText>
          </w:r>
          <w:r w:rsidR="00171C80" w:rsidRPr="000B50F8" w:rsidDel="00CC763A">
            <w:delText xml:space="preserve"> </w:delText>
          </w:r>
          <w:commentRangeStart w:id="307"/>
          <w:r w:rsidRPr="000B50F8" w:rsidDel="00CC763A">
            <w:delText xml:space="preserve">Not only are </w:delText>
          </w:r>
          <w:r w:rsidR="00171C80" w:rsidRPr="000B50F8" w:rsidDel="00CC763A">
            <w:delText xml:space="preserve">women are more likely than men to value dedication and mastery (Kenney-Benson et al., 2006; Leslie, Cimpian, Meyer, &amp; Freeland, 2015), </w:delText>
          </w:r>
          <w:r w:rsidRPr="000B50F8" w:rsidDel="00CC763A">
            <w:delText xml:space="preserve">but there is a small literature  finding </w:delText>
          </w:r>
          <w:r w:rsidR="00171C80" w:rsidRPr="000B50F8" w:rsidDel="00CC763A">
            <w:delText xml:space="preserve">emphasize the importance of hard work (Hirt &amp; Mccrea, 2009; Mccrea et al., 2008a, 2008b), </w:delText>
          </w:r>
          <w:commentRangeStart w:id="308"/>
          <w:r w:rsidR="00171C80" w:rsidRPr="000B50F8" w:rsidDel="00CC763A">
            <w:delText xml:space="preserve">and spend more time preparing than men in general </w:delText>
          </w:r>
          <w:commentRangeEnd w:id="308"/>
          <w:r w:rsidRPr="000B50F8" w:rsidDel="00CC763A">
            <w:rPr>
              <w:rStyle w:val="CommentReference"/>
            </w:rPr>
            <w:commentReference w:id="308"/>
          </w:r>
          <w:r w:rsidR="00171C80" w:rsidRPr="000B50F8" w:rsidDel="00CC763A">
            <w:delText>(Kimble &amp; Hirt, 2005).</w:delText>
          </w:r>
        </w:del>
      </w:ins>
      <w:moveToRangeStart w:id="309" w:author="Richards, Keana" w:date="2021-04-22T10:07:00Z" w:name="move69978468"/>
      <w:moveTo w:id="310" w:author="Richards, Keana" w:date="2021-04-22T10:07:00Z">
        <w:del w:id="311" w:author="Apicella, Coren L" w:date="2021-11-08T19:28:00Z">
          <w:r w:rsidR="00171C80" w:rsidRPr="000B50F8" w:rsidDel="00CC763A">
            <w:delText xml:space="preserve"> For instance, in a study examining school-aged children’s approach to learning math, researchers found that girls, compared to boys, reported being more motivated to “master” their schoolwork and engage in more effortful learning strategies (Kenney-Benson et al., 2006).</w:delText>
          </w:r>
        </w:del>
      </w:moveTo>
      <w:moveToRangeEnd w:id="309"/>
      <w:commentRangeEnd w:id="307"/>
      <w:ins w:id="312" w:author="Richards, Keana" w:date="2021-04-22T10:07:00Z">
        <w:del w:id="313" w:author="Apicella, Coren L" w:date="2021-11-08T19:28:00Z">
          <w:r w:rsidR="000B50F8" w:rsidRPr="000B50F8" w:rsidDel="00CC763A">
            <w:rPr>
              <w:rStyle w:val="CommentReference"/>
            </w:rPr>
            <w:commentReference w:id="307"/>
          </w:r>
        </w:del>
      </w:ins>
    </w:p>
    <w:p w14:paraId="30E88D9B" w14:textId="4167BFC7" w:rsidR="002E19E4" w:rsidDel="00CC763A" w:rsidRDefault="00AB0BE1">
      <w:pPr>
        <w:pStyle w:val="BodyText"/>
        <w:rPr>
          <w:del w:id="314" w:author="Apicella, Coren L" w:date="2021-11-08T19:28:00Z"/>
        </w:rPr>
      </w:pPr>
      <w:ins w:id="315" w:author="Richards, Keana" w:date="2021-04-22T10:07:00Z">
        <w:del w:id="316" w:author="Apicella, Coren L" w:date="2021-11-08T19:28:00Z">
          <w:r w:rsidRPr="009A717B" w:rsidDel="00CC763A">
            <w:rPr>
              <w:strike/>
            </w:rPr>
            <w:delText xml:space="preserve">Again, we did </w:delText>
          </w:r>
          <w:r w:rsidR="00171C80" w:rsidRPr="009A717B" w:rsidDel="00CC763A">
            <w:rPr>
              <w:strike/>
            </w:rPr>
            <w:delText xml:space="preserve">neither the knowledge of the opportunity to prepare nor the act of </w:delText>
          </w:r>
          <w:commentRangeStart w:id="317"/>
          <w:r w:rsidR="00171C80" w:rsidRPr="009A717B" w:rsidDel="00CC763A">
            <w:rPr>
              <w:strike/>
            </w:rPr>
            <w:delText>preparation itself affected participants’ willingness to compete, which was surprising, given the previous literature suggesting that mastery is one of the most important determinants of confidence in tasks (for review, see Gist &amp; Mitchell, 1992; Usher &amp; Pajares, 2008).</w:delText>
          </w:r>
          <w:r w:rsidR="00171C80" w:rsidDel="00CC763A">
            <w:delText xml:space="preserve"> </w:delText>
          </w:r>
          <w:commentRangeEnd w:id="317"/>
          <w:r w:rsidR="002827C6" w:rsidDel="00CC763A">
            <w:rPr>
              <w:rStyle w:val="CommentReference"/>
            </w:rPr>
            <w:commentReference w:id="317"/>
          </w:r>
          <w:r w:rsidR="00171C80" w:rsidRPr="009A717B" w:rsidDel="00CC763A">
            <w:rPr>
              <w:strike/>
            </w:rPr>
            <w:delText xml:space="preserve">Since confidence and risk attitude were measured after providing the additional option to prepare, we </w:delText>
          </w:r>
          <w:r w:rsidR="00171C80" w:rsidRPr="009A717B" w:rsidDel="00CC763A">
            <w:rPr>
              <w:strike/>
            </w:rPr>
            <w:lastRenderedPageBreak/>
            <w:delText xml:space="preserve">cannot identify </w:delText>
          </w:r>
          <w:commentRangeStart w:id="318"/>
          <w:r w:rsidR="00171C80" w:rsidRPr="009A717B" w:rsidDel="00CC763A">
            <w:rPr>
              <w:strike/>
            </w:rPr>
            <w:delText xml:space="preserve">whether these factors drove the null effect of condition. </w:delText>
          </w:r>
          <w:commentRangeEnd w:id="318"/>
          <w:r w:rsidR="002827C6" w:rsidRPr="009A717B" w:rsidDel="00CC763A">
            <w:rPr>
              <w:rStyle w:val="CommentReference"/>
              <w:strike/>
            </w:rPr>
            <w:commentReference w:id="318"/>
          </w:r>
          <w:r w:rsidDel="00CC763A">
            <w:rPr>
              <w:strike/>
            </w:rPr>
            <w:delText xml:space="preserve">One possibke rea. </w:delText>
          </w:r>
          <w:r w:rsidDel="00CC763A">
            <w:delText xml:space="preserve"> </w:delText>
          </w:r>
        </w:del>
      </w:ins>
      <w:del w:id="319" w:author="Apicella, Coren L" w:date="2021-11-08T19:28:00Z">
        <w:r w:rsidDel="00CC763A">
          <w:delText>Again, we find little evidence that preparation affects willingness to compete. However, it is possible that we may have found an effect of preparation had we given participants unlimited time to prepare</w:delText>
        </w:r>
        <w:r w:rsidR="002E19E4" w:rsidDel="00CC763A">
          <w:delText xml:space="preserve"> </w:delText>
        </w:r>
        <w:r w:rsidDel="00CC763A">
          <w:delText xml:space="preserve">so that they mastered the material or reached their desired level of proficiency. In fact, by limiting the amount of time to prepare in </w:delText>
        </w:r>
        <w:r w:rsidR="002A1F36" w:rsidDel="00CC763A">
          <w:delText>study</w:delText>
        </w:r>
      </w:del>
      <w:ins w:id="320" w:author="Richards, Keana" w:date="2021-04-22T10:07:00Z">
        <w:del w:id="321" w:author="Apicella, Coren L" w:date="2021-11-08T19:28:00Z">
          <w:r w:rsidDel="00CC763A">
            <w:delText>experiment</w:delText>
          </w:r>
        </w:del>
      </w:ins>
      <w:del w:id="322" w:author="Apicella, Coren L" w:date="2021-11-08T19:28:00Z">
        <w:r w:rsidDel="00CC763A">
          <w:delText xml:space="preserve"> 2, we may have </w:delText>
        </w:r>
        <w:r w:rsidR="002E19E4" w:rsidDel="00CC763A">
          <w:delText>unintentionally</w:delText>
        </w:r>
        <w:r w:rsidDel="00CC763A">
          <w:delText xml:space="preserve"> undermined confidence. </w:delText>
        </w:r>
        <w:r w:rsidR="002E19E4" w:rsidDel="00CC763A">
          <w:delText xml:space="preserve">For instance, participants may have been made more aware of the discrepancy between their current ability and their desired ability. </w:delText>
        </w:r>
        <w:r w:rsidDel="00CC763A">
          <w:delText>Even more, having limited time to prepare may also have been stressful</w:delText>
        </w:r>
        <w:r w:rsidR="002E19E4" w:rsidDel="00CC763A">
          <w:delText xml:space="preserve"> to participants and to offset this stress, some participants may have opted for the less stressful piece-rate payment scheme. Thus, future work examining the role of preparation on competition should examine how unlimited preparation and perceived level of mastery influence decisions to compete.</w:delText>
        </w:r>
      </w:del>
      <w:ins w:id="323" w:author="Richards, Keana" w:date="2021-04-22T10:07:00Z">
        <w:del w:id="324" w:author="Apicella, Coren L" w:date="2021-11-08T19:28:00Z">
          <w:r w:rsidR="002E19E4" w:rsidDel="00CC763A">
            <w:delText xml:space="preserve"> </w:delText>
          </w:r>
        </w:del>
      </w:ins>
    </w:p>
    <w:p w14:paraId="6280FEF3" w14:textId="5571BE4C" w:rsidR="00003B6E" w:rsidDel="00CC763A" w:rsidRDefault="00171C80" w:rsidP="00982780">
      <w:pPr>
        <w:pStyle w:val="BodyText"/>
        <w:rPr>
          <w:del w:id="325" w:author="Apicella, Coren L" w:date="2021-11-08T19:28:00Z"/>
        </w:rPr>
      </w:pPr>
      <w:commentRangeStart w:id="326"/>
      <w:ins w:id="327" w:author="Richards, Keana" w:date="2021-04-22T10:07:00Z">
        <w:del w:id="328" w:author="Apicella, Coren L" w:date="2021-11-08T19:28:00Z">
          <w:r w:rsidDel="00CC763A">
            <w:delText xml:space="preserve">  </w:delText>
          </w:r>
        </w:del>
      </w:ins>
      <w:del w:id="329" w:author="Apicella, Coren L" w:date="2021-11-08T19:28:00Z">
        <w:r w:rsidDel="00CC763A">
          <w:delText xml:space="preserve">Finally, we showed that participants accurately predicted the observed gender differences in </w:delText>
        </w:r>
        <w:r w:rsidR="002A1F36" w:rsidDel="00CC763A">
          <w:delText>preparation and competitiveness, regardless of their own choice to prepare or compete</w:delText>
        </w:r>
      </w:del>
      <w:ins w:id="330" w:author="Richards, Keana" w:date="2021-04-22T10:07:00Z">
        <w:del w:id="331" w:author="Apicella, Coren L" w:date="2021-11-08T19:28:00Z">
          <w:r w:rsidR="002E19E4" w:rsidRPr="009A717B" w:rsidDel="00CC763A">
            <w:rPr>
              <w:highlight w:val="yellow"/>
            </w:rPr>
            <w:delText xml:space="preserve">xyz </w:delText>
          </w:r>
          <w:r w:rsidR="002E19E4" w:rsidDel="00CC763A">
            <w:rPr>
              <w:highlight w:val="yellow"/>
            </w:rPr>
            <w:delText xml:space="preserve"> state it here</w:delText>
          </w:r>
          <w:r w:rsidRPr="009A717B" w:rsidDel="00CC763A">
            <w:rPr>
              <w:highlight w:val="yellow"/>
            </w:rPr>
            <w:delText>b</w:delText>
          </w:r>
          <w:r w:rsidRPr="009A717B" w:rsidDel="00CC763A">
            <w:rPr>
              <w:strike/>
              <w:highlight w:val="yellow"/>
            </w:rPr>
            <w:delText>ehavior</w:delText>
          </w:r>
        </w:del>
      </w:ins>
      <w:del w:id="332" w:author="Apicella, Coren L" w:date="2021-11-08T19:28:00Z">
        <w:r w:rsidDel="00CC763A">
          <w:delText xml:space="preserve">, </w:delText>
        </w:r>
        <w:commentRangeStart w:id="333"/>
        <w:r w:rsidDel="00CC763A">
          <w:delText xml:space="preserve">suggesting that they observe these behaviors directly in their own lives and/or have learned about stereotypes surrounding these behaviors. There is extensive work suggesting that beliefs about identity-based behavior actually affect behavior </w:delText>
        </w:r>
        <w:commentRangeEnd w:id="333"/>
        <w:r w:rsidR="002E19E4" w:rsidDel="00CC763A">
          <w:rPr>
            <w:rStyle w:val="CommentReference"/>
          </w:rPr>
          <w:commentReference w:id="333"/>
        </w:r>
        <w:r w:rsidDel="00CC763A">
          <w:delText>(Akerlof &amp; Kranton, 2000; Babcock, Bowles, &amp; Bear, 2012; Benjamin, Choi, &amp; Strickland</w:delText>
        </w:r>
        <w:commentRangeEnd w:id="326"/>
        <w:r w:rsidR="002E19E4" w:rsidDel="00CC763A">
          <w:rPr>
            <w:rStyle w:val="CommentReference"/>
          </w:rPr>
          <w:commentReference w:id="326"/>
        </w:r>
        <w:r w:rsidDel="00CC763A">
          <w:delText xml:space="preserve">, 2010; Bertrand, Kamenica, &amp; Pan, 2015; Bowles, Babcock, &amp; Lai, 2007; Smith &amp; Huntoon, 2014; Toosi, Mor, Semnani-Azad, Phillips, &amp; Amanatullah, 2019). </w:delText>
        </w:r>
        <w:r w:rsidR="002A1F36" w:rsidDel="00CC763A">
          <w:delText>Our findings</w:delText>
        </w:r>
      </w:del>
      <w:commentRangeStart w:id="334"/>
      <w:ins w:id="335" w:author="Richards, Keana" w:date="2021-04-22T10:07:00Z">
        <w:del w:id="336" w:author="Apicella, Coren L" w:date="2021-11-08T19:28:00Z">
          <w:r w:rsidDel="00CC763A">
            <w:delText>If</w:delText>
          </w:r>
          <w:commentRangeEnd w:id="334"/>
          <w:r w:rsidR="002E19E4" w:rsidDel="00CC763A">
            <w:rPr>
              <w:rStyle w:val="CommentReference"/>
            </w:rPr>
            <w:commentReference w:id="334"/>
          </w:r>
          <w:r w:rsidDel="00CC763A">
            <w:delText xml:space="preserve"> participants accurately predict gender differences in preparation and competition, it</w:delText>
          </w:r>
        </w:del>
      </w:ins>
      <w:del w:id="337" w:author="Apicella, Coren L" w:date="2021-11-08T19:28:00Z">
        <w:r w:rsidDel="00CC763A">
          <w:delText xml:space="preserve"> would suggest that any observed gender differences in behavior may be generalizable to other contexts.</w:delText>
        </w:r>
        <w:r w:rsidR="00982780" w:rsidDel="00CC763A">
          <w:delText xml:space="preserve"> </w:delText>
        </w:r>
        <w:commentRangeStart w:id="338"/>
        <w:r w:rsidDel="00CC763A">
          <w:delText>In both cases, participants’ accuracy in predicting the gender differences in competitiveness and preparation would suggest that these are not isolated findings, but in fact are representative of gender differences in other contexts</w:delText>
        </w:r>
        <w:r w:rsidR="002A1F36" w:rsidDel="00CC763A">
          <w:delText xml:space="preserve">. One step to improve gender equality within organizations is to take these gender </w:delText>
        </w:r>
        <w:r w:rsidR="002A1F36" w:rsidDel="00CC763A">
          <w:lastRenderedPageBreak/>
          <w:delText>differences into account when making decisions on how to organize reward structures and communicate these structures to employees, and to reward cooperation and other forms of work on par with competition.</w:delText>
        </w:r>
      </w:del>
      <w:ins w:id="339" w:author="Richards, Keana" w:date="2021-04-22T10:07:00Z">
        <w:del w:id="340" w:author="Apicella, Coren L" w:date="2021-11-08T19:28:00Z">
          <w:r w:rsidDel="00CC763A">
            <w:delText xml:space="preserve">, such as organizations. </w:delText>
          </w:r>
          <w:commentRangeEnd w:id="338"/>
          <w:r w:rsidR="00003B6E" w:rsidDel="00CC763A">
            <w:rPr>
              <w:rStyle w:val="CommentReference"/>
            </w:rPr>
            <w:commentReference w:id="338"/>
          </w:r>
        </w:del>
      </w:ins>
    </w:p>
    <w:p w14:paraId="61A47018" w14:textId="582E8C27" w:rsidR="00AB7022" w:rsidDel="00CC763A" w:rsidRDefault="00AB7022" w:rsidP="00AB7022">
      <w:pPr>
        <w:pStyle w:val="BodyText"/>
        <w:rPr>
          <w:del w:id="341" w:author="Apicella, Coren L" w:date="2021-11-08T19:28:00Z"/>
        </w:rPr>
      </w:pPr>
      <w:del w:id="342" w:author="Apicella, Coren L" w:date="2021-11-08T19:28:00Z">
        <w:r w:rsidDel="00CC763A">
          <w:delText xml:space="preserve">While we built off an extensive and laudable literature on gender differences in competitiveness, we have unearthed a </w:delText>
        </w:r>
        <w:r w:rsidR="00413666" w:rsidDel="00CC763A">
          <w:delText xml:space="preserve">new </w:delText>
        </w:r>
        <w:r w:rsidDel="00CC763A">
          <w:delText>gender difference</w:delText>
        </w:r>
        <w:r w:rsidR="00413666" w:rsidDel="00CC763A">
          <w:delText xml:space="preserve"> </w:delText>
        </w:r>
        <w:r w:rsidDel="00CC763A">
          <w:delText>in preparation.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Do women overprepare? Do men underprepare?</w:delText>
        </w:r>
        <w:r w:rsidR="00413666" w:rsidDel="00CC763A">
          <w:delText xml:space="preserve"> What are the opportunity costs to preparing? </w:delText>
        </w:r>
        <w:r w:rsidR="002A1F36" w:rsidDel="00CC763A">
          <w:delText xml:space="preserve">Also, it would be important to think about ways that women could be equally rewarded </w:delText>
        </w:r>
        <w:r w:rsidR="002A1F36" w:rsidDel="00CC763A">
          <w:rPr>
            <w:i/>
          </w:rPr>
          <w:delText>without</w:delText>
        </w:r>
        <w:r w:rsidR="002A1F36" w:rsidDel="00CC763A">
          <w:delText xml:space="preserve"> having to compete - that is, reimagining how to support women being productive in ways that work for them.</w:delText>
        </w:r>
        <w:r w:rsidDel="00CC763A">
          <w:delText xml:space="preserve"> </w:delText>
        </w:r>
        <w:r w:rsidR="00413666" w:rsidDel="00CC763A">
          <w:delText>And f</w:delText>
        </w:r>
        <w:commentRangeStart w:id="343"/>
        <w:r w:rsidR="00413666" w:rsidDel="00CC763A">
          <w:delText xml:space="preserve">inally, how do competitions themselves </w:delText>
        </w:r>
        <w:commentRangeEnd w:id="343"/>
        <w:r w:rsidR="002A1F36" w:rsidDel="00CC763A">
          <w:delText>affect gender differences in the choice to prepare?</w:delText>
        </w:r>
        <w:r w:rsidR="00413666" w:rsidDel="00CC763A">
          <w:rPr>
            <w:rStyle w:val="CommentReference"/>
          </w:rPr>
          <w:commentReference w:id="343"/>
        </w:r>
      </w:del>
    </w:p>
    <w:p w14:paraId="39213B7F" w14:textId="1BC1EC66" w:rsidR="00982780" w:rsidDel="00CC763A" w:rsidRDefault="00413666">
      <w:pPr>
        <w:pStyle w:val="BodyText"/>
        <w:ind w:firstLine="0"/>
        <w:rPr>
          <w:del w:id="344" w:author="Apicella, Coren L" w:date="2021-11-08T19:28:00Z"/>
        </w:rPr>
        <w:pPrChange w:id="345" w:author="Richards, Keana" w:date="2021-04-22T10:07:00Z">
          <w:pPr>
            <w:pStyle w:val="BodyText"/>
          </w:pPr>
        </w:pPrChange>
      </w:pPr>
      <w:ins w:id="346" w:author="Richards, Keana" w:date="2021-04-22T10:07:00Z">
        <w:del w:id="347" w:author="Apicella, Coren L" w:date="2021-11-08T19:28:00Z">
          <w:r w:rsidDel="00CC763A">
            <w:tab/>
          </w:r>
        </w:del>
      </w:ins>
      <w:commentRangeStart w:id="348"/>
      <w:del w:id="349" w:author="Apicella, Coren L" w:date="2021-11-08T19:28:00Z">
        <w:r w:rsidR="00171C80" w:rsidDel="00CC763A">
          <w:delText xml:space="preserve">Much of the research on gender differences in competitiveness is focused on designing interventions to increase women’s competitiveness, with less attention paid to potential downstream consequences of these interventions. </w:delText>
        </w:r>
        <w:r w:rsidR="00982780" w:rsidDel="00CC763A">
          <w:delText xml:space="preserve">Here we show that preparation </w:delText>
        </w:r>
      </w:del>
      <w:ins w:id="350" w:author="Richards, Keana" w:date="2021-04-22T10:07:00Z">
        <w:del w:id="351" w:author="Apicella, Coren L" w:date="2021-11-08T19:28:00Z">
          <w:r w:rsidR="00982780" w:rsidDel="00CC763A">
            <w:delText xml:space="preserve">not only </w:delText>
          </w:r>
        </w:del>
      </w:ins>
      <w:del w:id="352" w:author="Apicella, Coren L" w:date="2021-11-08T19:28:00Z">
        <w:r w:rsidR="00982780" w:rsidDel="00CC763A">
          <w:delText>has no impact on willingness to compete</w:delText>
        </w:r>
        <w:r w:rsidR="002A1F36" w:rsidDel="00CC763A">
          <w:delText>, while discovering a</w:delText>
        </w:r>
      </w:del>
      <w:ins w:id="353" w:author="Richards, Keana" w:date="2021-04-22T10:07:00Z">
        <w:del w:id="354" w:author="Apicella, Coren L" w:date="2021-11-08T19:28:00Z">
          <w:r w:rsidR="00982780" w:rsidDel="00CC763A">
            <w:delText xml:space="preserve"> but it leads to</w:delText>
          </w:r>
        </w:del>
      </w:ins>
      <w:del w:id="355" w:author="Apicella, Coren L" w:date="2021-11-08T19:28:00Z">
        <w:r w:rsidR="00982780" w:rsidDel="00CC763A">
          <w:delText xml:space="preserve"> gender </w:delText>
        </w:r>
        <w:r w:rsidR="002A1F36" w:rsidDel="00CC763A">
          <w:delText xml:space="preserve">difference </w:delText>
        </w:r>
      </w:del>
      <w:ins w:id="356" w:author="Richards, Keana" w:date="2021-04-22T10:07:00Z">
        <w:del w:id="357" w:author="Apicella, Coren L" w:date="2021-11-08T19:28:00Z">
          <w:r w:rsidR="00982780" w:rsidDel="00CC763A">
            <w:delText xml:space="preserve">differences </w:delText>
          </w:r>
          <w:commentRangeEnd w:id="348"/>
          <w:r w:rsidR="00982780" w:rsidDel="00CC763A">
            <w:rPr>
              <w:rStyle w:val="CommentReference"/>
            </w:rPr>
            <w:commentReference w:id="348"/>
          </w:r>
        </w:del>
      </w:ins>
      <w:del w:id="358" w:author="Apicella, Coren L" w:date="2021-11-08T19:28:00Z">
        <w:r w:rsidR="00982780" w:rsidDel="00CC763A">
          <w:delText>in preparation. Future work should explore the implications of these findings further</w:delText>
        </w:r>
        <w:r w:rsidR="002A1F36" w:rsidDel="00CC763A">
          <w:delText xml:space="preserve"> where these effects may have a long-lasting impact on gender differences in economic outcomes.</w:delText>
        </w:r>
      </w:del>
      <w:ins w:id="359" w:author="Richards, Keana" w:date="2021-04-22T10:07:00Z">
        <w:del w:id="360" w:author="Apicella, Coren L" w:date="2021-11-08T19:28:00Z">
          <w:r w:rsidR="00982780" w:rsidDel="00CC763A">
            <w:delText xml:space="preserve">. </w:delText>
          </w:r>
        </w:del>
      </w:ins>
    </w:p>
    <w:p w14:paraId="4DCB2350" w14:textId="7996C1F8" w:rsidR="00413666" w:rsidDel="00CC763A" w:rsidRDefault="00413666" w:rsidP="00413666">
      <w:pPr>
        <w:pStyle w:val="BodyText"/>
        <w:ind w:firstLine="0"/>
        <w:rPr>
          <w:ins w:id="361" w:author="Richards, Keana" w:date="2021-04-22T10:07:00Z"/>
          <w:del w:id="362" w:author="Apicella, Coren L" w:date="2021-11-08T19:28:00Z"/>
        </w:rPr>
      </w:pPr>
    </w:p>
    <w:p w14:paraId="4FCCCBE1" w14:textId="2F87F5E1" w:rsidR="00413666" w:rsidDel="00CC763A" w:rsidRDefault="00413666" w:rsidP="009A717B">
      <w:pPr>
        <w:pStyle w:val="BodyText"/>
        <w:ind w:firstLine="0"/>
        <w:rPr>
          <w:ins w:id="363" w:author="Richards, Keana" w:date="2021-04-22T10:07:00Z"/>
          <w:del w:id="364" w:author="Apicella, Coren L" w:date="2021-11-08T19:28:00Z"/>
        </w:rPr>
      </w:pPr>
      <w:ins w:id="365" w:author="Richards, Keana" w:date="2021-04-22T10:07:00Z">
        <w:del w:id="366" w:author="Apicella, Coren L" w:date="2021-11-08T19:28:00Z">
          <w:r w:rsidDel="00CC763A">
            <w:delText>END</w:delText>
          </w:r>
        </w:del>
      </w:ins>
    </w:p>
    <w:p w14:paraId="5EBCB2F5" w14:textId="60C9AE39" w:rsidR="00982780" w:rsidRPr="009A717B" w:rsidDel="00CC763A" w:rsidRDefault="00982780" w:rsidP="00982780">
      <w:pPr>
        <w:pStyle w:val="Heading2"/>
        <w:rPr>
          <w:ins w:id="367" w:author="Richards, Keana" w:date="2021-04-22T10:07:00Z"/>
          <w:del w:id="368" w:author="Apicella, Coren L" w:date="2021-11-08T19:28:00Z"/>
          <w:strike/>
        </w:rPr>
      </w:pPr>
      <w:ins w:id="369" w:author="Richards, Keana" w:date="2021-04-22T10:07:00Z">
        <w:del w:id="370" w:author="Apicella, Coren L" w:date="2021-11-08T19:28:00Z">
          <w:r w:rsidRPr="009A717B" w:rsidDel="00CC763A">
            <w:rPr>
              <w:strike/>
            </w:rPr>
            <w:lastRenderedPageBreak/>
            <w:delText>4.1</w:delText>
          </w:r>
          <w:r w:rsidRPr="009A717B" w:rsidDel="00CC763A">
            <w:rPr>
              <w:strike/>
            </w:rPr>
            <w:tab/>
            <w:delText>Implications of opportunity costs of overpreparing before competitions</w:delText>
          </w:r>
        </w:del>
      </w:ins>
    </w:p>
    <w:p w14:paraId="1B1B09C0" w14:textId="4C4DD2FC" w:rsidR="00982780" w:rsidRPr="009A717B" w:rsidDel="00CC763A" w:rsidRDefault="00982780" w:rsidP="009A717B">
      <w:pPr>
        <w:pStyle w:val="FirstParagraph"/>
        <w:rPr>
          <w:ins w:id="371" w:author="Richards, Keana" w:date="2021-04-22T10:07:00Z"/>
          <w:del w:id="372" w:author="Apicella, Coren L" w:date="2021-11-08T19:28:00Z"/>
          <w:strike/>
        </w:rPr>
      </w:pPr>
      <w:ins w:id="373" w:author="Richards, Keana" w:date="2021-04-22T10:07:00Z">
        <w:del w:id="374" w:author="Apicella, Coren L" w:date="2021-11-08T19:28:00Z">
          <w:r w:rsidRPr="009A717B" w:rsidDel="00CC763A">
            <w:rPr>
              <w:strike/>
            </w:rPr>
            <w:delText xml:space="preserve">Competitions are increasingly prevalent in the global labor market (Lavy, 2004; Lemieux, MacLeod, &amp; Parent, 2009) and the winners of competitions are disproportionately rewarded (Frank &amp; Cook, 2010). Understanding individual differences in response to competitive situations may help address economic disparities across groups, like persistent gender differences in labor market outcomes (Altonji &amp; Blank, 1999; Blau &amp; Kahn, 2017). For instance, one step to improve gender equality within organizations is to take these gender differences into account when making decisions on how to organize reward structures and communicate these structures to </w:delText>
          </w:r>
        </w:del>
      </w:ins>
    </w:p>
    <w:p w14:paraId="121E1C8A" w14:textId="7B5AF723" w:rsidR="00C60700" w:rsidRPr="009A717B" w:rsidDel="00CC763A" w:rsidRDefault="00171C80">
      <w:pPr>
        <w:pStyle w:val="BodyText"/>
        <w:rPr>
          <w:ins w:id="375" w:author="Richards, Keana" w:date="2021-04-22T10:07:00Z"/>
          <w:del w:id="376" w:author="Apicella, Coren L" w:date="2021-11-08T19:28:00Z"/>
          <w:strike/>
        </w:rPr>
      </w:pPr>
      <w:commentRangeStart w:id="377"/>
      <w:ins w:id="378" w:author="Richards, Keana" w:date="2021-04-22T10:07:00Z">
        <w:del w:id="379" w:author="Apicella, Coren L" w:date="2021-11-08T19:28:00Z">
          <w:r w:rsidRPr="009A717B" w:rsidDel="00CC763A">
            <w:rPr>
              <w:strike/>
            </w:rPr>
            <w:delText>Yet, understanding how women and men respond to competitions may also be crucial for organizations across contexts to address gender disparities in labor market outcomes. If competitions exacerbate gender differences in the amount of effort exerted (e.g., preparing or studying) before performance, this may affect women’s labor output, career advancement, the ability to achieve a satisfying work-life balance, and even the decision to enter or stay in competitive environments. Additionally, there are opportunity costs for expending more effort than necessary on only one task or skill, especially when an individual’s overall performance is evaluated based on their success across many domains. These effects are especially relevant to professional development in STEM fields, where gender disparities are arguably driven by gender differences in confidence (Cheryan, Ziegler, Montoya, &amp; Jiang, 2017), increasing the likelihood women will overprepare before competition.</w:delText>
          </w:r>
        </w:del>
      </w:ins>
    </w:p>
    <w:p w14:paraId="28398538" w14:textId="6FB50671" w:rsidR="00C60700" w:rsidRPr="009A717B" w:rsidDel="00CC763A" w:rsidRDefault="00171C80">
      <w:pPr>
        <w:pStyle w:val="BodyText"/>
        <w:rPr>
          <w:ins w:id="380" w:author="Richards, Keana" w:date="2021-04-22T10:07:00Z"/>
          <w:del w:id="381" w:author="Apicella, Coren L" w:date="2021-11-08T19:28:00Z"/>
          <w:strike/>
        </w:rPr>
      </w:pPr>
      <w:ins w:id="382" w:author="Richards, Keana" w:date="2021-04-22T10:07:00Z">
        <w:del w:id="383" w:author="Apicella, Coren L" w:date="2021-11-08T19:28:00Z">
          <w:r w:rsidRPr="009A717B" w:rsidDel="00CC763A">
            <w:rPr>
              <w:strike/>
            </w:rPr>
            <w:delText xml:space="preserve">Relatedly, if women </w:delText>
          </w:r>
          <w:r w:rsidRPr="009A717B" w:rsidDel="00CC763A">
            <w:rPr>
              <w:i/>
              <w:strike/>
            </w:rPr>
            <w:delText>expect</w:delText>
          </w:r>
          <w:r w:rsidRPr="009A717B" w:rsidDel="00CC763A">
            <w:rPr>
              <w:strike/>
            </w:rPr>
            <w:delText xml:space="preserve"> that they will prepare more in competitive environments, this may, in turn, impact whether they even enter competitive environments. In fact, there is evidence that the way a job is advertised affects women’s willingness to apply (Flory, Leibbrandt, &amp; List, 2010; Gaucher, Friesen, &amp; Kay, 2011). If a job is described as “competitive” or the payment </w:delText>
          </w:r>
          <w:r w:rsidRPr="009A717B" w:rsidDel="00CC763A">
            <w:rPr>
              <w:strike/>
            </w:rPr>
            <w:lastRenderedPageBreak/>
            <w:delText xml:space="preserve">scheme is described as a competition, women find the jobs less appealing and are less willing to apply, demonstrating the power of organizational communication on gender differences in labor market outcomes. While our work suggests that merely giving women more time to prepare does not make them more willing to compete, anticipated effort could still influence labor market outcomes by affecting women’s decisions to enter certain fields or compete for promotions, for instance. In our studies, we use relatively unimportant tasks that are unlikely to greatly impact one’s earnings. Yet, we still find a striking gender difference in preparation, suggesting that our study likely </w:delText>
          </w:r>
          <w:r w:rsidRPr="009A717B" w:rsidDel="00CC763A">
            <w:rPr>
              <w:i/>
              <w:strike/>
            </w:rPr>
            <w:delText>underestimates</w:delText>
          </w:r>
          <w:r w:rsidRPr="009A717B" w:rsidDel="00CC763A">
            <w:rPr>
              <w:strike/>
            </w:rPr>
            <w:delText xml:space="preserve"> this gender difference. For instance, we would expect greater gender differences in preparation for tasks with higher stakes, where the outcomes are important for one’s career and economic prospects. In this way, our study is providing a conservative test of the gender differences in effort and preparation in the real world.</w:delText>
          </w:r>
          <w:commentRangeEnd w:id="377"/>
          <w:r w:rsidR="00982780" w:rsidRPr="009A717B" w:rsidDel="00CC763A">
            <w:rPr>
              <w:rStyle w:val="CommentReference"/>
              <w:strike/>
            </w:rPr>
            <w:commentReference w:id="377"/>
          </w:r>
        </w:del>
      </w:ins>
    </w:p>
    <w:p w14:paraId="41B879D4" w14:textId="5E7B6652" w:rsidR="00C60700" w:rsidRPr="009A717B" w:rsidDel="00CC763A" w:rsidRDefault="00171C80">
      <w:pPr>
        <w:pStyle w:val="Heading2"/>
        <w:rPr>
          <w:ins w:id="384" w:author="Richards, Keana" w:date="2021-04-22T10:07:00Z"/>
          <w:del w:id="385" w:author="Apicella, Coren L" w:date="2021-11-08T19:28:00Z"/>
          <w:strike/>
        </w:rPr>
      </w:pPr>
      <w:bookmarkStart w:id="386" w:name="future-research"/>
      <w:commentRangeStart w:id="387"/>
      <w:ins w:id="388" w:author="Richards, Keana" w:date="2021-04-22T10:07:00Z">
        <w:del w:id="389" w:author="Apicella, Coren L" w:date="2021-11-08T19:28:00Z">
          <w:r w:rsidRPr="009A717B" w:rsidDel="00CC763A">
            <w:rPr>
              <w:strike/>
            </w:rPr>
            <w:delText>4.2</w:delText>
          </w:r>
          <w:r w:rsidRPr="009A717B" w:rsidDel="00CC763A">
            <w:rPr>
              <w:strike/>
            </w:rPr>
            <w:tab/>
            <w:delText>Future research</w:delText>
          </w:r>
          <w:bookmarkEnd w:id="386"/>
          <w:commentRangeEnd w:id="387"/>
          <w:r w:rsidR="00003B6E" w:rsidRPr="009A717B" w:rsidDel="00CC763A">
            <w:rPr>
              <w:rStyle w:val="CommentReference"/>
              <w:rFonts w:eastAsiaTheme="minorHAnsi" w:cstheme="minorBidi"/>
              <w:b w:val="0"/>
              <w:strike/>
            </w:rPr>
            <w:commentReference w:id="387"/>
          </w:r>
        </w:del>
      </w:ins>
    </w:p>
    <w:p w14:paraId="5D26949A" w14:textId="541610DE" w:rsidR="00C60700" w:rsidRPr="009A717B" w:rsidDel="00CC763A" w:rsidRDefault="00171C80">
      <w:pPr>
        <w:pStyle w:val="FirstParagraph"/>
        <w:rPr>
          <w:ins w:id="390" w:author="Richards, Keana" w:date="2021-04-22T10:07:00Z"/>
          <w:del w:id="391" w:author="Apicella, Coren L" w:date="2021-11-08T19:28:00Z"/>
          <w:strike/>
        </w:rPr>
      </w:pPr>
      <w:ins w:id="392" w:author="Richards, Keana" w:date="2021-04-22T10:07:00Z">
        <w:del w:id="393" w:author="Apicella, Coren L" w:date="2021-11-08T19:28:00Z">
          <w:r w:rsidRPr="009A717B" w:rsidDel="00CC763A">
            <w:rPr>
              <w:strike/>
            </w:rPr>
            <w:delText>There are a number of avenues for future research in this area. First, we would like to test the robustness of gender differences in preparation outside of online and laboratory settings. Do these findings replicate in organizations? Exploring the gender difference in preparation cross-culturally would also shed light on the universality of the finding and help to identify cultural, ecological and social factors that exacerbate it.</w:delText>
          </w:r>
        </w:del>
      </w:ins>
    </w:p>
    <w:p w14:paraId="2C1FC8F0" w14:textId="4034E877" w:rsidR="00C60700" w:rsidRPr="009A717B" w:rsidDel="00CC763A" w:rsidRDefault="00171C80">
      <w:pPr>
        <w:pStyle w:val="BodyText"/>
        <w:rPr>
          <w:ins w:id="394" w:author="Richards, Keana" w:date="2021-04-22T10:07:00Z"/>
          <w:del w:id="395" w:author="Apicella, Coren L" w:date="2021-11-08T19:28:00Z"/>
          <w:strike/>
        </w:rPr>
      </w:pPr>
      <w:ins w:id="396" w:author="Richards, Keana" w:date="2021-04-22T10:07:00Z">
        <w:del w:id="397" w:author="Apicella, Coren L" w:date="2021-11-08T19:28:00Z">
          <w:r w:rsidRPr="009A717B" w:rsidDel="00CC763A">
            <w:rPr>
              <w:strike/>
            </w:rPr>
            <w:delText>A second important extension of the work would be to examine how anticipated preparation or workload influences women’s decisions to enter competitive environments. While we did not find that giving women time to prepare makes them more likely to compete, it is still possible that women know that they will end up preparing more in competitive situations and thus, select out of them. As mentioned earlier, there are opportunity costs to overpreparing.</w:delText>
          </w:r>
        </w:del>
      </w:ins>
    </w:p>
    <w:p w14:paraId="5A6C75BA" w14:textId="03409BC0" w:rsidR="00C60700" w:rsidRPr="009A717B" w:rsidDel="00CC763A" w:rsidRDefault="00171C80">
      <w:pPr>
        <w:pStyle w:val="BodyText"/>
        <w:rPr>
          <w:ins w:id="398" w:author="Richards, Keana" w:date="2021-04-22T10:07:00Z"/>
          <w:del w:id="399" w:author="Apicella, Coren L" w:date="2021-11-08T19:28:00Z"/>
          <w:strike/>
        </w:rPr>
      </w:pPr>
      <w:ins w:id="400" w:author="Richards, Keana" w:date="2021-04-22T10:07:00Z">
        <w:del w:id="401" w:author="Apicella, Coren L" w:date="2021-11-08T19:28:00Z">
          <w:r w:rsidRPr="009A717B" w:rsidDel="00CC763A">
            <w:rPr>
              <w:strike/>
            </w:rPr>
            <w:lastRenderedPageBreak/>
            <w:delText>A third extension of the current work would be to examine whether women are overpreparing. Does preparation negatively impact women? Does it help women? To determine whether men or women are preparing more (or less) than needed, future research should test whether gender and time chosen to prepare interact to affect a participants’ probability of winning a competition (see Niederle &amp; Vesterlund, 2007). Another follow-up study could manipulate whether there is a monetary cost for preparing to explore whether gender differences in the choice to prepare persist despite a clear cost, and whether this leads to gender differences in earnings within the study.</w:delText>
          </w:r>
        </w:del>
      </w:ins>
    </w:p>
    <w:p w14:paraId="0DED58E9" w14:textId="1FAD423A" w:rsidR="00C60700" w:rsidRPr="009A717B" w:rsidDel="00CC763A" w:rsidRDefault="00171C80">
      <w:pPr>
        <w:pStyle w:val="BodyText"/>
        <w:rPr>
          <w:ins w:id="402" w:author="Richards, Keana" w:date="2021-04-22T10:07:00Z"/>
          <w:del w:id="403" w:author="Apicella, Coren L" w:date="2021-11-08T19:28:00Z"/>
          <w:strike/>
        </w:rPr>
      </w:pPr>
      <w:ins w:id="404" w:author="Richards, Keana" w:date="2021-04-22T10:07:00Z">
        <w:del w:id="405" w:author="Apicella, Coren L" w:date="2021-11-08T19:28:00Z">
          <w:r w:rsidRPr="009A717B" w:rsidDel="00CC763A">
            <w:rPr>
              <w:strike/>
            </w:rPr>
            <w:delText>It would also be interesting to explore whether norms about gender affect decisions to compete. Norms are important drivers of human behavior (Schultz, Nolan, Cialdini, Goldstein, &amp; Griskevicius, 2018), so it is entirely plausible that the decision to compete and prepare might be fueled in part by what most women or men are doing, or perceptions of gender differences in these behaviors. Although there is some work exploring how gender norms affect actual behavior (Akerlof &amp; Kranton, 2000; Babcock et al., 2012; Bertrand et al., 2015; Bowles et al., 2007; Smith &amp; Huntoon, 2014; Toosi et al., 2019), our evidence of participants’ lay beliefs about gender differences suggests that this is an important avenue for future research. Additionally, our findings cannot speak to whether the decision to prepare directly improved participants’ performance. Future research should manipulate whether participants have the opportunity to prepare without providing the option for additional practice thereafter to explore the benefits of preparing on performance, which may negate any opportunity costs of preparing.</w:delText>
          </w:r>
        </w:del>
      </w:ins>
    </w:p>
    <w:p w14:paraId="5C8047D0" w14:textId="1E97FF42" w:rsidR="00C60700" w:rsidDel="00CC763A" w:rsidRDefault="00171C80">
      <w:pPr>
        <w:pStyle w:val="Heading1"/>
        <w:rPr>
          <w:del w:id="406" w:author="Apicella, Coren L" w:date="2021-11-08T19:28:00Z"/>
        </w:rPr>
      </w:pPr>
      <w:bookmarkStart w:id="407" w:name="figures"/>
      <w:del w:id="408" w:author="Apicella, Coren L" w:date="2021-11-08T19:28:00Z">
        <w:r w:rsidDel="00CC763A">
          <w:lastRenderedPageBreak/>
          <w:delText>5</w:delText>
        </w:r>
        <w:r w:rsidDel="00CC763A">
          <w:tab/>
          <w:delText>Figures</w:delText>
        </w:r>
        <w:bookmarkEnd w:id="407"/>
      </w:del>
    </w:p>
    <w:p w14:paraId="404FEA2D" w14:textId="19B52721" w:rsidR="00C60700" w:rsidDel="00CC763A" w:rsidRDefault="00171C80">
      <w:pPr>
        <w:pStyle w:val="Heading2"/>
        <w:rPr>
          <w:del w:id="409" w:author="Apicella, Coren L" w:date="2021-11-08T19:28:00Z"/>
        </w:rPr>
      </w:pPr>
      <w:bookmarkStart w:id="410" w:name="study-1-1"/>
      <w:del w:id="411" w:author="Apicella, Coren L" w:date="2021-11-08T19:28:00Z">
        <w:r w:rsidDel="00CC763A">
          <w:delText>5.1</w:delText>
        </w:r>
        <w:r w:rsidDel="00CC763A">
          <w:tab/>
          <w:delText>Study 1</w:delText>
        </w:r>
        <w:bookmarkEnd w:id="410"/>
      </w:del>
    </w:p>
    <w:p w14:paraId="4C20B152" w14:textId="57D98CD5" w:rsidR="006D30FC" w:rsidDel="00CC763A" w:rsidRDefault="002A1F36">
      <w:pPr>
        <w:pStyle w:val="CaptionedFigure"/>
        <w:rPr>
          <w:del w:id="412" w:author="Apicella, Coren L" w:date="2021-11-08T19:28:00Z"/>
        </w:rPr>
      </w:pPr>
      <w:del w:id="413" w:author="Apicella, Coren L" w:date="2021-11-08T19:28:00Z">
        <w:r w:rsidDel="00CC763A">
          <w:rPr>
            <w:noProof/>
          </w:rPr>
          <w:drawing>
            <wp:inline distT="0" distB="0" distL="0" distR="0" wp14:anchorId="1D3F7C52" wp14:editId="27910DFD">
              <wp:extent cx="5969000" cy="5969000"/>
              <wp:effectExtent l="0" t="0" r="0" b="0"/>
              <wp:docPr id="1" name="Picture" descr="Figure 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del>
    </w:p>
    <w:p w14:paraId="633710ED" w14:textId="59ED9E7A" w:rsidR="00055A30" w:rsidDel="00CC763A" w:rsidRDefault="00171C80">
      <w:pPr>
        <w:pStyle w:val="CaptionedFigure"/>
        <w:rPr>
          <w:ins w:id="414" w:author="Richards, Keana" w:date="2021-04-22T10:07:00Z"/>
          <w:del w:id="415" w:author="Apicella, Coren L" w:date="2021-11-08T19:28:00Z"/>
        </w:rPr>
      </w:pPr>
      <w:ins w:id="416" w:author="Richards, Keana" w:date="2021-04-22T10:07:00Z">
        <w:del w:id="417" w:author="Apicella, Coren L" w:date="2021-11-08T19:28:00Z">
          <w:r w:rsidDel="00CC763A">
            <w:rPr>
              <w:noProof/>
            </w:rPr>
            <w:lastRenderedPageBreak/>
            <w:drawing>
              <wp:inline distT="0" distB="0" distL="0" distR="0" wp14:anchorId="5291385A" wp14:editId="282BAFE3">
                <wp:extent cx="5969000" cy="5969000"/>
                <wp:effectExtent l="0" t="0" r="0" b="0"/>
                <wp:docPr id="13" name="Picture" descr="Figure 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del>
      </w:ins>
    </w:p>
    <w:p w14:paraId="6FD28321" w14:textId="72358DC7" w:rsidR="00C60700" w:rsidDel="00CC763A" w:rsidRDefault="00171C80">
      <w:pPr>
        <w:pStyle w:val="ImageCaption"/>
        <w:rPr>
          <w:del w:id="418" w:author="Apicella, Coren L" w:date="2021-11-08T19:28:00Z"/>
        </w:rPr>
      </w:pPr>
      <w:del w:id="419" w:author="Apicella, Coren L" w:date="2021-11-08T19:28:00Z">
        <w:r w:rsidDel="00CC763A">
          <w:rPr>
            <w:i/>
          </w:rPr>
          <w:delText>Figure</w:delText>
        </w:r>
        <w:r w:rsidDel="00CC763A">
          <w:delText xml:space="preserve"> </w:delText>
        </w:r>
        <w:r w:rsidDel="00CC763A">
          <w:rPr>
            <w:i/>
          </w:rPr>
          <w:delText xml:space="preserve">1.  </w:delText>
        </w:r>
        <w:r w:rsidDel="00CC763A">
          <w:delText xml:space="preserve">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w:delText>
        </w:r>
      </w:del>
    </w:p>
    <w:p w14:paraId="02D25F3B" w14:textId="204A9C69" w:rsidR="006D30FC" w:rsidDel="00CC763A" w:rsidRDefault="002A1F36">
      <w:pPr>
        <w:pStyle w:val="CaptionedFigure"/>
        <w:rPr>
          <w:del w:id="420" w:author="Apicella, Coren L" w:date="2021-11-08T19:28:00Z"/>
        </w:rPr>
      </w:pPr>
      <w:del w:id="421" w:author="Apicella, Coren L" w:date="2021-11-08T19:28:00Z">
        <w:r w:rsidDel="00CC763A">
          <w:rPr>
            <w:noProof/>
          </w:rPr>
          <w:lastRenderedPageBreak/>
          <w:drawing>
            <wp:inline distT="0" distB="0" distL="0" distR="0" wp14:anchorId="5B9C1660" wp14:editId="0E1346B5">
              <wp:extent cx="5969000" cy="5969000"/>
              <wp:effectExtent l="0" t="0" r="0" b="0"/>
              <wp:docPr id="2" name="Picture" descr="Figure 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del>
    </w:p>
    <w:p w14:paraId="46262D79" w14:textId="134C871A" w:rsidR="00055A30" w:rsidDel="00CC763A" w:rsidRDefault="00171C80">
      <w:pPr>
        <w:pStyle w:val="CaptionedFigure"/>
        <w:rPr>
          <w:ins w:id="422" w:author="Richards, Keana" w:date="2021-04-22T10:07:00Z"/>
          <w:del w:id="423" w:author="Apicella, Coren L" w:date="2021-11-08T19:28:00Z"/>
        </w:rPr>
      </w:pPr>
      <w:ins w:id="424" w:author="Richards, Keana" w:date="2021-04-22T10:07:00Z">
        <w:del w:id="425" w:author="Apicella, Coren L" w:date="2021-11-08T19:28:00Z">
          <w:r w:rsidDel="00CC763A">
            <w:rPr>
              <w:noProof/>
            </w:rPr>
            <w:lastRenderedPageBreak/>
            <w:drawing>
              <wp:inline distT="0" distB="0" distL="0" distR="0" wp14:anchorId="41AB4FED" wp14:editId="6426102F">
                <wp:extent cx="5969000" cy="5969000"/>
                <wp:effectExtent l="0" t="0" r="0" b="0"/>
                <wp:docPr id="14" name="Picture" descr="Figure 2.   Proportion of male and female participants who chose to prepare by choice to compete. Women are significantly more willing to prepare, even before they know what the preparation involves. This finding holds regardless of whether women chose to follow a competitive or non-competitive payment scheme. That is, there is no interaction between gender and choice to compete on the decision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del>
      </w:ins>
    </w:p>
    <w:p w14:paraId="0ED84ABA" w14:textId="3942A73D" w:rsidR="00C60700" w:rsidDel="00CC763A" w:rsidRDefault="00171C80">
      <w:pPr>
        <w:pStyle w:val="ImageCaption"/>
        <w:rPr>
          <w:del w:id="426" w:author="Apicella, Coren L" w:date="2021-11-08T19:28:00Z"/>
        </w:rPr>
      </w:pPr>
      <w:del w:id="427" w:author="Apicella, Coren L" w:date="2021-11-08T19:28:00Z">
        <w:r w:rsidDel="00CC763A">
          <w:rPr>
            <w:i/>
          </w:rPr>
          <w:delText>Figure</w:delText>
        </w:r>
        <w:r w:rsidDel="00CC763A">
          <w:delText xml:space="preserve"> </w:delText>
        </w:r>
        <w:r w:rsidDel="00CC763A">
          <w:rPr>
            <w:i/>
          </w:rPr>
          <w:delText xml:space="preserve">2.  </w:delText>
        </w:r>
        <w:r w:rsidDel="00CC763A">
          <w:delText xml:space="preserve"> Proportion of male and female participants who chose to prepare by choice to compete. Women are significantly more willing to prepare, even before they know what the preparation involves. </w:delText>
        </w:r>
        <w:r w:rsidR="002A1F36" w:rsidDel="00CC763A">
          <w:delText>There</w:delText>
        </w:r>
      </w:del>
      <w:ins w:id="428" w:author="Richards, Keana" w:date="2021-04-22T10:07:00Z">
        <w:del w:id="429" w:author="Apicella, Coren L" w:date="2021-11-08T19:28:00Z">
          <w:r w:rsidDel="00CC763A">
            <w:delText>This finding holds regardless of whether women chose to follow a competitive or non-competitive payment scheme. That is, there</w:delText>
          </w:r>
        </w:del>
      </w:ins>
      <w:del w:id="430" w:author="Apicella, Coren L" w:date="2021-11-08T19:28:00Z">
        <w:r w:rsidDel="00CC763A">
          <w:delText xml:space="preserve"> is no interaction between gender and choice to compete on the decision to prepare. Error bars represent standard errors.</w:delText>
        </w:r>
      </w:del>
    </w:p>
    <w:p w14:paraId="1688E668" w14:textId="12ECB00F" w:rsidR="00055A30" w:rsidDel="00CC763A" w:rsidRDefault="00171C80">
      <w:pPr>
        <w:pStyle w:val="CaptionedFigure"/>
        <w:rPr>
          <w:del w:id="431" w:author="Apicella, Coren L" w:date="2021-11-08T19:28:00Z"/>
        </w:rPr>
      </w:pPr>
      <w:del w:id="432" w:author="Apicella, Coren L" w:date="2021-11-08T19:28:00Z">
        <w:r w:rsidDel="00CC763A">
          <w:rPr>
            <w:noProof/>
          </w:rPr>
          <w:lastRenderedPageBreak/>
          <w:drawing>
            <wp:inline distT="0" distB="0" distL="0" distR="0" wp14:anchorId="1CFBEE43" wp14:editId="07F048F3">
              <wp:extent cx="5969000" cy="5969000"/>
              <wp:effectExtent l="0" t="0" r="0" b="0"/>
              <wp:docPr id="15" name="Picture" descr="Figure 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del>
    </w:p>
    <w:p w14:paraId="0A5A2750" w14:textId="4F472FC8" w:rsidR="00C60700" w:rsidDel="00CC763A" w:rsidRDefault="00171C80">
      <w:pPr>
        <w:pStyle w:val="ImageCaption"/>
        <w:rPr>
          <w:del w:id="433" w:author="Apicella, Coren L" w:date="2021-11-08T19:28:00Z"/>
        </w:rPr>
      </w:pPr>
      <w:del w:id="434" w:author="Apicella, Coren L" w:date="2021-11-08T19:28:00Z">
        <w:r w:rsidDel="00CC763A">
          <w:rPr>
            <w:i/>
          </w:rPr>
          <w:delText>Figure</w:delText>
        </w:r>
        <w:r w:rsidDel="00CC763A">
          <w:delText xml:space="preserve"> </w:delText>
        </w:r>
        <w:r w:rsidDel="00CC763A">
          <w:rPr>
            <w:i/>
          </w:rPr>
          <w:delText xml:space="preserve">3.  </w:delText>
        </w:r>
        <w:r w:rsidDel="00CC763A">
          <w:delText xml:space="preserve">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w:delText>
        </w:r>
        <w:r w:rsidDel="00CC763A">
          <w:lastRenderedPageBreak/>
          <w:delText>considered when interpreting this interaction. Future research is needed to ensure this effect replicates. Error bars represent standard errors.</w:delText>
        </w:r>
      </w:del>
    </w:p>
    <w:p w14:paraId="6644685C" w14:textId="46D6961C" w:rsidR="006D30FC" w:rsidDel="00CC763A" w:rsidRDefault="002A1F36">
      <w:pPr>
        <w:pStyle w:val="CaptionedFigure"/>
        <w:rPr>
          <w:del w:id="435" w:author="Apicella, Coren L" w:date="2021-11-08T19:29:00Z"/>
        </w:rPr>
      </w:pPr>
      <w:del w:id="436" w:author="Apicella, Coren L" w:date="2021-11-08T19:29:00Z">
        <w:r w:rsidDel="00CC763A">
          <w:rPr>
            <w:noProof/>
          </w:rPr>
          <w:lastRenderedPageBreak/>
          <w:drawing>
            <wp:inline distT="0" distB="0" distL="0" distR="0" wp14:anchorId="6964760C" wp14:editId="4E11A863">
              <wp:extent cx="5969000" cy="5969000"/>
              <wp:effectExtent l="0" t="0" r="0" b="0"/>
              <wp:docPr id="4" name="Picture" descr="Figure 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del>
    </w:p>
    <w:p w14:paraId="1F2E2E24" w14:textId="3149873D" w:rsidR="00055A30" w:rsidDel="00CC763A" w:rsidRDefault="00171C80">
      <w:pPr>
        <w:pStyle w:val="CaptionedFigure"/>
        <w:rPr>
          <w:ins w:id="437" w:author="Richards, Keana" w:date="2021-04-22T10:07:00Z"/>
          <w:del w:id="438" w:author="Apicella, Coren L" w:date="2021-11-08T19:29:00Z"/>
        </w:rPr>
      </w:pPr>
      <w:ins w:id="439" w:author="Richards, Keana" w:date="2021-04-22T10:07:00Z">
        <w:del w:id="440" w:author="Apicella, Coren L" w:date="2021-11-08T19:28:00Z">
          <w:r w:rsidDel="00CC763A">
            <w:rPr>
              <w:noProof/>
            </w:rPr>
            <w:lastRenderedPageBreak/>
            <w:drawing>
              <wp:inline distT="0" distB="0" distL="0" distR="0" wp14:anchorId="49ACDFDD" wp14:editId="7E14A8AC">
                <wp:extent cx="5969000" cy="5969000"/>
                <wp:effectExtent l="0" t="0" r="0" b="0"/>
                <wp:docPr id="16" name="Picture" descr="Figure 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del>
      </w:ins>
    </w:p>
    <w:p w14:paraId="6503D7DB" w14:textId="09B32CD4" w:rsidR="00C60700" w:rsidDel="00CC763A" w:rsidRDefault="00171C80">
      <w:pPr>
        <w:pStyle w:val="ImageCaption"/>
        <w:rPr>
          <w:del w:id="441" w:author="Apicella, Coren L" w:date="2021-11-08T19:29:00Z"/>
        </w:rPr>
      </w:pPr>
      <w:del w:id="442" w:author="Apicella, Coren L" w:date="2021-11-08T19:29:00Z">
        <w:r w:rsidDel="00CC763A">
          <w:rPr>
            <w:i/>
          </w:rPr>
          <w:delText>Figure</w:delText>
        </w:r>
        <w:r w:rsidDel="00CC763A">
          <w:delText xml:space="preserve"> </w:delText>
        </w:r>
        <w:r w:rsidDel="00CC763A">
          <w:rPr>
            <w:i/>
          </w:rPr>
          <w:delText xml:space="preserve">4.  </w:delText>
        </w:r>
        <w:r w:rsidDel="00CC763A">
          <w:delText xml:space="preserve">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w:delText>
        </w:r>
      </w:del>
    </w:p>
    <w:p w14:paraId="1675CBBD" w14:textId="1651BC32" w:rsidR="006D30FC" w:rsidDel="00CC763A" w:rsidRDefault="002A1F36">
      <w:pPr>
        <w:pStyle w:val="CaptionedFigure"/>
        <w:rPr>
          <w:del w:id="443" w:author="Apicella, Coren L" w:date="2021-11-08T19:29:00Z"/>
        </w:rPr>
      </w:pPr>
      <w:del w:id="444" w:author="Apicella, Coren L" w:date="2021-11-08T19:29:00Z">
        <w:r w:rsidDel="00CC763A">
          <w:rPr>
            <w:noProof/>
          </w:rPr>
          <w:lastRenderedPageBreak/>
          <w:drawing>
            <wp:inline distT="0" distB="0" distL="0" distR="0" wp14:anchorId="4015C91B" wp14:editId="1ED0FA89">
              <wp:extent cx="5969000" cy="5969000"/>
              <wp:effectExtent l="0" t="0" r="0" b="0"/>
              <wp:docPr id="5" name="Picture" descr="Figure 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del>
    </w:p>
    <w:p w14:paraId="28D29337" w14:textId="7A66E506" w:rsidR="00055A30" w:rsidDel="00CC763A" w:rsidRDefault="00171C80">
      <w:pPr>
        <w:pStyle w:val="CaptionedFigure"/>
        <w:rPr>
          <w:ins w:id="445" w:author="Richards, Keana" w:date="2021-04-22T10:07:00Z"/>
          <w:del w:id="446" w:author="Apicella, Coren L" w:date="2021-11-08T19:29:00Z"/>
        </w:rPr>
      </w:pPr>
      <w:ins w:id="447" w:author="Richards, Keana" w:date="2021-04-22T10:07:00Z">
        <w:del w:id="448" w:author="Apicella, Coren L" w:date="2021-11-08T19:29:00Z">
          <w:r w:rsidDel="00CC763A">
            <w:rPr>
              <w:noProof/>
            </w:rPr>
            <w:lastRenderedPageBreak/>
            <w:drawing>
              <wp:inline distT="0" distB="0" distL="0" distR="0" wp14:anchorId="316668DE" wp14:editId="40D1D5DB">
                <wp:extent cx="5969000" cy="5969000"/>
                <wp:effectExtent l="0" t="0" r="0" b="0"/>
                <wp:docPr id="17" name="Picture" descr="Figure 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del>
      </w:ins>
    </w:p>
    <w:p w14:paraId="53BF671A" w14:textId="67EA67E4" w:rsidR="00C60700" w:rsidDel="00CC763A" w:rsidRDefault="00171C80">
      <w:pPr>
        <w:pStyle w:val="ImageCaption"/>
        <w:rPr>
          <w:del w:id="449" w:author="Apicella, Coren L" w:date="2021-11-08T19:29:00Z"/>
        </w:rPr>
      </w:pPr>
      <w:del w:id="450" w:author="Apicella, Coren L" w:date="2021-11-08T19:29:00Z">
        <w:r w:rsidDel="00CC763A">
          <w:rPr>
            <w:i/>
          </w:rPr>
          <w:delText>Figure</w:delText>
        </w:r>
        <w:r w:rsidDel="00CC763A">
          <w:delText xml:space="preserve"> </w:delText>
        </w:r>
        <w:r w:rsidDel="00CC763A">
          <w:rPr>
            <w:i/>
          </w:rPr>
          <w:delText xml:space="preserve">5.  </w:delText>
        </w:r>
        <w:r w:rsidDel="00CC763A">
          <w:delText xml:space="preserve">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w:delText>
        </w:r>
      </w:del>
    </w:p>
    <w:p w14:paraId="5228188F" w14:textId="7390694F" w:rsidR="006D30FC" w:rsidDel="00CC763A" w:rsidRDefault="002A1F36">
      <w:pPr>
        <w:pStyle w:val="CaptionedFigure"/>
        <w:rPr>
          <w:del w:id="451" w:author="Apicella, Coren L" w:date="2021-11-08T19:29:00Z"/>
        </w:rPr>
      </w:pPr>
      <w:del w:id="452" w:author="Apicella, Coren L" w:date="2021-11-08T19:29:00Z">
        <w:r w:rsidDel="00CC763A">
          <w:rPr>
            <w:noProof/>
          </w:rPr>
          <w:lastRenderedPageBreak/>
          <w:drawing>
            <wp:inline distT="0" distB="0" distL="0" distR="0" wp14:anchorId="67430807" wp14:editId="1197EBD5">
              <wp:extent cx="5969000" cy="5969000"/>
              <wp:effectExtent l="0" t="0" r="0" b="0"/>
              <wp:docPr id="6" name="Picture" descr="Figure 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del>
    </w:p>
    <w:p w14:paraId="78FFFA4A" w14:textId="054EF240" w:rsidR="00055A30" w:rsidDel="00CC763A" w:rsidRDefault="00171C80">
      <w:pPr>
        <w:pStyle w:val="CaptionedFigure"/>
        <w:rPr>
          <w:ins w:id="453" w:author="Richards, Keana" w:date="2021-04-22T10:07:00Z"/>
          <w:del w:id="454" w:author="Apicella, Coren L" w:date="2021-11-08T19:29:00Z"/>
        </w:rPr>
      </w:pPr>
      <w:ins w:id="455" w:author="Richards, Keana" w:date="2021-04-22T10:07:00Z">
        <w:del w:id="456" w:author="Apicella, Coren L" w:date="2021-11-08T19:29:00Z">
          <w:r w:rsidDel="00CC763A">
            <w:rPr>
              <w:noProof/>
            </w:rPr>
            <w:lastRenderedPageBreak/>
            <w:drawing>
              <wp:inline distT="0" distB="0" distL="0" distR="0" wp14:anchorId="0F31D708" wp14:editId="061301FC">
                <wp:extent cx="5969000" cy="5969000"/>
                <wp:effectExtent l="0" t="0" r="0" b="0"/>
                <wp:docPr id="18" name="Picture" descr="Figure 6.   Participants’ perceptions of gender differences in choice to compete. Both men and women were significantly more likely to correctly state that men would be more likely to choose to compete during the multiplication task, suggesting strong stereotypes about gender differences in competitivenes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27"/>
                        <a:stretch>
                          <a:fillRect/>
                        </a:stretch>
                      </pic:blipFill>
                      <pic:spPr bwMode="auto">
                        <a:xfrm>
                          <a:off x="0" y="0"/>
                          <a:ext cx="5969000" cy="5969000"/>
                        </a:xfrm>
                        <a:prstGeom prst="rect">
                          <a:avLst/>
                        </a:prstGeom>
                        <a:noFill/>
                        <a:ln w="9525">
                          <a:noFill/>
                          <a:headEnd/>
                          <a:tailEnd/>
                        </a:ln>
                      </pic:spPr>
                    </pic:pic>
                  </a:graphicData>
                </a:graphic>
              </wp:inline>
            </w:drawing>
          </w:r>
        </w:del>
      </w:ins>
    </w:p>
    <w:p w14:paraId="56304050" w14:textId="7DCA8661" w:rsidR="00C60700" w:rsidDel="00CC763A" w:rsidRDefault="00171C80">
      <w:pPr>
        <w:pStyle w:val="ImageCaption"/>
        <w:rPr>
          <w:del w:id="457" w:author="Apicella, Coren L" w:date="2021-11-08T19:29:00Z"/>
        </w:rPr>
      </w:pPr>
      <w:del w:id="458" w:author="Apicella, Coren L" w:date="2021-11-08T19:29:00Z">
        <w:r w:rsidDel="00CC763A">
          <w:rPr>
            <w:i/>
          </w:rPr>
          <w:delText>Figure</w:delText>
        </w:r>
        <w:r w:rsidDel="00CC763A">
          <w:delText xml:space="preserve"> </w:delText>
        </w:r>
        <w:r w:rsidDel="00CC763A">
          <w:rPr>
            <w:i/>
          </w:rPr>
          <w:delText xml:space="preserve">6.  </w:delText>
        </w:r>
        <w:r w:rsidDel="00CC763A">
          <w:delText xml:space="preserve"> Participants’ perceptions of gender differences in choice to compete. Both men and women were significantly more likely </w:delText>
        </w:r>
        <w:r w:rsidR="002A1F36" w:rsidDel="00CC763A">
          <w:delText xml:space="preserve">than chance </w:delText>
        </w:r>
        <w:r w:rsidDel="00CC763A">
          <w:delText>to correctly state that men would be more likely to choose to compete during the multiplication task, suggesting strong stereotypes about gender differences in competitiveness. Error bars represent standard errors.</w:delText>
        </w:r>
      </w:del>
    </w:p>
    <w:p w14:paraId="689A80D9" w14:textId="4AAB97A9" w:rsidR="006D30FC" w:rsidDel="00CC763A" w:rsidRDefault="002A1F36">
      <w:pPr>
        <w:pStyle w:val="CaptionedFigure"/>
        <w:rPr>
          <w:del w:id="459" w:author="Apicella, Coren L" w:date="2021-11-08T19:29:00Z"/>
        </w:rPr>
      </w:pPr>
      <w:del w:id="460" w:author="Apicella, Coren L" w:date="2021-11-08T19:29:00Z">
        <w:r w:rsidDel="00CC763A">
          <w:rPr>
            <w:noProof/>
          </w:rPr>
          <w:lastRenderedPageBreak/>
          <w:drawing>
            <wp:inline distT="0" distB="0" distL="0" distR="0" wp14:anchorId="0A4DF334" wp14:editId="6B77DAB8">
              <wp:extent cx="5969000" cy="5969000"/>
              <wp:effectExtent l="0" t="0" r="0" b="0"/>
              <wp:docPr id="7" name="Picture" descr="Figure 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8"/>
                      <a:stretch>
                        <a:fillRect/>
                      </a:stretch>
                    </pic:blipFill>
                    <pic:spPr bwMode="auto">
                      <a:xfrm>
                        <a:off x="0" y="0"/>
                        <a:ext cx="5969000" cy="5969000"/>
                      </a:xfrm>
                      <a:prstGeom prst="rect">
                        <a:avLst/>
                      </a:prstGeom>
                      <a:noFill/>
                      <a:ln w="9525">
                        <a:noFill/>
                        <a:headEnd/>
                        <a:tailEnd/>
                      </a:ln>
                    </pic:spPr>
                  </pic:pic>
                </a:graphicData>
              </a:graphic>
            </wp:inline>
          </w:drawing>
        </w:r>
      </w:del>
    </w:p>
    <w:p w14:paraId="07174BF3" w14:textId="4E65856C" w:rsidR="00055A30" w:rsidDel="00CC763A" w:rsidRDefault="00171C80">
      <w:pPr>
        <w:pStyle w:val="CaptionedFigure"/>
        <w:rPr>
          <w:ins w:id="461" w:author="Richards, Keana" w:date="2021-04-22T10:07:00Z"/>
          <w:del w:id="462" w:author="Apicella, Coren L" w:date="2021-11-08T19:29:00Z"/>
        </w:rPr>
      </w:pPr>
      <w:ins w:id="463" w:author="Richards, Keana" w:date="2021-04-22T10:07:00Z">
        <w:del w:id="464" w:author="Apicella, Coren L" w:date="2021-11-08T19:29:00Z">
          <w:r w:rsidDel="00CC763A">
            <w:rPr>
              <w:noProof/>
            </w:rPr>
            <w:lastRenderedPageBreak/>
            <w:drawing>
              <wp:inline distT="0" distB="0" distL="0" distR="0" wp14:anchorId="23C95423" wp14:editId="7DAD98A7">
                <wp:extent cx="5969000" cy="5969000"/>
                <wp:effectExtent l="0" t="0" r="0" b="0"/>
                <wp:docPr id="19" name="Picture" descr="Figure 7.   Participants’ perceptions of general gender differences in choice to practice. Both men and women (but especially women) were significantly more likely to say that women prepare more in general than men. Again, these findings suggest that participants observe these gender differences directly or are aware of stereotypes about gender differences in the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9"/>
                        <a:stretch>
                          <a:fillRect/>
                        </a:stretch>
                      </pic:blipFill>
                      <pic:spPr bwMode="auto">
                        <a:xfrm>
                          <a:off x="0" y="0"/>
                          <a:ext cx="5969000" cy="5969000"/>
                        </a:xfrm>
                        <a:prstGeom prst="rect">
                          <a:avLst/>
                        </a:prstGeom>
                        <a:noFill/>
                        <a:ln w="9525">
                          <a:noFill/>
                          <a:headEnd/>
                          <a:tailEnd/>
                        </a:ln>
                      </pic:spPr>
                    </pic:pic>
                  </a:graphicData>
                </a:graphic>
              </wp:inline>
            </w:drawing>
          </w:r>
        </w:del>
      </w:ins>
    </w:p>
    <w:p w14:paraId="2CC27D1C" w14:textId="11BBE439" w:rsidR="00C60700" w:rsidDel="00CC763A" w:rsidRDefault="00171C80">
      <w:pPr>
        <w:pStyle w:val="ImageCaption"/>
        <w:rPr>
          <w:del w:id="465" w:author="Apicella, Coren L" w:date="2021-11-08T19:29:00Z"/>
        </w:rPr>
      </w:pPr>
      <w:del w:id="466" w:author="Apicella, Coren L" w:date="2021-11-08T19:29:00Z">
        <w:r w:rsidDel="00CC763A">
          <w:rPr>
            <w:i/>
          </w:rPr>
          <w:delText>Figure</w:delText>
        </w:r>
        <w:r w:rsidDel="00CC763A">
          <w:delText xml:space="preserve"> </w:delText>
        </w:r>
        <w:r w:rsidDel="00CC763A">
          <w:rPr>
            <w:i/>
          </w:rPr>
          <w:delText xml:space="preserve">7.  </w:delText>
        </w:r>
        <w:r w:rsidDel="00CC763A">
          <w:delText xml:space="preserve"> Participants’ perceptions of general gender differences in choice to practice. Both men and women (but especially women) were significantly more likely </w:delText>
        </w:r>
        <w:r w:rsidR="002A1F36" w:rsidDel="00CC763A">
          <w:delText xml:space="preserve">than chance </w:delText>
        </w:r>
        <w:r w:rsidDel="00CC763A">
          <w:delText>to say that women prepare more in general than men. Again, these findings suggest that participants observe these gender differences directly or are aware of stereotypes about gender differences in the choice to prepare. Error bars represent standard errors.</w:delText>
        </w:r>
      </w:del>
    </w:p>
    <w:p w14:paraId="3C46705E" w14:textId="2FD99192" w:rsidR="00C60700" w:rsidDel="00CC763A" w:rsidRDefault="00171C80">
      <w:pPr>
        <w:pStyle w:val="Heading2"/>
        <w:rPr>
          <w:del w:id="467" w:author="Apicella, Coren L" w:date="2021-11-08T19:29:00Z"/>
        </w:rPr>
      </w:pPr>
      <w:bookmarkStart w:id="468" w:name="study-2-1"/>
      <w:del w:id="469" w:author="Apicella, Coren L" w:date="2021-11-08T19:29:00Z">
        <w:r w:rsidDel="00CC763A">
          <w:lastRenderedPageBreak/>
          <w:delText>5.2</w:delText>
        </w:r>
        <w:r w:rsidDel="00CC763A">
          <w:tab/>
          <w:delText>Study 2</w:delText>
        </w:r>
        <w:bookmarkEnd w:id="468"/>
      </w:del>
    </w:p>
    <w:p w14:paraId="5D5DCC33" w14:textId="0B1E1095" w:rsidR="00055A30" w:rsidDel="00CC763A" w:rsidRDefault="00171C80">
      <w:pPr>
        <w:pStyle w:val="CaptionedFigure"/>
        <w:rPr>
          <w:del w:id="470" w:author="Apicella, Coren L" w:date="2021-11-08T19:29:00Z"/>
        </w:rPr>
      </w:pPr>
      <w:del w:id="471" w:author="Apicella, Coren L" w:date="2021-11-08T19:29:00Z">
        <w:r w:rsidDel="00CC763A">
          <w:rPr>
            <w:noProof/>
          </w:rPr>
          <w:drawing>
            <wp:inline distT="0" distB="0" distL="0" distR="0" wp14:anchorId="726FAF91" wp14:editId="41AF5539">
              <wp:extent cx="5969000" cy="5969000"/>
              <wp:effectExtent l="0" t="0" r="0" b="0"/>
              <wp:docPr id="20" name="Picture" descr="Figure 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del>
    </w:p>
    <w:p w14:paraId="54B8FE02" w14:textId="1785572E" w:rsidR="00C60700" w:rsidDel="00CC763A" w:rsidRDefault="00171C80">
      <w:pPr>
        <w:pStyle w:val="ImageCaption"/>
        <w:rPr>
          <w:del w:id="472" w:author="Apicella, Coren L" w:date="2021-11-08T19:29:00Z"/>
        </w:rPr>
      </w:pPr>
      <w:del w:id="473" w:author="Apicella, Coren L" w:date="2021-11-08T19:29:00Z">
        <w:r w:rsidDel="00CC763A">
          <w:rPr>
            <w:i/>
          </w:rPr>
          <w:delText>Figure</w:delText>
        </w:r>
        <w:r w:rsidDel="00CC763A">
          <w:delText xml:space="preserve"> </w:delText>
        </w:r>
        <w:r w:rsidDel="00CC763A">
          <w:rPr>
            <w:i/>
          </w:rPr>
          <w:delText xml:space="preserve">8.  </w:delText>
        </w:r>
        <w:r w:rsidDel="00CC763A">
          <w:delText xml:space="preserve">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w:delText>
        </w:r>
      </w:del>
    </w:p>
    <w:p w14:paraId="7F1ACC97" w14:textId="52167E5B" w:rsidR="006D30FC" w:rsidDel="00CC763A" w:rsidRDefault="002A1F36">
      <w:pPr>
        <w:pStyle w:val="CaptionedFigure"/>
        <w:rPr>
          <w:del w:id="474" w:author="Apicella, Coren L" w:date="2021-11-08T19:29:00Z"/>
        </w:rPr>
      </w:pPr>
      <w:del w:id="475" w:author="Apicella, Coren L" w:date="2021-11-08T19:29:00Z">
        <w:r w:rsidDel="00CC763A">
          <w:rPr>
            <w:noProof/>
          </w:rPr>
          <w:lastRenderedPageBreak/>
          <w:drawing>
            <wp:inline distT="0" distB="0" distL="0" distR="0" wp14:anchorId="4227B02C" wp14:editId="079E5072">
              <wp:extent cx="5969000" cy="5969000"/>
              <wp:effectExtent l="0" t="0" r="0" b="0"/>
              <wp:docPr id="9" name="Picture" descr="Figure 9.   Participants’ perceptions of gender differences in performance on the task. We replicate the effect from Study 1, where participants were not significantly more likely than chance to anticipate that one gender would perform better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31"/>
                      <a:stretch>
                        <a:fillRect/>
                      </a:stretch>
                    </pic:blipFill>
                    <pic:spPr bwMode="auto">
                      <a:xfrm>
                        <a:off x="0" y="0"/>
                        <a:ext cx="5969000" cy="5969000"/>
                      </a:xfrm>
                      <a:prstGeom prst="rect">
                        <a:avLst/>
                      </a:prstGeom>
                      <a:noFill/>
                      <a:ln w="9525">
                        <a:noFill/>
                        <a:headEnd/>
                        <a:tailEnd/>
                      </a:ln>
                    </pic:spPr>
                  </pic:pic>
                </a:graphicData>
              </a:graphic>
            </wp:inline>
          </w:drawing>
        </w:r>
      </w:del>
    </w:p>
    <w:p w14:paraId="0BCE38B1" w14:textId="0D52C9E3" w:rsidR="00055A30" w:rsidDel="00CC763A" w:rsidRDefault="00171C80">
      <w:pPr>
        <w:pStyle w:val="CaptionedFigure"/>
        <w:rPr>
          <w:ins w:id="476" w:author="Richards, Keana" w:date="2021-04-22T10:07:00Z"/>
          <w:del w:id="477" w:author="Apicella, Coren L" w:date="2021-11-08T19:29:00Z"/>
        </w:rPr>
      </w:pPr>
      <w:ins w:id="478" w:author="Richards, Keana" w:date="2021-04-22T10:07:00Z">
        <w:del w:id="479" w:author="Apicella, Coren L" w:date="2021-11-08T19:29:00Z">
          <w:r w:rsidDel="00CC763A">
            <w:rPr>
              <w:noProof/>
            </w:rPr>
            <w:lastRenderedPageBreak/>
            <w:drawing>
              <wp:inline distT="0" distB="0" distL="0" distR="0" wp14:anchorId="0161A6C3" wp14:editId="1A472CC2">
                <wp:extent cx="5969000" cy="5969000"/>
                <wp:effectExtent l="0" t="0" r="0" b="0"/>
                <wp:docPr id="21" name="Picture" descr="Figure 9.   Participants’ perceptions of gender differences in performance on the task. We replicate the effect from Study 1, where participants were not significantly more likely to anticipate that one gender would perform better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32"/>
                        <a:stretch>
                          <a:fillRect/>
                        </a:stretch>
                      </pic:blipFill>
                      <pic:spPr bwMode="auto">
                        <a:xfrm>
                          <a:off x="0" y="0"/>
                          <a:ext cx="5969000" cy="5969000"/>
                        </a:xfrm>
                        <a:prstGeom prst="rect">
                          <a:avLst/>
                        </a:prstGeom>
                        <a:noFill/>
                        <a:ln w="9525">
                          <a:noFill/>
                          <a:headEnd/>
                          <a:tailEnd/>
                        </a:ln>
                      </pic:spPr>
                    </pic:pic>
                  </a:graphicData>
                </a:graphic>
              </wp:inline>
            </w:drawing>
          </w:r>
        </w:del>
      </w:ins>
    </w:p>
    <w:p w14:paraId="7DDCC223" w14:textId="3CCA19B3" w:rsidR="00C60700" w:rsidDel="00CC763A" w:rsidRDefault="00171C80">
      <w:pPr>
        <w:pStyle w:val="ImageCaption"/>
        <w:rPr>
          <w:del w:id="480" w:author="Apicella, Coren L" w:date="2021-11-08T19:29:00Z"/>
        </w:rPr>
      </w:pPr>
      <w:del w:id="481" w:author="Apicella, Coren L" w:date="2021-11-08T19:29:00Z">
        <w:r w:rsidDel="00CC763A">
          <w:rPr>
            <w:i/>
          </w:rPr>
          <w:delText>Figure</w:delText>
        </w:r>
        <w:r w:rsidDel="00CC763A">
          <w:delText xml:space="preserve"> </w:delText>
        </w:r>
        <w:r w:rsidDel="00CC763A">
          <w:rPr>
            <w:i/>
          </w:rPr>
          <w:delText xml:space="preserve">9.  </w:delText>
        </w:r>
        <w:r w:rsidDel="00CC763A">
          <w:delText xml:space="preserve"> Participants’ perceptions of gender differences in performance on the task. We replicate the effect from Study 1, where participants were not significantly more likely </w:delText>
        </w:r>
        <w:r w:rsidR="002A1F36" w:rsidDel="00CC763A">
          <w:delText xml:space="preserve">than chance </w:delText>
        </w:r>
        <w:r w:rsidDel="00CC763A">
          <w:delText>to anticipate that one gender would perform better on the task. Error bars represent standard errors.</w:delText>
        </w:r>
      </w:del>
    </w:p>
    <w:p w14:paraId="6B052BE8" w14:textId="1085197F" w:rsidR="006D30FC" w:rsidDel="00CC763A" w:rsidRDefault="002A1F36">
      <w:pPr>
        <w:pStyle w:val="CaptionedFigure"/>
        <w:rPr>
          <w:del w:id="482" w:author="Apicella, Coren L" w:date="2021-11-08T19:29:00Z"/>
        </w:rPr>
      </w:pPr>
      <w:del w:id="483" w:author="Apicella, Coren L" w:date="2021-11-08T19:29:00Z">
        <w:r w:rsidDel="00CC763A">
          <w:rPr>
            <w:noProof/>
          </w:rPr>
          <w:lastRenderedPageBreak/>
          <w:drawing>
            <wp:inline distT="0" distB="0" distL="0" distR="0" wp14:anchorId="40724DAE" wp14:editId="7C1AE359">
              <wp:extent cx="5969000" cy="5969000"/>
              <wp:effectExtent l="0" t="0" r="0" b="0"/>
              <wp:docPr id="10" name="Picture" descr="Figure 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33"/>
                      <a:stretch>
                        <a:fillRect/>
                      </a:stretch>
                    </pic:blipFill>
                    <pic:spPr bwMode="auto">
                      <a:xfrm>
                        <a:off x="0" y="0"/>
                        <a:ext cx="5969000" cy="5969000"/>
                      </a:xfrm>
                      <a:prstGeom prst="rect">
                        <a:avLst/>
                      </a:prstGeom>
                      <a:noFill/>
                      <a:ln w="9525">
                        <a:noFill/>
                        <a:headEnd/>
                        <a:tailEnd/>
                      </a:ln>
                    </pic:spPr>
                  </pic:pic>
                </a:graphicData>
              </a:graphic>
            </wp:inline>
          </w:drawing>
        </w:r>
      </w:del>
    </w:p>
    <w:p w14:paraId="2D7550C4" w14:textId="189B5BE1" w:rsidR="00055A30" w:rsidDel="00CC763A" w:rsidRDefault="00171C80">
      <w:pPr>
        <w:pStyle w:val="CaptionedFigure"/>
        <w:rPr>
          <w:ins w:id="484" w:author="Richards, Keana" w:date="2021-04-22T10:07:00Z"/>
          <w:del w:id="485" w:author="Apicella, Coren L" w:date="2021-11-08T19:29:00Z"/>
        </w:rPr>
      </w:pPr>
      <w:ins w:id="486" w:author="Richards, Keana" w:date="2021-04-22T10:07:00Z">
        <w:del w:id="487" w:author="Apicella, Coren L" w:date="2021-11-08T19:29:00Z">
          <w:r w:rsidDel="00CC763A">
            <w:rPr>
              <w:noProof/>
            </w:rPr>
            <w:lastRenderedPageBreak/>
            <w:drawing>
              <wp:inline distT="0" distB="0" distL="0" distR="0" wp14:anchorId="08A82E99" wp14:editId="37104A52">
                <wp:extent cx="5969000" cy="5969000"/>
                <wp:effectExtent l="0" t="0" r="0" b="0"/>
                <wp:docPr id="22" name="Picture" descr="Figure 10.   Participants’ perceptions of gender differences in choice to compete. Replicating the finding from Study 1, participants (especially men) in Study 2 are significantly more likely to state that men chose the competitiv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34"/>
                        <a:stretch>
                          <a:fillRect/>
                        </a:stretch>
                      </pic:blipFill>
                      <pic:spPr bwMode="auto">
                        <a:xfrm>
                          <a:off x="0" y="0"/>
                          <a:ext cx="5969000" cy="5969000"/>
                        </a:xfrm>
                        <a:prstGeom prst="rect">
                          <a:avLst/>
                        </a:prstGeom>
                        <a:noFill/>
                        <a:ln w="9525">
                          <a:noFill/>
                          <a:headEnd/>
                          <a:tailEnd/>
                        </a:ln>
                      </pic:spPr>
                    </pic:pic>
                  </a:graphicData>
                </a:graphic>
              </wp:inline>
            </w:drawing>
          </w:r>
        </w:del>
      </w:ins>
    </w:p>
    <w:p w14:paraId="309BAC3E" w14:textId="03D12CEC" w:rsidR="00C60700" w:rsidDel="00CC763A" w:rsidRDefault="00171C80">
      <w:pPr>
        <w:pStyle w:val="ImageCaption"/>
        <w:rPr>
          <w:del w:id="488" w:author="Apicella, Coren L" w:date="2021-11-08T19:29:00Z"/>
        </w:rPr>
      </w:pPr>
      <w:del w:id="489" w:author="Apicella, Coren L" w:date="2021-11-08T19:29:00Z">
        <w:r w:rsidDel="00CC763A">
          <w:rPr>
            <w:i/>
          </w:rPr>
          <w:delText>Figure</w:delText>
        </w:r>
        <w:r w:rsidDel="00CC763A">
          <w:delText xml:space="preserve"> </w:delText>
        </w:r>
        <w:r w:rsidDel="00CC763A">
          <w:rPr>
            <w:i/>
          </w:rPr>
          <w:delText xml:space="preserve">10.  </w:delText>
        </w:r>
        <w:r w:rsidDel="00CC763A">
          <w:delText xml:space="preserve"> Participants’ perceptions of gender differences in choice to compete. Replicating the finding from Study 1, participants (especially men) in Study 2 are significantly more likely </w:delText>
        </w:r>
        <w:r w:rsidR="002A1F36" w:rsidDel="00CC763A">
          <w:delText xml:space="preserve">than chance </w:delText>
        </w:r>
        <w:r w:rsidDel="00CC763A">
          <w:delText>to state that men chose the competitive payment scheme. Error bars represent standard errors.</w:delText>
        </w:r>
      </w:del>
    </w:p>
    <w:p w14:paraId="0596E22C" w14:textId="4AC129DE" w:rsidR="006D30FC" w:rsidDel="00CC763A" w:rsidRDefault="002A1F36">
      <w:pPr>
        <w:pStyle w:val="CaptionedFigure"/>
        <w:rPr>
          <w:del w:id="490" w:author="Apicella, Coren L" w:date="2021-11-08T19:29:00Z"/>
        </w:rPr>
      </w:pPr>
      <w:del w:id="491" w:author="Apicella, Coren L" w:date="2021-11-08T19:29:00Z">
        <w:r w:rsidDel="00CC763A">
          <w:rPr>
            <w:noProof/>
          </w:rPr>
          <w:lastRenderedPageBreak/>
          <w:drawing>
            <wp:inline distT="0" distB="0" distL="0" distR="0" wp14:anchorId="086F5A4D" wp14:editId="32E7E4CF">
              <wp:extent cx="5969000" cy="5969000"/>
              <wp:effectExtent l="0" t="0" r="0" b="0"/>
              <wp:docPr id="11" name="Picture" descr="Figure 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35"/>
                      <a:stretch>
                        <a:fillRect/>
                      </a:stretch>
                    </pic:blipFill>
                    <pic:spPr bwMode="auto">
                      <a:xfrm>
                        <a:off x="0" y="0"/>
                        <a:ext cx="5969000" cy="5969000"/>
                      </a:xfrm>
                      <a:prstGeom prst="rect">
                        <a:avLst/>
                      </a:prstGeom>
                      <a:noFill/>
                      <a:ln w="9525">
                        <a:noFill/>
                        <a:headEnd/>
                        <a:tailEnd/>
                      </a:ln>
                    </pic:spPr>
                  </pic:pic>
                </a:graphicData>
              </a:graphic>
            </wp:inline>
          </w:drawing>
        </w:r>
      </w:del>
    </w:p>
    <w:p w14:paraId="265DA93E" w14:textId="759A9367" w:rsidR="00055A30" w:rsidDel="00CC763A" w:rsidRDefault="00171C80">
      <w:pPr>
        <w:pStyle w:val="CaptionedFigure"/>
        <w:rPr>
          <w:ins w:id="492" w:author="Richards, Keana" w:date="2021-04-22T10:07:00Z"/>
          <w:del w:id="493" w:author="Apicella, Coren L" w:date="2021-11-08T19:29:00Z"/>
        </w:rPr>
      </w:pPr>
      <w:ins w:id="494" w:author="Richards, Keana" w:date="2021-04-22T10:07:00Z">
        <w:del w:id="495" w:author="Apicella, Coren L" w:date="2021-11-08T19:29:00Z">
          <w:r w:rsidDel="00CC763A">
            <w:rPr>
              <w:noProof/>
            </w:rPr>
            <w:lastRenderedPageBreak/>
            <w:drawing>
              <wp:inline distT="0" distB="0" distL="0" distR="0" wp14:anchorId="7232646C" wp14:editId="12436638">
                <wp:extent cx="5969000" cy="5969000"/>
                <wp:effectExtent l="0" t="0" r="0" b="0"/>
                <wp:docPr id="23" name="Picture" descr="Figure 11.   Participants’ perceptions of general gender differences in choice to prepare. We replicate the findings from Study 1, where participants (especially women) are significantly more likely to state that women prepare more in general than me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del>
      </w:ins>
    </w:p>
    <w:p w14:paraId="244CE8A5" w14:textId="0D66768B" w:rsidR="00C60700" w:rsidDel="00CC763A" w:rsidRDefault="00171C80">
      <w:pPr>
        <w:pStyle w:val="ImageCaption"/>
        <w:rPr>
          <w:del w:id="496" w:author="Apicella, Coren L" w:date="2021-11-08T19:29:00Z"/>
        </w:rPr>
      </w:pPr>
      <w:del w:id="497" w:author="Apicella, Coren L" w:date="2021-11-08T19:29:00Z">
        <w:r w:rsidDel="00CC763A">
          <w:rPr>
            <w:i/>
          </w:rPr>
          <w:delText>Figure</w:delText>
        </w:r>
        <w:r w:rsidDel="00CC763A">
          <w:delText xml:space="preserve"> </w:delText>
        </w:r>
        <w:r w:rsidDel="00CC763A">
          <w:rPr>
            <w:i/>
          </w:rPr>
          <w:delText xml:space="preserve">11.  </w:delText>
        </w:r>
        <w:r w:rsidDel="00CC763A">
          <w:delText xml:space="preserve"> Participants’ perceptions of general gender differences in choice to prepare. We replicate the findings from Study 1, where participants (especially women) are significantly more likely </w:delText>
        </w:r>
        <w:r w:rsidR="002A1F36" w:rsidDel="00CC763A">
          <w:delText xml:space="preserve">than chance </w:delText>
        </w:r>
        <w:r w:rsidDel="00CC763A">
          <w:delText>to state that women prepare more in general than men. Error bars represent standard errors.</w:delText>
        </w:r>
      </w:del>
    </w:p>
    <w:p w14:paraId="462DFE53" w14:textId="314FAABB" w:rsidR="00055A30" w:rsidDel="00CC763A" w:rsidRDefault="00171C80">
      <w:pPr>
        <w:pStyle w:val="CaptionedFigure"/>
        <w:rPr>
          <w:del w:id="498" w:author="Apicella, Coren L" w:date="2021-11-08T19:29:00Z"/>
        </w:rPr>
      </w:pPr>
      <w:del w:id="499" w:author="Apicella, Coren L" w:date="2021-11-08T19:29:00Z">
        <w:r w:rsidDel="00CC763A">
          <w:rPr>
            <w:noProof/>
          </w:rPr>
          <w:lastRenderedPageBreak/>
          <w:drawing>
            <wp:inline distT="0" distB="0" distL="0" distR="0" wp14:anchorId="6D828799" wp14:editId="4398E36E">
              <wp:extent cx="5969000" cy="5969000"/>
              <wp:effectExtent l="0" t="0" r="0" b="0"/>
              <wp:docPr id="24" name="Picture" descr="Figure 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del>
    </w:p>
    <w:p w14:paraId="68A417FA" w14:textId="05D996A3" w:rsidR="00C60700" w:rsidDel="00CC763A" w:rsidRDefault="00171C80">
      <w:pPr>
        <w:pStyle w:val="ImageCaption"/>
        <w:rPr>
          <w:del w:id="500" w:author="Apicella, Coren L" w:date="2021-11-08T19:29:00Z"/>
        </w:rPr>
      </w:pPr>
      <w:del w:id="501" w:author="Apicella, Coren L" w:date="2021-11-08T19:29:00Z">
        <w:r w:rsidDel="00CC763A">
          <w:rPr>
            <w:i/>
          </w:rPr>
          <w:delText>Figure</w:delText>
        </w:r>
        <w:r w:rsidDel="00CC763A">
          <w:delText xml:space="preserve"> </w:delText>
        </w:r>
        <w:r w:rsidDel="00CC763A">
          <w:rPr>
            <w:i/>
          </w:rPr>
          <w:delText xml:space="preserve">12.  </w:delText>
        </w:r>
        <w:r w:rsidDel="00CC763A">
          <w:delText xml:space="preserve">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w:delText>
        </w:r>
      </w:del>
    </w:p>
    <w:p w14:paraId="7A38BCD1" w14:textId="2653D3A8" w:rsidR="00CC763A" w:rsidRDefault="00171C80">
      <w:pPr>
        <w:spacing w:before="0" w:after="200" w:line="240" w:lineRule="auto"/>
        <w:rPr>
          <w:ins w:id="502" w:author="Apicella, Coren L" w:date="2021-11-08T19:29:00Z"/>
          <w:rFonts w:eastAsiaTheme="majorEastAsia" w:cstheme="majorBidi"/>
          <w:b/>
          <w:bCs/>
          <w:szCs w:val="32"/>
        </w:rPr>
      </w:pPr>
      <w:del w:id="503" w:author="Apicella, Coren L" w:date="2021-11-08T19:29:00Z">
        <w:r w:rsidDel="00CC763A">
          <w:br w:type="page"/>
        </w:r>
      </w:del>
      <w:ins w:id="504" w:author="Apicella, Coren L" w:date="2021-11-08T19:29:00Z">
        <w:r w:rsidR="00CC763A">
          <w:lastRenderedPageBreak/>
          <w:br w:type="page"/>
        </w:r>
      </w:ins>
    </w:p>
    <w:p w14:paraId="78EB89D4" w14:textId="77777777" w:rsidR="00C60700" w:rsidDel="00CC763A" w:rsidRDefault="00C60700">
      <w:pPr>
        <w:rPr>
          <w:del w:id="505" w:author="Apicella, Coren L" w:date="2021-11-08T19:29:00Z"/>
        </w:rPr>
      </w:pPr>
    </w:p>
    <w:p w14:paraId="6DB08673" w14:textId="77777777" w:rsidR="00C60700" w:rsidRPr="00CB7196" w:rsidRDefault="00171C80">
      <w:pPr>
        <w:pStyle w:val="Heading1"/>
        <w:jc w:val="left"/>
        <w:rPr>
          <w:lang w:val="es-MX"/>
          <w:rPrChange w:id="506" w:author="Richards, Keana" w:date="2021-11-11T10:52:00Z">
            <w:rPr/>
          </w:rPrChange>
        </w:rPr>
        <w:pPrChange w:id="507" w:author="Apicella, Coren L" w:date="2021-11-08T19:29:00Z">
          <w:pPr>
            <w:pStyle w:val="Heading1"/>
          </w:pPr>
        </w:pPrChange>
      </w:pPr>
      <w:bookmarkStart w:id="508" w:name="references"/>
      <w:del w:id="509" w:author="Apicella, Coren L" w:date="2021-11-08T19:29:00Z">
        <w:r w:rsidRPr="00CB7196" w:rsidDel="00CC763A">
          <w:rPr>
            <w:lang w:val="es-MX"/>
            <w:rPrChange w:id="510" w:author="Richards, Keana" w:date="2021-11-11T10:52:00Z">
              <w:rPr/>
            </w:rPrChange>
          </w:rPr>
          <w:delText>6</w:delText>
        </w:r>
        <w:r w:rsidRPr="00CB7196" w:rsidDel="00CC763A">
          <w:rPr>
            <w:lang w:val="es-MX"/>
            <w:rPrChange w:id="511" w:author="Richards, Keana" w:date="2021-11-11T10:52:00Z">
              <w:rPr/>
            </w:rPrChange>
          </w:rPr>
          <w:tab/>
        </w:r>
      </w:del>
      <w:proofErr w:type="spellStart"/>
      <w:r w:rsidRPr="00CB7196">
        <w:rPr>
          <w:lang w:val="es-MX"/>
          <w:rPrChange w:id="512" w:author="Richards, Keana" w:date="2021-11-11T10:52:00Z">
            <w:rPr/>
          </w:rPrChange>
        </w:rPr>
        <w:t>References</w:t>
      </w:r>
      <w:bookmarkEnd w:id="508"/>
      <w:proofErr w:type="spellEnd"/>
    </w:p>
    <w:p w14:paraId="2822D29B" w14:textId="77777777" w:rsidR="00C60700" w:rsidRDefault="00171C80">
      <w:pPr>
        <w:pStyle w:val="Bibliography"/>
      </w:pPr>
      <w:bookmarkStart w:id="513" w:name="ref-Akerlof2000"/>
      <w:bookmarkStart w:id="514" w:name="refs"/>
      <w:proofErr w:type="spellStart"/>
      <w:r w:rsidRPr="00CB7196">
        <w:rPr>
          <w:lang w:val="es-MX"/>
          <w:rPrChange w:id="515" w:author="Richards, Keana" w:date="2021-11-11T10:52:00Z">
            <w:rPr/>
          </w:rPrChange>
        </w:rPr>
        <w:t>Akerlof</w:t>
      </w:r>
      <w:proofErr w:type="spellEnd"/>
      <w:r w:rsidRPr="00CB7196">
        <w:rPr>
          <w:lang w:val="es-MX"/>
          <w:rPrChange w:id="516" w:author="Richards, Keana" w:date="2021-11-11T10:52:00Z">
            <w:rPr/>
          </w:rPrChange>
        </w:rPr>
        <w:t xml:space="preserve">, G. A., &amp; </w:t>
      </w:r>
      <w:proofErr w:type="spellStart"/>
      <w:r w:rsidRPr="00CB7196">
        <w:rPr>
          <w:lang w:val="es-MX"/>
          <w:rPrChange w:id="517" w:author="Richards, Keana" w:date="2021-11-11T10:52:00Z">
            <w:rPr/>
          </w:rPrChange>
        </w:rPr>
        <w:t>Kranton</w:t>
      </w:r>
      <w:proofErr w:type="spellEnd"/>
      <w:r w:rsidRPr="00CB7196">
        <w:rPr>
          <w:lang w:val="es-MX"/>
          <w:rPrChange w:id="518" w:author="Richards, Keana" w:date="2021-11-11T10:52:00Z">
            <w:rPr/>
          </w:rPrChange>
        </w:rPr>
        <w:t xml:space="preserve">, R. E. (2000). </w:t>
      </w:r>
      <w:r>
        <w:t xml:space="preserve">Economics and identity. </w:t>
      </w:r>
      <w:r>
        <w:rPr>
          <w:i/>
        </w:rPr>
        <w:t>The Quarterly Journal of Economics</w:t>
      </w:r>
      <w:r>
        <w:t xml:space="preserve">, </w:t>
      </w:r>
      <w:r>
        <w:rPr>
          <w:i/>
        </w:rPr>
        <w:t>115</w:t>
      </w:r>
      <w:r>
        <w:t>(3), 715–753.</w:t>
      </w:r>
    </w:p>
    <w:p w14:paraId="5AF63C47" w14:textId="77777777" w:rsidR="00C60700" w:rsidRDefault="00171C80">
      <w:pPr>
        <w:pStyle w:val="Bibliography"/>
        <w:rPr>
          <w:ins w:id="519" w:author="Richards, Keana" w:date="2021-04-22T10:07:00Z"/>
        </w:rPr>
      </w:pPr>
      <w:bookmarkStart w:id="520" w:name="ref-Altonji1999"/>
      <w:bookmarkEnd w:id="513"/>
      <w:proofErr w:type="spellStart"/>
      <w:ins w:id="521" w:author="Richards, Keana" w:date="2021-04-22T10:07:00Z">
        <w:r w:rsidRPr="00171C80">
          <w:rPr>
            <w:lang w:val="es-MX"/>
          </w:rPr>
          <w:t>Altonji</w:t>
        </w:r>
        <w:proofErr w:type="spellEnd"/>
        <w:r w:rsidRPr="00171C80">
          <w:rPr>
            <w:lang w:val="es-MX"/>
          </w:rPr>
          <w:t>, J.</w:t>
        </w:r>
      </w:ins>
      <w:moveToRangeStart w:id="522" w:author="Richards, Keana" w:date="2021-04-22T10:07:00Z" w:name="move69978469"/>
      <w:moveTo w:id="523" w:author="Richards, Keana" w:date="2021-04-22T10:07:00Z">
        <w:r w:rsidRPr="00171C80">
          <w:rPr>
            <w:lang w:val="es-MX"/>
            <w:rPrChange w:id="524" w:author="Richards, Keana" w:date="2021-04-22T10:07:00Z">
              <w:rPr/>
            </w:rPrChange>
          </w:rPr>
          <w:t xml:space="preserve"> G., </w:t>
        </w:r>
      </w:moveTo>
      <w:moveToRangeEnd w:id="522"/>
      <w:ins w:id="525" w:author="Richards, Keana" w:date="2021-04-22T10:07:00Z">
        <w:r w:rsidRPr="00171C80">
          <w:rPr>
            <w:lang w:val="es-MX"/>
          </w:rPr>
          <w:t xml:space="preserve">&amp; </w:t>
        </w:r>
        <w:proofErr w:type="spellStart"/>
        <w:r w:rsidRPr="00171C80">
          <w:rPr>
            <w:lang w:val="es-MX"/>
          </w:rPr>
          <w:t>Blank</w:t>
        </w:r>
        <w:proofErr w:type="spellEnd"/>
        <w:r w:rsidRPr="00171C80">
          <w:rPr>
            <w:lang w:val="es-MX"/>
          </w:rPr>
          <w:t>, R.</w:t>
        </w:r>
      </w:ins>
      <w:moveToRangeStart w:id="526" w:author="Richards, Keana" w:date="2021-04-22T10:07:00Z" w:name="move69978470"/>
      <w:moveTo w:id="527" w:author="Richards, Keana" w:date="2021-04-22T10:07:00Z">
        <w:r w:rsidRPr="00171C80">
          <w:rPr>
            <w:lang w:val="es-MX"/>
            <w:rPrChange w:id="528" w:author="Richards, Keana" w:date="2021-04-22T10:07:00Z">
              <w:rPr/>
            </w:rPrChange>
          </w:rPr>
          <w:t xml:space="preserve"> M. </w:t>
        </w:r>
      </w:moveTo>
      <w:moveToRangeEnd w:id="526"/>
      <w:ins w:id="529" w:author="Richards, Keana" w:date="2021-04-22T10:07:00Z">
        <w:r w:rsidRPr="00171C80">
          <w:rPr>
            <w:lang w:val="es-MX"/>
          </w:rPr>
          <w:t xml:space="preserve">(1999). </w:t>
        </w:r>
        <w:r>
          <w:t xml:space="preserve">Race and gender in the labor market. In </w:t>
        </w:r>
        <w:r>
          <w:rPr>
            <w:i/>
          </w:rPr>
          <w:t>Handbook of labor economics</w:t>
        </w:r>
        <w:r>
          <w:t xml:space="preserve"> (pp. 3143–3259).</w:t>
        </w:r>
      </w:ins>
    </w:p>
    <w:p w14:paraId="337363EF" w14:textId="77777777" w:rsidR="00C60700" w:rsidRDefault="00171C80">
      <w:pPr>
        <w:pStyle w:val="Bibliography"/>
      </w:pPr>
      <w:bookmarkStart w:id="530" w:name="ref-Andersen2013"/>
      <w:bookmarkEnd w:id="520"/>
      <w:r>
        <w:t xml:space="preserve">Andersen, S., </w:t>
      </w:r>
      <w:proofErr w:type="spellStart"/>
      <w:r>
        <w:t>Ertac</w:t>
      </w:r>
      <w:proofErr w:type="spellEnd"/>
      <w:r>
        <w:t xml:space="preserve">, S., Gneezy, U., List, J. A., &amp; </w:t>
      </w:r>
      <w:proofErr w:type="spellStart"/>
      <w:r>
        <w:t>Maximiano</w:t>
      </w:r>
      <w:proofErr w:type="spellEnd"/>
      <w:r>
        <w:t xml:space="preserve">, S. (2013). Gender, competitiveness, and socialization at a young age: Evidence from a matrilineal and a patriarchal society. </w:t>
      </w:r>
      <w:r>
        <w:rPr>
          <w:i/>
        </w:rPr>
        <w:t>Review of Economics and Statistics</w:t>
      </w:r>
      <w:r>
        <w:t xml:space="preserve">, </w:t>
      </w:r>
      <w:r>
        <w:rPr>
          <w:i/>
        </w:rPr>
        <w:t>95</w:t>
      </w:r>
      <w:r>
        <w:t>(4), 1438–1443.</w:t>
      </w:r>
    </w:p>
    <w:p w14:paraId="6CCD9021" w14:textId="77777777" w:rsidR="00C60700" w:rsidRDefault="00171C80">
      <w:pPr>
        <w:pStyle w:val="Bibliography"/>
      </w:pPr>
      <w:bookmarkStart w:id="531" w:name="ref-Apicella2017"/>
      <w:bookmarkEnd w:id="530"/>
      <w:proofErr w:type="spellStart"/>
      <w:r>
        <w:t>Apicella</w:t>
      </w:r>
      <w:proofErr w:type="spellEnd"/>
      <w:r>
        <w:t xml:space="preserve">, C. L., Crittenden, A. N., &amp; </w:t>
      </w:r>
      <w:proofErr w:type="spellStart"/>
      <w:r>
        <w:t>Tobolsky</w:t>
      </w:r>
      <w:proofErr w:type="spellEnd"/>
      <w:r>
        <w:t xml:space="preserve">, V. A. (2017a). Hunter-gatherer males are more risk-seeking than females, even in late childhood. </w:t>
      </w:r>
      <w:r>
        <w:rPr>
          <w:i/>
        </w:rPr>
        <w:t>Evolution and Human Behavior</w:t>
      </w:r>
      <w:r>
        <w:t xml:space="preserve">, </w:t>
      </w:r>
      <w:r>
        <w:rPr>
          <w:i/>
        </w:rPr>
        <w:t>38</w:t>
      </w:r>
      <w:r>
        <w:t>, 592–603.</w:t>
      </w:r>
    </w:p>
    <w:p w14:paraId="251F26B2" w14:textId="77777777" w:rsidR="00C60700" w:rsidRDefault="00171C80">
      <w:pPr>
        <w:pStyle w:val="Bibliography"/>
      </w:pPr>
      <w:bookmarkStart w:id="532" w:name="ref-Apicella2017a"/>
      <w:bookmarkEnd w:id="531"/>
      <w:proofErr w:type="spellStart"/>
      <w:r>
        <w:t>Apicella</w:t>
      </w:r>
      <w:proofErr w:type="spellEnd"/>
      <w:r>
        <w:t xml:space="preserve">, C. L., </w:t>
      </w:r>
      <w:proofErr w:type="spellStart"/>
      <w:r>
        <w:t>Demiral</w:t>
      </w:r>
      <w:proofErr w:type="spellEnd"/>
      <w:r>
        <w:t xml:space="preserve">, E. E., &amp; </w:t>
      </w:r>
      <w:proofErr w:type="spellStart"/>
      <w:r>
        <w:t>Mollerstrom</w:t>
      </w:r>
      <w:proofErr w:type="spellEnd"/>
      <w:r>
        <w:t xml:space="preserve">, J. (2017b). No gender difference in willingness to compete when competing against self. </w:t>
      </w:r>
      <w:r>
        <w:rPr>
          <w:i/>
        </w:rPr>
        <w:t>DIW Discussion Papers</w:t>
      </w:r>
      <w:r>
        <w:t>.</w:t>
      </w:r>
    </w:p>
    <w:p w14:paraId="371C32F0" w14:textId="77777777" w:rsidR="00C60700" w:rsidRDefault="00171C80">
      <w:pPr>
        <w:pStyle w:val="Bibliography"/>
      </w:pPr>
      <w:bookmarkStart w:id="533" w:name="ref-Apicella2015"/>
      <w:bookmarkEnd w:id="532"/>
      <w:proofErr w:type="spellStart"/>
      <w:r>
        <w:t>Apicella</w:t>
      </w:r>
      <w:proofErr w:type="spellEnd"/>
      <w:r>
        <w:t xml:space="preserve">, C. L., &amp; </w:t>
      </w:r>
      <w:proofErr w:type="spellStart"/>
      <w:r>
        <w:t>Dreber</w:t>
      </w:r>
      <w:proofErr w:type="spellEnd"/>
      <w:r>
        <w:t xml:space="preserve">,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38">
        <w:r>
          <w:rPr>
            <w:rStyle w:val="Hyperlink"/>
          </w:rPr>
          <w:t>https://doi.org/10.1007/s40750-014-0015-z</w:t>
        </w:r>
      </w:hyperlink>
    </w:p>
    <w:p w14:paraId="4FDAE479" w14:textId="77777777" w:rsidR="00C60700" w:rsidRDefault="00171C80">
      <w:pPr>
        <w:pStyle w:val="Bibliography"/>
      </w:pPr>
      <w:bookmarkStart w:id="534" w:name="ref-Babcock2012"/>
      <w:bookmarkEnd w:id="533"/>
      <w:r>
        <w:t xml:space="preserve">Babcock, L., Bowles, H. R., &amp; Bear, J. (2012). A model of when to negotiate: Why women don’t ask. In </w:t>
      </w:r>
      <w:r>
        <w:rPr>
          <w:i/>
        </w:rPr>
        <w:t>The oxford handbook of economic conflict resolution</w:t>
      </w:r>
      <w:r>
        <w:t xml:space="preserve"> (pp. 313–331). </w:t>
      </w:r>
      <w:hyperlink r:id="rId39">
        <w:r>
          <w:rPr>
            <w:rStyle w:val="Hyperlink"/>
          </w:rPr>
          <w:t>https://doi.org/10.1093/oxfordhb/9780199730858.013.0022</w:t>
        </w:r>
      </w:hyperlink>
    </w:p>
    <w:p w14:paraId="1F352498" w14:textId="77777777" w:rsidR="00055A30" w:rsidRDefault="00171C80">
      <w:pPr>
        <w:pStyle w:val="Bibliography"/>
      </w:pPr>
      <w:bookmarkStart w:id="535" w:name="ref-Bandura1977a"/>
      <w:bookmarkStart w:id="536" w:name="ref-Barber2001"/>
      <w:bookmarkEnd w:id="534"/>
      <w:r w:rsidRPr="00171C80">
        <w:rPr>
          <w:lang w:val="es-MX"/>
          <w:rPrChange w:id="537" w:author="Richards, Keana" w:date="2021-04-22T10:07:00Z">
            <w:rPr/>
          </w:rPrChange>
        </w:rPr>
        <w:lastRenderedPageBreak/>
        <w:t xml:space="preserve">Bandura, A., Adams, N. E., &amp; Beyer, J. (1977). </w:t>
      </w:r>
      <w:r>
        <w:t xml:space="preserve">Cognitive processes mediating behavioral change. </w:t>
      </w:r>
      <w:r>
        <w:rPr>
          <w:i/>
        </w:rPr>
        <w:t>Journal of Personality and Social Psychology</w:t>
      </w:r>
      <w:r>
        <w:t xml:space="preserve">, </w:t>
      </w:r>
      <w:r>
        <w:rPr>
          <w:i/>
        </w:rPr>
        <w:t>35</w:t>
      </w:r>
      <w:r>
        <w:t>(3), 125–139.</w:t>
      </w:r>
    </w:p>
    <w:bookmarkEnd w:id="535"/>
    <w:p w14:paraId="1B7BD425" w14:textId="77777777" w:rsidR="00C60700" w:rsidRDefault="00171C80">
      <w:pPr>
        <w:pStyle w:val="Bibliography"/>
      </w:pPr>
      <w:r>
        <w:t xml:space="preserve">Barber, B. M., &amp; </w:t>
      </w:r>
      <w:proofErr w:type="spellStart"/>
      <w:r>
        <w:t>Odean</w:t>
      </w:r>
      <w:proofErr w:type="spellEnd"/>
      <w:r>
        <w:t xml:space="preserve">, T. (2001). Boys will be boys: Gender, overconfidence, and common stock investment. </w:t>
      </w:r>
      <w:r>
        <w:rPr>
          <w:i/>
        </w:rPr>
        <w:t>The Quarterly Journal of Economics</w:t>
      </w:r>
      <w:r>
        <w:t xml:space="preserve">, </w:t>
      </w:r>
      <w:r>
        <w:rPr>
          <w:i/>
        </w:rPr>
        <w:t>116</w:t>
      </w:r>
      <w:r>
        <w:t>(1), 261–292.</w:t>
      </w:r>
    </w:p>
    <w:p w14:paraId="78864F47" w14:textId="77777777" w:rsidR="00C60700" w:rsidRDefault="00171C80">
      <w:pPr>
        <w:pStyle w:val="Bibliography"/>
      </w:pPr>
      <w:bookmarkStart w:id="538" w:name="ref-Benjamin2010c"/>
      <w:bookmarkEnd w:id="536"/>
      <w:r>
        <w:t xml:space="preserve">Benjamin, D. J., Choi, J. J., &amp; Strickland, A. J. (2010). Social identity and preferences. </w:t>
      </w:r>
      <w:r>
        <w:rPr>
          <w:i/>
        </w:rPr>
        <w:t>American Economic Review</w:t>
      </w:r>
      <w:r>
        <w:t xml:space="preserve">, </w:t>
      </w:r>
      <w:r>
        <w:rPr>
          <w:i/>
        </w:rPr>
        <w:t>100</w:t>
      </w:r>
      <w:r>
        <w:t xml:space="preserve">(4), 1913–1928. </w:t>
      </w:r>
      <w:hyperlink r:id="rId40">
        <w:r>
          <w:rPr>
            <w:rStyle w:val="Hyperlink"/>
          </w:rPr>
          <w:t>https://doi.org/10.1257/aer.100.4.1913</w:t>
        </w:r>
      </w:hyperlink>
    </w:p>
    <w:p w14:paraId="539C4DB4" w14:textId="77777777" w:rsidR="00C60700" w:rsidRDefault="00171C80">
      <w:pPr>
        <w:pStyle w:val="Bibliography"/>
      </w:pPr>
      <w:bookmarkStart w:id="539" w:name="ref-Berge2015"/>
      <w:bookmarkEnd w:id="538"/>
      <w:r>
        <w:t xml:space="preserve">Berge, L. I. O., </w:t>
      </w:r>
      <w:proofErr w:type="spellStart"/>
      <w:r>
        <w:t>Bjorvatn</w:t>
      </w:r>
      <w:proofErr w:type="spellEnd"/>
      <w:r>
        <w:t xml:space="preserve">, K., Garcia Pires, A. J., &amp; </w:t>
      </w:r>
      <w:proofErr w:type="spellStart"/>
      <w:r>
        <w:t>Tungodden</w:t>
      </w:r>
      <w:proofErr w:type="spellEnd"/>
      <w:r>
        <w:t xml:space="preserve">, B. (2015). Competitive in the lab, successful in the field? </w:t>
      </w:r>
      <w:r>
        <w:rPr>
          <w:i/>
        </w:rPr>
        <w:t>Journal of Economic Behavior and Organization</w:t>
      </w:r>
      <w:r>
        <w:t xml:space="preserve">, </w:t>
      </w:r>
      <w:r>
        <w:rPr>
          <w:i/>
        </w:rPr>
        <w:t>118</w:t>
      </w:r>
      <w:r>
        <w:t xml:space="preserve">, 303–317. </w:t>
      </w:r>
      <w:hyperlink r:id="rId41">
        <w:r>
          <w:rPr>
            <w:rStyle w:val="Hyperlink"/>
          </w:rPr>
          <w:t>https://doi.org/10.1016/j.jebo.2014.11.014</w:t>
        </w:r>
      </w:hyperlink>
    </w:p>
    <w:p w14:paraId="2E5DD66C" w14:textId="77777777" w:rsidR="00C60700" w:rsidRDefault="00171C80">
      <w:pPr>
        <w:pStyle w:val="Bibliography"/>
      </w:pPr>
      <w:bookmarkStart w:id="540" w:name="ref-Bertrand2010a"/>
      <w:bookmarkEnd w:id="539"/>
      <w:r>
        <w:t xml:space="preserve">Bertrand, M. (2010). New Perspectives on Gender. In </w:t>
      </w:r>
      <w:r>
        <w:rPr>
          <w:i/>
        </w:rPr>
        <w:t>Handbook of labor economics</w:t>
      </w:r>
      <w:r>
        <w:t xml:space="preserve"> (Vol. 4b, pp. 1545–1592).</w:t>
      </w:r>
    </w:p>
    <w:p w14:paraId="60F7B384" w14:textId="77777777" w:rsidR="00C60700" w:rsidRDefault="00171C80">
      <w:pPr>
        <w:pStyle w:val="Bibliography"/>
      </w:pPr>
      <w:bookmarkStart w:id="541" w:name="ref-Bertrand2010"/>
      <w:bookmarkEnd w:id="540"/>
      <w:r>
        <w:t xml:space="preserve">Bertrand, M., Goldin, C., &amp; Katz, L. F. (2010). Dynamics of the gender gap for young professionals in the financial and corporate sectors. </w:t>
      </w:r>
      <w:r>
        <w:rPr>
          <w:i/>
        </w:rPr>
        <w:t>American Economic Review</w:t>
      </w:r>
      <w:r>
        <w:t xml:space="preserve">, </w:t>
      </w:r>
      <w:r>
        <w:rPr>
          <w:i/>
        </w:rPr>
        <w:t>2</w:t>
      </w:r>
      <w:r>
        <w:t>(3), 228–255.</w:t>
      </w:r>
    </w:p>
    <w:p w14:paraId="19AEB755" w14:textId="77777777" w:rsidR="00C60700" w:rsidRDefault="00171C80">
      <w:pPr>
        <w:pStyle w:val="Bibliography"/>
      </w:pPr>
      <w:bookmarkStart w:id="542" w:name="ref-Bertrand2001"/>
      <w:bookmarkEnd w:id="541"/>
      <w:r>
        <w:t xml:space="preserve">Bertrand, M., &amp; Hallock, K. F. (2001). The gender gap in top corporate jobs. </w:t>
      </w:r>
      <w:r>
        <w:rPr>
          <w:i/>
        </w:rPr>
        <w:t>Industrial and Labor Relations Review</w:t>
      </w:r>
      <w:r>
        <w:t xml:space="preserve">, </w:t>
      </w:r>
      <w:r>
        <w:rPr>
          <w:i/>
        </w:rPr>
        <w:t>55</w:t>
      </w:r>
      <w:r>
        <w:t>, 3–21.</w:t>
      </w:r>
    </w:p>
    <w:p w14:paraId="5EBBEC54" w14:textId="77777777" w:rsidR="00C60700" w:rsidRDefault="00171C80">
      <w:pPr>
        <w:pStyle w:val="Bibliography"/>
      </w:pPr>
      <w:bookmarkStart w:id="543" w:name="ref-Bertrand2015"/>
      <w:bookmarkEnd w:id="542"/>
      <w:r>
        <w:t xml:space="preserve">Bertrand, M., </w:t>
      </w:r>
      <w:proofErr w:type="spellStart"/>
      <w:r>
        <w:t>Kamenica</w:t>
      </w:r>
      <w:proofErr w:type="spellEnd"/>
      <w:r>
        <w:t xml:space="preserve">, E., &amp; Pan, J. (2015). Gender identity and relative income within households. </w:t>
      </w:r>
      <w:r>
        <w:rPr>
          <w:i/>
        </w:rPr>
        <w:t>Quarterly Journal of Economics</w:t>
      </w:r>
      <w:r>
        <w:t xml:space="preserve">, 571–614. </w:t>
      </w:r>
      <w:hyperlink r:id="rId42">
        <w:r>
          <w:rPr>
            <w:rStyle w:val="Hyperlink"/>
          </w:rPr>
          <w:t>https://doi.org/10.1093/qje/qjv001.Advance</w:t>
        </w:r>
      </w:hyperlink>
    </w:p>
    <w:p w14:paraId="6A66320C" w14:textId="77777777" w:rsidR="00C60700" w:rsidRDefault="00171C80">
      <w:pPr>
        <w:pStyle w:val="Bibliography"/>
      </w:pPr>
      <w:bookmarkStart w:id="544" w:name="ref-Beyer1990"/>
      <w:bookmarkEnd w:id="543"/>
      <w:r>
        <w:lastRenderedPageBreak/>
        <w:t xml:space="preserve">Beyer, S. (1990). Gender differences in the accuracy of self-evaluations of performance. </w:t>
      </w:r>
      <w:r>
        <w:rPr>
          <w:i/>
        </w:rPr>
        <w:t>Journal of Personality and Social Psychology</w:t>
      </w:r>
      <w:r>
        <w:t xml:space="preserve">, </w:t>
      </w:r>
      <w:r>
        <w:rPr>
          <w:i/>
        </w:rPr>
        <w:t>59</w:t>
      </w:r>
      <w:r>
        <w:t xml:space="preserve">(5), 960–970. </w:t>
      </w:r>
      <w:hyperlink r:id="rId43">
        <w:r>
          <w:rPr>
            <w:rStyle w:val="Hyperlink"/>
          </w:rPr>
          <w:t>https://doi.org/10.1037/0022-3514.59.5.960</w:t>
        </w:r>
      </w:hyperlink>
    </w:p>
    <w:p w14:paraId="6D9AE6E6" w14:textId="77777777" w:rsidR="00C60700" w:rsidRDefault="00171C80">
      <w:pPr>
        <w:pStyle w:val="Bibliography"/>
      </w:pPr>
      <w:bookmarkStart w:id="545" w:name="ref-Beyer1997"/>
      <w:bookmarkEnd w:id="544"/>
      <w:r>
        <w:t xml:space="preserve">Beyer, S., &amp; Bowden, E. M. (1997). Gender differences in self-perceptions: Convergent evidence from three measures of accuracy and bias. </w:t>
      </w:r>
      <w:r>
        <w:rPr>
          <w:i/>
        </w:rPr>
        <w:t>Personality and Social Psychology Bulletin</w:t>
      </w:r>
      <w:r>
        <w:t xml:space="preserve">, </w:t>
      </w:r>
      <w:r>
        <w:rPr>
          <w:i/>
        </w:rPr>
        <w:t>23</w:t>
      </w:r>
      <w:r>
        <w:t>(2), 157–172.</w:t>
      </w:r>
    </w:p>
    <w:p w14:paraId="6A98FF03" w14:textId="77777777" w:rsidR="00C60700" w:rsidRDefault="00171C80">
      <w:pPr>
        <w:pStyle w:val="Bibliography"/>
      </w:pPr>
      <w:bookmarkStart w:id="546" w:name="ref-Bjorvatn2016"/>
      <w:bookmarkEnd w:id="545"/>
      <w:proofErr w:type="spellStart"/>
      <w:r>
        <w:t>Bjorvatn</w:t>
      </w:r>
      <w:proofErr w:type="spellEnd"/>
      <w:r>
        <w:t xml:space="preserve">, K., </w:t>
      </w:r>
      <w:proofErr w:type="spellStart"/>
      <w:r>
        <w:t>Falch</w:t>
      </w:r>
      <w:proofErr w:type="spellEnd"/>
      <w:r>
        <w:t xml:space="preserve">, R., &amp; </w:t>
      </w:r>
      <w:proofErr w:type="spellStart"/>
      <w:r>
        <w:t>Hernæs</w:t>
      </w:r>
      <w:proofErr w:type="spellEnd"/>
      <w:r>
        <w:t xml:space="preserve">, U. (2016). Gender, </w:t>
      </w:r>
      <w:proofErr w:type="gramStart"/>
      <w:r>
        <w:t>context</w:t>
      </w:r>
      <w:proofErr w:type="gramEnd"/>
      <w:r>
        <w:t xml:space="preserve"> and competition: Experimental evidence from rural Uganda. </w:t>
      </w:r>
      <w:r>
        <w:rPr>
          <w:i/>
        </w:rPr>
        <w:t>Journal of Behavioral and Experimental Economics</w:t>
      </w:r>
      <w:r>
        <w:t xml:space="preserve">, </w:t>
      </w:r>
      <w:r>
        <w:rPr>
          <w:i/>
        </w:rPr>
        <w:t>61</w:t>
      </w:r>
      <w:r>
        <w:t>, 31–37.</w:t>
      </w:r>
    </w:p>
    <w:p w14:paraId="0A7C00DE" w14:textId="77777777" w:rsidR="00C60700" w:rsidRDefault="00171C80">
      <w:pPr>
        <w:pStyle w:val="Bibliography"/>
      </w:pPr>
      <w:bookmarkStart w:id="547" w:name="ref-Blau2017"/>
      <w:bookmarkEnd w:id="546"/>
      <w:proofErr w:type="spellStart"/>
      <w:r>
        <w:t>Blau</w:t>
      </w:r>
      <w:proofErr w:type="spellEnd"/>
      <w:r>
        <w:t xml:space="preserve">, F. D., &amp; Kahn, L. M. (2017). The gender wage gap: Extent, trends, and explanations. </w:t>
      </w:r>
      <w:r>
        <w:rPr>
          <w:i/>
        </w:rPr>
        <w:t>Journal of Economic Literature</w:t>
      </w:r>
      <w:r>
        <w:t xml:space="preserve">, </w:t>
      </w:r>
      <w:r>
        <w:rPr>
          <w:i/>
        </w:rPr>
        <w:t>55</w:t>
      </w:r>
      <w:r>
        <w:t xml:space="preserve">(3), 789–865. </w:t>
      </w:r>
      <w:hyperlink r:id="rId44">
        <w:r>
          <w:rPr>
            <w:rStyle w:val="Hyperlink"/>
          </w:rPr>
          <w:t>https://doi.org/10.1257/jel.20160995</w:t>
        </w:r>
      </w:hyperlink>
    </w:p>
    <w:p w14:paraId="5239F1E8" w14:textId="77777777" w:rsidR="00C60700" w:rsidRDefault="00171C80">
      <w:pPr>
        <w:pStyle w:val="Bibliography"/>
      </w:pPr>
      <w:bookmarkStart w:id="548" w:name="ref-Boschini2019"/>
      <w:bookmarkEnd w:id="547"/>
      <w:r>
        <w:t xml:space="preserve">Boschini, A., </w:t>
      </w:r>
      <w:proofErr w:type="spellStart"/>
      <w:r>
        <w:t>Dreber</w:t>
      </w:r>
      <w:proofErr w:type="spellEnd"/>
      <w:r>
        <w:t xml:space="preserve">, A., Essen, E. V., </w:t>
      </w:r>
      <w:proofErr w:type="spellStart"/>
      <w:r>
        <w:t>Muren</w:t>
      </w:r>
      <w:proofErr w:type="spellEnd"/>
      <w:r>
        <w:t xml:space="preserve">, A., &amp; </w:t>
      </w:r>
      <w:proofErr w:type="spellStart"/>
      <w:r>
        <w:t>Ranehill</w:t>
      </w:r>
      <w:proofErr w:type="spellEnd"/>
      <w:r>
        <w:t xml:space="preserve">, E. (2019). Gender, risk preferences and willingness to compete in a random sample of the Swedish population. </w:t>
      </w:r>
      <w:r>
        <w:rPr>
          <w:i/>
        </w:rPr>
        <w:t>Journal of Behavioral and Experimental Economics</w:t>
      </w:r>
      <w:r>
        <w:t xml:space="preserve">, </w:t>
      </w:r>
      <w:r>
        <w:rPr>
          <w:i/>
        </w:rPr>
        <w:t>83</w:t>
      </w:r>
      <w:r>
        <w:t xml:space="preserve">(September), 101467. </w:t>
      </w:r>
      <w:hyperlink r:id="rId45">
        <w:r>
          <w:rPr>
            <w:rStyle w:val="Hyperlink"/>
          </w:rPr>
          <w:t>https://doi.org/10.1016/j.socec.2019.101467</w:t>
        </w:r>
      </w:hyperlink>
    </w:p>
    <w:p w14:paraId="14022009" w14:textId="77777777" w:rsidR="00C60700" w:rsidRDefault="00171C80">
      <w:pPr>
        <w:pStyle w:val="Bibliography"/>
      </w:pPr>
      <w:bookmarkStart w:id="549" w:name="ref-Boschini2014"/>
      <w:bookmarkEnd w:id="548"/>
      <w:r>
        <w:t xml:space="preserve">Boschini, A., </w:t>
      </w:r>
      <w:proofErr w:type="spellStart"/>
      <w:r>
        <w:t>Dreber</w:t>
      </w:r>
      <w:proofErr w:type="spellEnd"/>
      <w:r>
        <w:t xml:space="preserve">, A., Essen, E. von, </w:t>
      </w:r>
      <w:proofErr w:type="spellStart"/>
      <w:r>
        <w:t>Muren</w:t>
      </w:r>
      <w:proofErr w:type="spellEnd"/>
      <w:r>
        <w:t xml:space="preserve">, A., &amp; </w:t>
      </w:r>
      <w:proofErr w:type="spellStart"/>
      <w:r>
        <w:t>Ranehill</w:t>
      </w:r>
      <w:proofErr w:type="spellEnd"/>
      <w:r>
        <w:t xml:space="preserve">, E. (2014). Gender and economic preferences in a large random and representative sample. </w:t>
      </w:r>
      <w:r>
        <w:rPr>
          <w:i/>
        </w:rPr>
        <w:t>SSRN Electronic Journal</w:t>
      </w:r>
      <w:r>
        <w:t xml:space="preserve">. </w:t>
      </w:r>
      <w:hyperlink r:id="rId46">
        <w:r>
          <w:rPr>
            <w:rStyle w:val="Hyperlink"/>
          </w:rPr>
          <w:t>https://doi.org/10.2139/ssrn.2443315</w:t>
        </w:r>
      </w:hyperlink>
    </w:p>
    <w:p w14:paraId="3093A913" w14:textId="77777777" w:rsidR="00C60700" w:rsidRDefault="00171C80">
      <w:pPr>
        <w:pStyle w:val="Bibliography"/>
      </w:pPr>
      <w:bookmarkStart w:id="550" w:name="ref-Bowles2007"/>
      <w:bookmarkEnd w:id="549"/>
      <w:r>
        <w:t xml:space="preserve">Bowles, H. R., Babcock, L., &amp; Lai, L. (2007). Social incentives for gender differences in the propensity to initiate negotiations: Sometimes it does hurt to ask. </w:t>
      </w:r>
      <w:r>
        <w:rPr>
          <w:i/>
        </w:rPr>
        <w:t xml:space="preserve">Organizational Behavior </w:t>
      </w:r>
      <w:r>
        <w:rPr>
          <w:i/>
        </w:rPr>
        <w:lastRenderedPageBreak/>
        <w:t>and Human Decision Processes</w:t>
      </w:r>
      <w:r>
        <w:t xml:space="preserve">, </w:t>
      </w:r>
      <w:r>
        <w:rPr>
          <w:i/>
        </w:rPr>
        <w:t>103</w:t>
      </w:r>
      <w:r>
        <w:t xml:space="preserve">, 84–103. </w:t>
      </w:r>
      <w:hyperlink r:id="rId47">
        <w:r>
          <w:rPr>
            <w:rStyle w:val="Hyperlink"/>
          </w:rPr>
          <w:t>https://doi.org/10.1016/j.obhdp.2006.09.001</w:t>
        </w:r>
      </w:hyperlink>
    </w:p>
    <w:p w14:paraId="2BCA1366" w14:textId="77777777" w:rsidR="00C60700" w:rsidRDefault="00171C80">
      <w:pPr>
        <w:pStyle w:val="Bibliography"/>
      </w:pPr>
      <w:bookmarkStart w:id="551" w:name="ref-Buser2014"/>
      <w:bookmarkEnd w:id="550"/>
      <w:proofErr w:type="spellStart"/>
      <w:r>
        <w:t>Buser</w:t>
      </w:r>
      <w:proofErr w:type="spellEnd"/>
      <w:r>
        <w:t xml:space="preserve">, T., </w:t>
      </w:r>
      <w:proofErr w:type="spellStart"/>
      <w:r>
        <w:t>Niederle</w:t>
      </w:r>
      <w:proofErr w:type="spellEnd"/>
      <w:r>
        <w:t xml:space="preserve">, M., &amp; </w:t>
      </w:r>
      <w:proofErr w:type="spellStart"/>
      <w:r>
        <w:t>Oosterbeek</w:t>
      </w:r>
      <w:proofErr w:type="spellEnd"/>
      <w:r>
        <w:t xml:space="preserve">, H. (2014). Gender, </w:t>
      </w:r>
      <w:proofErr w:type="gramStart"/>
      <w:r>
        <w:t>competition</w:t>
      </w:r>
      <w:proofErr w:type="gramEnd"/>
      <w:r>
        <w:t xml:space="preserve"> and career choices. </w:t>
      </w:r>
      <w:r>
        <w:rPr>
          <w:i/>
        </w:rPr>
        <w:t>The Quarterly Journal of Economics</w:t>
      </w:r>
      <w:r>
        <w:t xml:space="preserve">, </w:t>
      </w:r>
      <w:r>
        <w:rPr>
          <w:i/>
        </w:rPr>
        <w:t>129</w:t>
      </w:r>
      <w:r>
        <w:t xml:space="preserve">(3), 1409–1447. </w:t>
      </w:r>
      <w:hyperlink r:id="rId48">
        <w:r>
          <w:rPr>
            <w:rStyle w:val="Hyperlink"/>
          </w:rPr>
          <w:t>https://doi.org/10.1093/qje/qju009.Advance</w:t>
        </w:r>
      </w:hyperlink>
    </w:p>
    <w:p w14:paraId="0256ED33" w14:textId="77777777" w:rsidR="00C60700" w:rsidRDefault="00171C80">
      <w:pPr>
        <w:pStyle w:val="Bibliography"/>
      </w:pPr>
      <w:bookmarkStart w:id="552" w:name="ref-Buser2017b"/>
      <w:bookmarkEnd w:id="551"/>
      <w:proofErr w:type="spellStart"/>
      <w:r>
        <w:t>Buser</w:t>
      </w:r>
      <w:proofErr w:type="spellEnd"/>
      <w:r>
        <w:t xml:space="preserve">, T., Peter, N., &amp; Wolter, S. C. (2017). Gender, competitiveness, and study choices in high school: Evidence from Switzerland. </w:t>
      </w:r>
      <w:r>
        <w:rPr>
          <w:i/>
        </w:rPr>
        <w:t>American Economic Review: Papers &amp; Proceedings</w:t>
      </w:r>
      <w:r>
        <w:t xml:space="preserve">, </w:t>
      </w:r>
      <w:r>
        <w:rPr>
          <w:i/>
        </w:rPr>
        <w:t>107</w:t>
      </w:r>
      <w:r>
        <w:t>(5), 125–130.</w:t>
      </w:r>
    </w:p>
    <w:p w14:paraId="5BD67965" w14:textId="4475B8B1" w:rsidR="00C60700" w:rsidRDefault="002A1F36">
      <w:pPr>
        <w:pStyle w:val="Bibliography"/>
        <w:rPr>
          <w:ins w:id="553" w:author="Richards, Keana" w:date="2021-04-22T10:07:00Z"/>
        </w:rPr>
      </w:pPr>
      <w:bookmarkStart w:id="554" w:name="ref-Cheryan2017"/>
      <w:bookmarkEnd w:id="552"/>
      <w:del w:id="555" w:author="Richards, Keana" w:date="2021-04-22T10:07:00Z">
        <w:r>
          <w:delText>Charness,</w:delText>
        </w:r>
      </w:del>
      <w:proofErr w:type="spellStart"/>
      <w:ins w:id="556" w:author="Richards, Keana" w:date="2021-04-22T10:07:00Z">
        <w:r w:rsidR="00171C80">
          <w:t>Cheryan</w:t>
        </w:r>
        <w:proofErr w:type="spellEnd"/>
        <w:r w:rsidR="00171C80">
          <w:t xml:space="preserve">, S., Ziegler, S. A., Montoya, A. K., &amp; Jiang, L. (2017). Why are some stem fields more gender balanced than others? </w:t>
        </w:r>
        <w:r w:rsidR="00171C80">
          <w:rPr>
            <w:i/>
          </w:rPr>
          <w:t>Psychological Bulletin</w:t>
        </w:r>
        <w:r w:rsidR="00171C80">
          <w:t xml:space="preserve">, </w:t>
        </w:r>
        <w:r w:rsidR="00171C80">
          <w:rPr>
            <w:i/>
          </w:rPr>
          <w:t>143</w:t>
        </w:r>
        <w:r w:rsidR="00171C80">
          <w:t>(1), 1–35.</w:t>
        </w:r>
      </w:ins>
    </w:p>
    <w:p w14:paraId="43AE9A30" w14:textId="77777777" w:rsidR="006D30FC" w:rsidRDefault="00171C80">
      <w:pPr>
        <w:pStyle w:val="Bibliography"/>
        <w:rPr>
          <w:del w:id="557" w:author="Richards, Keana" w:date="2021-04-22T10:07:00Z"/>
        </w:rPr>
      </w:pPr>
      <w:moveFromRangeStart w:id="558" w:author="Richards, Keana" w:date="2021-04-22T10:07:00Z" w:name="move69978469"/>
      <w:moveFrom w:id="559" w:author="Richards, Keana" w:date="2021-04-22T10:07:00Z">
        <w:r w:rsidRPr="00171C80">
          <w:rPr>
            <w:lang w:val="es-MX"/>
            <w:rPrChange w:id="560" w:author="Richards, Keana" w:date="2021-04-22T10:07:00Z">
              <w:rPr/>
            </w:rPrChange>
          </w:rPr>
          <w:t xml:space="preserve"> G., </w:t>
        </w:r>
      </w:moveFrom>
      <w:moveFromRangeEnd w:id="558"/>
      <w:del w:id="561" w:author="Richards, Keana" w:date="2021-04-22T10:07:00Z">
        <w:r w:rsidR="002A1F36">
          <w:delText xml:space="preserve">Dao, L., &amp; Shurchkov, O. (2020). Competing now and then: The effects of delay and the vanishing gender gap in competitiveness. </w:delText>
        </w:r>
        <w:r w:rsidR="002A1F36">
          <w:rPr>
            <w:i/>
          </w:rPr>
          <w:delText>SELL Journal</w:delText>
        </w:r>
        <w:r w:rsidR="002A1F36">
          <w:delText xml:space="preserve">, </w:delText>
        </w:r>
        <w:r w:rsidR="002A1F36">
          <w:rPr>
            <w:i/>
          </w:rPr>
          <w:delText>5</w:delText>
        </w:r>
        <w:r w:rsidR="002A1F36">
          <w:delText>(1), 55.</w:delText>
        </w:r>
      </w:del>
    </w:p>
    <w:p w14:paraId="4DFBF68D" w14:textId="1C5DF9D5" w:rsidR="00C60700" w:rsidRDefault="00171C80">
      <w:pPr>
        <w:pStyle w:val="Bibliography"/>
      </w:pPr>
      <w:bookmarkStart w:id="562" w:name="ref-Croson2009"/>
      <w:bookmarkEnd w:id="554"/>
      <w:proofErr w:type="spellStart"/>
      <w:r>
        <w:t>Croson</w:t>
      </w:r>
      <w:proofErr w:type="spellEnd"/>
      <w:r>
        <w:t xml:space="preserve">, R., &amp; Gneezy, U. (2009). Gender differences in preferences. </w:t>
      </w:r>
      <w:r>
        <w:rPr>
          <w:i/>
        </w:rPr>
        <w:t>Journal of Economic Literature</w:t>
      </w:r>
      <w:r>
        <w:t xml:space="preserve">, </w:t>
      </w:r>
      <w:r>
        <w:rPr>
          <w:i/>
        </w:rPr>
        <w:t>47</w:t>
      </w:r>
      <w:r>
        <w:t xml:space="preserve">(2), 448–474. </w:t>
      </w:r>
      <w:hyperlink r:id="rId49">
        <w:r>
          <w:rPr>
            <w:rStyle w:val="Hyperlink"/>
          </w:rPr>
          <w:t>https://doi.org/10.1257/jel.47.2.448</w:t>
        </w:r>
      </w:hyperlink>
    </w:p>
    <w:p w14:paraId="5D70F3B0" w14:textId="77777777" w:rsidR="006D30FC" w:rsidRDefault="002A1F36">
      <w:pPr>
        <w:pStyle w:val="Bibliography"/>
        <w:rPr>
          <w:del w:id="563" w:author="Richards, Keana" w:date="2021-04-22T10:07:00Z"/>
        </w:rPr>
      </w:pPr>
      <w:del w:id="564" w:author="Richards, Keana" w:date="2021-04-22T10:07:00Z">
        <w:r>
          <w:delText>Datta Gupta, N., Poulsen, A., &amp; Villeval,</w:delText>
        </w:r>
      </w:del>
      <w:moveFromRangeStart w:id="565" w:author="Richards, Keana" w:date="2021-04-22T10:07:00Z" w:name="move69978470"/>
      <w:moveFrom w:id="566" w:author="Richards, Keana" w:date="2021-04-22T10:07:00Z">
        <w:r w:rsidR="00171C80" w:rsidRPr="00171C80">
          <w:rPr>
            <w:lang w:val="es-MX"/>
            <w:rPrChange w:id="567" w:author="Richards, Keana" w:date="2021-04-22T10:07:00Z">
              <w:rPr/>
            </w:rPrChange>
          </w:rPr>
          <w:t xml:space="preserve"> M. </w:t>
        </w:r>
        <w:moveFromRangeStart w:id="568" w:author="Richards, Keana" w:date="2021-04-22T10:07:00Z" w:name="move69978471"/>
        <w:moveFromRangeEnd w:id="565"/>
        <w:r w:rsidR="00171C80">
          <w:t>C. (</w:t>
        </w:r>
      </w:moveFrom>
      <w:moveFromRangeEnd w:id="568"/>
      <w:del w:id="569" w:author="Richards, Keana" w:date="2021-04-22T10:07:00Z">
        <w:r>
          <w:delText xml:space="preserve">2013). Gender matching and competitiveness: Experimental evidence. </w:delText>
        </w:r>
        <w:r>
          <w:rPr>
            <w:i/>
          </w:rPr>
          <w:delText>Economic Inquiry</w:delText>
        </w:r>
        <w:r>
          <w:delText xml:space="preserve">, </w:delText>
        </w:r>
        <w:r>
          <w:rPr>
            <w:i/>
          </w:rPr>
          <w:delText>51</w:delText>
        </w:r>
        <w:r>
          <w:delText xml:space="preserve">(1), 816–835. </w:delText>
        </w:r>
        <w:r>
          <w:fldChar w:fldCharType="begin"/>
        </w:r>
        <w:r>
          <w:delInstrText xml:space="preserve"> HYPERLINK "https://doi.org/10.1111/j.1465-7295.2011.00378.x" \h </w:delInstrText>
        </w:r>
        <w:r>
          <w:fldChar w:fldCharType="separate"/>
        </w:r>
        <w:r>
          <w:rPr>
            <w:rStyle w:val="Hyperlink"/>
          </w:rPr>
          <w:delText>https://doi.org/10.1111/j.1465-7295.2011.00378.x</w:delText>
        </w:r>
        <w:r>
          <w:rPr>
            <w:rStyle w:val="Hyperlink"/>
          </w:rPr>
          <w:fldChar w:fldCharType="end"/>
        </w:r>
      </w:del>
    </w:p>
    <w:p w14:paraId="562E6E6A" w14:textId="51418E0A" w:rsidR="00C60700" w:rsidRDefault="00171C80">
      <w:pPr>
        <w:pStyle w:val="Bibliography"/>
      </w:pPr>
      <w:bookmarkStart w:id="570" w:name="ref-Dohmen2011"/>
      <w:bookmarkEnd w:id="562"/>
      <w:proofErr w:type="spellStart"/>
      <w:r>
        <w:t>Dohmen</w:t>
      </w:r>
      <w:proofErr w:type="spellEnd"/>
      <w:r>
        <w:t xml:space="preserve">, T., &amp; Falk, A. (2011). Performance pay and multidimensional sorting: Productivity, preferences, and gender. </w:t>
      </w:r>
      <w:r>
        <w:rPr>
          <w:i/>
        </w:rPr>
        <w:t>American Economic Association</w:t>
      </w:r>
      <w:r>
        <w:t xml:space="preserve">, </w:t>
      </w:r>
      <w:r>
        <w:rPr>
          <w:i/>
        </w:rPr>
        <w:t>101</w:t>
      </w:r>
      <w:r>
        <w:t xml:space="preserve">(2), 556–590. </w:t>
      </w:r>
      <w:hyperlink r:id="rId50">
        <w:r>
          <w:rPr>
            <w:rStyle w:val="Hyperlink"/>
          </w:rPr>
          <w:t>https://doi.org/http://dx.doi.org/10.1016/j.poly.2014.08.015</w:t>
        </w:r>
      </w:hyperlink>
    </w:p>
    <w:p w14:paraId="4E4EC7A0" w14:textId="77777777" w:rsidR="00C60700" w:rsidRDefault="00171C80">
      <w:pPr>
        <w:pStyle w:val="Bibliography"/>
      </w:pPr>
      <w:bookmarkStart w:id="571" w:name="ref-Dohmen2011b"/>
      <w:bookmarkEnd w:id="570"/>
      <w:proofErr w:type="spellStart"/>
      <w:r>
        <w:lastRenderedPageBreak/>
        <w:t>Dohmen</w:t>
      </w:r>
      <w:proofErr w:type="spellEnd"/>
      <w:r>
        <w:t xml:space="preserve">, T., Falk, A., Huffman, D., </w:t>
      </w:r>
      <w:proofErr w:type="spellStart"/>
      <w:r>
        <w:t>Sunde</w:t>
      </w:r>
      <w:proofErr w:type="spellEnd"/>
      <w:r>
        <w:t xml:space="preserve">, U., Schupp, J., &amp; Wagner, G. G. (2011). Individual risk attitudes: Measurement, determinants, and behavioral consequences. </w:t>
      </w:r>
      <w:r>
        <w:rPr>
          <w:i/>
        </w:rPr>
        <w:t>Journal of the European Economic Association</w:t>
      </w:r>
      <w:r>
        <w:t xml:space="preserve">, </w:t>
      </w:r>
      <w:r>
        <w:rPr>
          <w:i/>
        </w:rPr>
        <w:t>9</w:t>
      </w:r>
      <w:r>
        <w:t xml:space="preserve">(3), 522–550. </w:t>
      </w:r>
      <w:hyperlink r:id="rId51">
        <w:r>
          <w:rPr>
            <w:rStyle w:val="Hyperlink"/>
          </w:rPr>
          <w:t>https://doi.org/10.1111/j.1542-4774.2011.01015.x</w:t>
        </w:r>
      </w:hyperlink>
    </w:p>
    <w:p w14:paraId="3F4D2D47" w14:textId="77777777" w:rsidR="00C60700" w:rsidRDefault="00171C80">
      <w:pPr>
        <w:pStyle w:val="Bibliography"/>
      </w:pPr>
      <w:bookmarkStart w:id="572" w:name="ref-Dreber2011"/>
      <w:bookmarkEnd w:id="571"/>
      <w:proofErr w:type="spellStart"/>
      <w:r>
        <w:t>Dreber</w:t>
      </w:r>
      <w:proofErr w:type="spellEnd"/>
      <w:r>
        <w:t xml:space="preserve">, A., Essen, E. V., &amp; </w:t>
      </w:r>
      <w:proofErr w:type="spellStart"/>
      <w:r>
        <w:t>Ranehill</w:t>
      </w:r>
      <w:proofErr w:type="spellEnd"/>
      <w:r>
        <w:t xml:space="preserve">, E. (2011). Outrunning the gender gap — boys and girls compete equally. </w:t>
      </w:r>
      <w:r>
        <w:rPr>
          <w:i/>
        </w:rPr>
        <w:t>Experimental Economics</w:t>
      </w:r>
      <w:r>
        <w:t xml:space="preserve">, </w:t>
      </w:r>
      <w:r>
        <w:rPr>
          <w:i/>
        </w:rPr>
        <w:t>14</w:t>
      </w:r>
      <w:r>
        <w:t xml:space="preserve">(4), 567–582. </w:t>
      </w:r>
      <w:hyperlink r:id="rId52">
        <w:r>
          <w:rPr>
            <w:rStyle w:val="Hyperlink"/>
          </w:rPr>
          <w:t>https://doi.org/10.1007/s10683-011-9282-8</w:t>
        </w:r>
      </w:hyperlink>
    </w:p>
    <w:p w14:paraId="0ECEC2B4" w14:textId="77777777" w:rsidR="00C60700" w:rsidRDefault="00171C80">
      <w:pPr>
        <w:pStyle w:val="Bibliography"/>
      </w:pPr>
      <w:bookmarkStart w:id="573" w:name="ref-Dreber2014"/>
      <w:bookmarkEnd w:id="572"/>
      <w:proofErr w:type="spellStart"/>
      <w:r>
        <w:t>Dreber</w:t>
      </w:r>
      <w:proofErr w:type="spellEnd"/>
      <w:r>
        <w:t xml:space="preserve">, A., Essen, E. V., &amp; </w:t>
      </w:r>
      <w:proofErr w:type="spellStart"/>
      <w:r>
        <w:t>Ranehill</w:t>
      </w:r>
      <w:proofErr w:type="spellEnd"/>
      <w:r>
        <w:t xml:space="preserve">, E. (2014). Gender and competition in adolescence: Task matters. </w:t>
      </w:r>
      <w:r>
        <w:rPr>
          <w:i/>
        </w:rPr>
        <w:t>Experimental Economics</w:t>
      </w:r>
      <w:r>
        <w:t xml:space="preserve">, </w:t>
      </w:r>
      <w:r>
        <w:rPr>
          <w:i/>
        </w:rPr>
        <w:t>17</w:t>
      </w:r>
      <w:r>
        <w:t xml:space="preserve">, 154–172. </w:t>
      </w:r>
      <w:hyperlink r:id="rId53">
        <w:r>
          <w:rPr>
            <w:rStyle w:val="Hyperlink"/>
          </w:rPr>
          <w:t>https://doi.org/10.1007/s10683-013-9361-0</w:t>
        </w:r>
      </w:hyperlink>
    </w:p>
    <w:p w14:paraId="2D1038ED" w14:textId="77777777" w:rsidR="00C60700" w:rsidRDefault="00171C80">
      <w:pPr>
        <w:pStyle w:val="Bibliography"/>
      </w:pPr>
      <w:bookmarkStart w:id="574" w:name="ref-Eckel2008"/>
      <w:bookmarkEnd w:id="573"/>
      <w:r>
        <w:t xml:space="preserve">Eckel, C. C., &amp; Grossman, P. J. (2008). Men, women, and risk aversion: Experimental evidence. In </w:t>
      </w:r>
      <w:r>
        <w:rPr>
          <w:i/>
        </w:rPr>
        <w:t>Handbook of experimental economics</w:t>
      </w:r>
      <w:r>
        <w:t xml:space="preserve"> (Vol. 1, pp. 1061–1073). </w:t>
      </w:r>
      <w:hyperlink r:id="rId54">
        <w:r>
          <w:rPr>
            <w:rStyle w:val="Hyperlink"/>
          </w:rPr>
          <w:t>https://doi.org/10.1016/S1574-0722(07)00113-8</w:t>
        </w:r>
      </w:hyperlink>
    </w:p>
    <w:p w14:paraId="6264A527" w14:textId="77777777" w:rsidR="00C60700" w:rsidRDefault="00171C80">
      <w:pPr>
        <w:pStyle w:val="Bibliography"/>
        <w:rPr>
          <w:ins w:id="575" w:author="Richards, Keana" w:date="2021-04-22T10:07:00Z"/>
        </w:rPr>
      </w:pPr>
      <w:bookmarkStart w:id="576" w:name="ref-Flory2010"/>
      <w:bookmarkEnd w:id="574"/>
      <w:ins w:id="577" w:author="Richards, Keana" w:date="2021-04-22T10:07:00Z">
        <w:r>
          <w:t xml:space="preserve">Flory, J. A., </w:t>
        </w:r>
        <w:proofErr w:type="spellStart"/>
        <w:r>
          <w:t>Leibbrandt</w:t>
        </w:r>
        <w:proofErr w:type="spellEnd"/>
        <w:r>
          <w:t xml:space="preserve">, A., &amp; List, J. A. (2010). Do competitive </w:t>
        </w:r>
        <w:proofErr w:type="gramStart"/>
        <w:r>
          <w:t>work places</w:t>
        </w:r>
        <w:proofErr w:type="gramEnd"/>
        <w:r>
          <w:t xml:space="preserve"> deter female workers? A large-scale natural field experiment on gender differences in job-entry decisions. </w:t>
        </w:r>
        <w:r>
          <w:rPr>
            <w:i/>
          </w:rPr>
          <w:t>NBER Working Paper Series</w:t>
        </w:r>
        <w:r>
          <w:t xml:space="preserve">, 1–57. </w:t>
        </w:r>
        <w:r w:rsidR="002A1F36">
          <w:fldChar w:fldCharType="begin"/>
        </w:r>
        <w:r w:rsidR="002A1F36">
          <w:instrText xml:space="preserve"> HYPERLINK "https://doi.org/10.3386/w16546" \h </w:instrText>
        </w:r>
        <w:r w:rsidR="002A1F36">
          <w:fldChar w:fldCharType="separate"/>
        </w:r>
        <w:r>
          <w:rPr>
            <w:rStyle w:val="Hyperlink"/>
          </w:rPr>
          <w:t>https://doi.org/10.3386/w16546</w:t>
        </w:r>
        <w:r w:rsidR="002A1F36">
          <w:rPr>
            <w:rStyle w:val="Hyperlink"/>
          </w:rPr>
          <w:fldChar w:fldCharType="end"/>
        </w:r>
      </w:ins>
    </w:p>
    <w:p w14:paraId="4A20A6D4" w14:textId="77777777" w:rsidR="00C60700" w:rsidRDefault="00171C80">
      <w:pPr>
        <w:pStyle w:val="Bibliography"/>
        <w:rPr>
          <w:ins w:id="578" w:author="Richards, Keana" w:date="2021-04-22T10:07:00Z"/>
        </w:rPr>
      </w:pPr>
      <w:bookmarkStart w:id="579" w:name="ref-Frank2010"/>
      <w:bookmarkEnd w:id="576"/>
      <w:ins w:id="580" w:author="Richards, Keana" w:date="2021-04-22T10:07:00Z">
        <w:r>
          <w:t xml:space="preserve">Frank, R. H., &amp; Cook, P. J. (2010). </w:t>
        </w:r>
        <w:r>
          <w:rPr>
            <w:i/>
          </w:rPr>
          <w:t>The winner-take-all society: Why the few at the top get so much more than the rest of us</w:t>
        </w:r>
        <w:r>
          <w:t>.</w:t>
        </w:r>
      </w:ins>
    </w:p>
    <w:p w14:paraId="61ACEECD" w14:textId="77777777" w:rsidR="00C60700" w:rsidRDefault="00171C80">
      <w:pPr>
        <w:pStyle w:val="Bibliography"/>
      </w:pPr>
      <w:bookmarkStart w:id="581" w:name="ref-Frick2011"/>
      <w:bookmarkEnd w:id="579"/>
      <w:r>
        <w:t xml:space="preserve">Frick, B. (2011). Gender differences in competitiveness: Empirical evidence from professional distance running. </w:t>
      </w:r>
      <w:proofErr w:type="spellStart"/>
      <w:r>
        <w:rPr>
          <w:i/>
        </w:rPr>
        <w:t>Labour</w:t>
      </w:r>
      <w:proofErr w:type="spellEnd"/>
      <w:r>
        <w:rPr>
          <w:i/>
        </w:rPr>
        <w:t xml:space="preserve"> Economics</w:t>
      </w:r>
      <w:r>
        <w:t xml:space="preserve">, </w:t>
      </w:r>
      <w:r>
        <w:rPr>
          <w:i/>
        </w:rPr>
        <w:t>18</w:t>
      </w:r>
      <w:r>
        <w:t xml:space="preserve">(3), 389–398. </w:t>
      </w:r>
      <w:hyperlink r:id="rId55">
        <w:r>
          <w:rPr>
            <w:rStyle w:val="Hyperlink"/>
          </w:rPr>
          <w:t>https://doi.org/10.1016/j.labeco.2010.11.004</w:t>
        </w:r>
      </w:hyperlink>
    </w:p>
    <w:p w14:paraId="42521BDE" w14:textId="77777777" w:rsidR="00C60700" w:rsidRDefault="00171C80">
      <w:pPr>
        <w:pStyle w:val="Bibliography"/>
        <w:rPr>
          <w:ins w:id="582" w:author="Richards, Keana" w:date="2021-04-22T10:07:00Z"/>
        </w:rPr>
      </w:pPr>
      <w:bookmarkStart w:id="583" w:name="ref-Gaucher2011"/>
      <w:bookmarkEnd w:id="581"/>
      <w:ins w:id="584" w:author="Richards, Keana" w:date="2021-04-22T10:07:00Z">
        <w:r>
          <w:lastRenderedPageBreak/>
          <w:t xml:space="preserve">Gaucher, D., Friesen, J., &amp; Kay, A. </w:t>
        </w:r>
      </w:ins>
      <w:moveToRangeStart w:id="585" w:author="Richards, Keana" w:date="2021-04-22T10:07:00Z" w:name="move69978471"/>
      <w:moveTo w:id="586" w:author="Richards, Keana" w:date="2021-04-22T10:07:00Z">
        <w:r>
          <w:t>C. (</w:t>
        </w:r>
      </w:moveTo>
      <w:moveToRangeEnd w:id="585"/>
      <w:ins w:id="587" w:author="Richards, Keana" w:date="2021-04-22T10:07:00Z">
        <w:r>
          <w:t xml:space="preserve">2011). Evidence that gendered wording in job advertisements exists and sustains gender inequality. </w:t>
        </w:r>
        <w:r>
          <w:rPr>
            <w:i/>
          </w:rPr>
          <w:t>Journal of Personality and Social Psychology</w:t>
        </w:r>
        <w:r>
          <w:t xml:space="preserve">, </w:t>
        </w:r>
        <w:r>
          <w:rPr>
            <w:i/>
          </w:rPr>
          <w:t>101</w:t>
        </w:r>
        <w:r>
          <w:t xml:space="preserve">(1), 109–128. </w:t>
        </w:r>
        <w:r w:rsidR="002A1F36">
          <w:fldChar w:fldCharType="begin"/>
        </w:r>
        <w:r w:rsidR="002A1F36">
          <w:instrText xml:space="preserve"> HYPERLINK "https://doi.org/10.1037/a0022530" \h </w:instrText>
        </w:r>
        <w:r w:rsidR="002A1F36">
          <w:fldChar w:fldCharType="separate"/>
        </w:r>
        <w:r>
          <w:rPr>
            <w:rStyle w:val="Hyperlink"/>
          </w:rPr>
          <w:t>https://doi.org/10.1037/a0022530</w:t>
        </w:r>
        <w:r w:rsidR="002A1F36">
          <w:rPr>
            <w:rStyle w:val="Hyperlink"/>
          </w:rPr>
          <w:fldChar w:fldCharType="end"/>
        </w:r>
      </w:ins>
    </w:p>
    <w:p w14:paraId="6303F4FA" w14:textId="77777777" w:rsidR="00C60700" w:rsidRDefault="00171C80">
      <w:pPr>
        <w:pStyle w:val="Bibliography"/>
      </w:pPr>
      <w:bookmarkStart w:id="588" w:name="ref-Gillen2019"/>
      <w:bookmarkEnd w:id="583"/>
      <w:r>
        <w:t xml:space="preserve">Gillen, B., </w:t>
      </w:r>
      <w:proofErr w:type="spellStart"/>
      <w:r>
        <w:t>Snowberg</w:t>
      </w:r>
      <w:proofErr w:type="spellEnd"/>
      <w:r>
        <w:t xml:space="preserve">, E., &amp; Yariv, L. (2019). Experimenting with measurement error: Techniques with applications to the Caltech cohort study. </w:t>
      </w:r>
      <w:r>
        <w:rPr>
          <w:i/>
        </w:rPr>
        <w:t>Journal of Political Economy</w:t>
      </w:r>
      <w:r>
        <w:t xml:space="preserve">, </w:t>
      </w:r>
      <w:r>
        <w:rPr>
          <w:i/>
        </w:rPr>
        <w:t>127</w:t>
      </w:r>
      <w:r>
        <w:t>(4), 1826–1863.</w:t>
      </w:r>
    </w:p>
    <w:p w14:paraId="29DA1927" w14:textId="77777777" w:rsidR="00C60700" w:rsidRDefault="00171C80">
      <w:pPr>
        <w:pStyle w:val="Bibliography"/>
      </w:pPr>
      <w:bookmarkStart w:id="589" w:name="ref-Gist1992"/>
      <w:bookmarkEnd w:id="588"/>
      <w:r>
        <w:t xml:space="preserve">Gist, M. E., &amp; Mitchell, T. R. (1992). Self-efficacy: A theoretical analysis of its determinants and malleability. </w:t>
      </w:r>
      <w:r>
        <w:rPr>
          <w:i/>
        </w:rPr>
        <w:t>The Academy of Management Review</w:t>
      </w:r>
      <w:r>
        <w:t xml:space="preserve">, </w:t>
      </w:r>
      <w:r>
        <w:rPr>
          <w:i/>
        </w:rPr>
        <w:t>17</w:t>
      </w:r>
      <w:r>
        <w:t>(2), 183–211.</w:t>
      </w:r>
    </w:p>
    <w:p w14:paraId="2F03AA16" w14:textId="77777777" w:rsidR="00C60700" w:rsidRDefault="00171C80">
      <w:pPr>
        <w:pStyle w:val="Bibliography"/>
      </w:pPr>
      <w:bookmarkStart w:id="590" w:name="ref-Goldin2006"/>
      <w:bookmarkEnd w:id="589"/>
      <w:r>
        <w:t xml:space="preserve">Goldin, C., Katz, L. F., &amp; </w:t>
      </w:r>
      <w:proofErr w:type="spellStart"/>
      <w:r>
        <w:t>Kuziemko</w:t>
      </w:r>
      <w:proofErr w:type="spellEnd"/>
      <w:r>
        <w:t xml:space="preserve">, I. (2006). The homecoming of American college women: The reversal of the college gender gap. </w:t>
      </w:r>
      <w:r>
        <w:rPr>
          <w:i/>
        </w:rPr>
        <w:t>Journal of Economic Perspectives</w:t>
      </w:r>
      <w:r>
        <w:t xml:space="preserve">, </w:t>
      </w:r>
      <w:r>
        <w:rPr>
          <w:i/>
        </w:rPr>
        <w:t>20</w:t>
      </w:r>
      <w:r>
        <w:t xml:space="preserve">(4), 133–156. </w:t>
      </w:r>
      <w:hyperlink r:id="rId56">
        <w:r>
          <w:rPr>
            <w:rStyle w:val="Hyperlink"/>
          </w:rPr>
          <w:t>https://doi.org/10.1257/jep.20.4.133</w:t>
        </w:r>
      </w:hyperlink>
    </w:p>
    <w:p w14:paraId="3AA0DB52" w14:textId="77777777" w:rsidR="00C60700" w:rsidRDefault="00171C80">
      <w:pPr>
        <w:pStyle w:val="Bibliography"/>
      </w:pPr>
      <w:bookmarkStart w:id="591" w:name="ref-Grosse2010"/>
      <w:bookmarkEnd w:id="590"/>
      <w:r>
        <w:t xml:space="preserve">Grosse, N., &amp; </w:t>
      </w:r>
      <w:proofErr w:type="spellStart"/>
      <w:r>
        <w:t>Riener</w:t>
      </w:r>
      <w:proofErr w:type="spellEnd"/>
      <w:r>
        <w:t xml:space="preserve">, G. (2010). Explaining gender differences in competitiveness: Gender-task stereotypes. </w:t>
      </w:r>
      <w:r>
        <w:rPr>
          <w:i/>
        </w:rPr>
        <w:t>Jena Economic Research Papers</w:t>
      </w:r>
      <w:r>
        <w:t>.</w:t>
      </w:r>
    </w:p>
    <w:p w14:paraId="480A9DA6" w14:textId="77777777" w:rsidR="00C60700" w:rsidRDefault="00171C80">
      <w:pPr>
        <w:pStyle w:val="Bibliography"/>
      </w:pPr>
      <w:bookmarkStart w:id="592" w:name="ref-Gunther2010"/>
      <w:bookmarkEnd w:id="591"/>
      <w:r>
        <w:t xml:space="preserve">Günther, C., </w:t>
      </w:r>
      <w:proofErr w:type="spellStart"/>
      <w:r>
        <w:t>Ekinci</w:t>
      </w:r>
      <w:proofErr w:type="spellEnd"/>
      <w:r>
        <w:t xml:space="preserve">, N. A., </w:t>
      </w:r>
      <w:proofErr w:type="spellStart"/>
      <w:r>
        <w:t>Schwieren</w:t>
      </w:r>
      <w:proofErr w:type="spellEnd"/>
      <w:r>
        <w:t xml:space="preserve">, C., &amp; Strobel, M. (2010). Women can’t </w:t>
      </w:r>
      <w:proofErr w:type="gramStart"/>
      <w:r>
        <w:t>jump?-</w:t>
      </w:r>
      <w:proofErr w:type="gramEnd"/>
      <w:r>
        <w:t xml:space="preserve">An experiment on competitive attitudes and stereotype threat. </w:t>
      </w:r>
      <w:r>
        <w:rPr>
          <w:i/>
        </w:rPr>
        <w:t>Journal of Economic Behavior and Organization</w:t>
      </w:r>
      <w:r>
        <w:t xml:space="preserve">, </w:t>
      </w:r>
      <w:r>
        <w:rPr>
          <w:i/>
        </w:rPr>
        <w:t>75</w:t>
      </w:r>
      <w:r>
        <w:t xml:space="preserve">(3), 395–401. </w:t>
      </w:r>
      <w:hyperlink r:id="rId57">
        <w:r>
          <w:rPr>
            <w:rStyle w:val="Hyperlink"/>
          </w:rPr>
          <w:t>https://doi.org/10.1016/j.jebo.2010.05.003</w:t>
        </w:r>
      </w:hyperlink>
    </w:p>
    <w:p w14:paraId="5A4EC05F" w14:textId="77777777" w:rsidR="00C60700" w:rsidRDefault="00171C80">
      <w:pPr>
        <w:pStyle w:val="Bibliography"/>
      </w:pPr>
      <w:bookmarkStart w:id="593" w:name="ref-Hirt2009"/>
      <w:bookmarkEnd w:id="592"/>
      <w:r>
        <w:t xml:space="preserve">Hirt, E. R., &amp; </w:t>
      </w:r>
      <w:proofErr w:type="spellStart"/>
      <w:r>
        <w:t>Mccrea</w:t>
      </w:r>
      <w:proofErr w:type="spellEnd"/>
      <w:r>
        <w:t xml:space="preserve">, S. M. (2009). Man smart, woman </w:t>
      </w:r>
      <w:proofErr w:type="gramStart"/>
      <w:r>
        <w:t>smarter ?</w:t>
      </w:r>
      <w:proofErr w:type="gramEnd"/>
      <w:r>
        <w:t xml:space="preserve"> Getting to the root of gender differences in self-handicapping. </w:t>
      </w:r>
      <w:r>
        <w:rPr>
          <w:i/>
        </w:rPr>
        <w:t>Social and Personality Psychology Compass</w:t>
      </w:r>
      <w:r>
        <w:t xml:space="preserve">, </w:t>
      </w:r>
      <w:r>
        <w:rPr>
          <w:i/>
        </w:rPr>
        <w:t>3</w:t>
      </w:r>
      <w:r>
        <w:t>, 260–274.</w:t>
      </w:r>
    </w:p>
    <w:p w14:paraId="1A36D8E7" w14:textId="77777777" w:rsidR="00C60700" w:rsidRDefault="00171C80">
      <w:pPr>
        <w:pStyle w:val="Bibliography"/>
      </w:pPr>
      <w:bookmarkStart w:id="594" w:name="ref-Iriberri2017"/>
      <w:bookmarkEnd w:id="593"/>
      <w:proofErr w:type="spellStart"/>
      <w:r>
        <w:lastRenderedPageBreak/>
        <w:t>Iriberri</w:t>
      </w:r>
      <w:proofErr w:type="spellEnd"/>
      <w:r>
        <w:t xml:space="preserve">, N., &amp; Rey-Biel, P. (2017). Stereotypes are only a threat when beliefs are reinforced: On the sensitivity of gender differences in performance under competition to information provision. </w:t>
      </w:r>
      <w:r>
        <w:rPr>
          <w:i/>
        </w:rPr>
        <w:t>Journal of Economic Behavior and Organization</w:t>
      </w:r>
      <w:r>
        <w:t xml:space="preserve">, </w:t>
      </w:r>
      <w:r>
        <w:rPr>
          <w:i/>
        </w:rPr>
        <w:t>135</w:t>
      </w:r>
      <w:r>
        <w:t>, 99–111.</w:t>
      </w:r>
    </w:p>
    <w:p w14:paraId="452BC7F8" w14:textId="77777777" w:rsidR="00C60700" w:rsidRDefault="00171C80">
      <w:pPr>
        <w:pStyle w:val="Bibliography"/>
      </w:pPr>
      <w:bookmarkStart w:id="595" w:name="ref-Kahneman1982"/>
      <w:bookmarkEnd w:id="594"/>
      <w:r>
        <w:t xml:space="preserve">Kahneman, D., &amp; Tversky, A. (1982). The psychology of preferences. </w:t>
      </w:r>
      <w:r>
        <w:rPr>
          <w:i/>
        </w:rPr>
        <w:t>Scientific American</w:t>
      </w:r>
      <w:r>
        <w:t xml:space="preserve">, </w:t>
      </w:r>
      <w:r>
        <w:rPr>
          <w:i/>
        </w:rPr>
        <w:t>246</w:t>
      </w:r>
      <w:r>
        <w:t>(1), 160–173.</w:t>
      </w:r>
    </w:p>
    <w:p w14:paraId="3BA35BD2" w14:textId="77777777" w:rsidR="00C60700" w:rsidRDefault="00171C80">
      <w:pPr>
        <w:pStyle w:val="Bibliography"/>
      </w:pPr>
      <w:bookmarkStart w:id="596" w:name="ref-Kenney-Benson2006"/>
      <w:bookmarkEnd w:id="595"/>
      <w:r>
        <w:t xml:space="preserve">Kenney-Benson, G. A., Pomerantz, E. M., Ryan, A. M., &amp; Patrick, H. (2006). Sex differences in math performance: The role of children’s approach to schoolwork. </w:t>
      </w:r>
      <w:r>
        <w:rPr>
          <w:i/>
        </w:rPr>
        <w:t>Developmental Psychology</w:t>
      </w:r>
      <w:r>
        <w:t xml:space="preserve">, </w:t>
      </w:r>
      <w:r>
        <w:rPr>
          <w:i/>
        </w:rPr>
        <w:t>42</w:t>
      </w:r>
      <w:r>
        <w:t xml:space="preserve">(1), 11–26. </w:t>
      </w:r>
      <w:hyperlink r:id="rId58">
        <w:r>
          <w:rPr>
            <w:rStyle w:val="Hyperlink"/>
          </w:rPr>
          <w:t>https://doi.org/10.1037/0012-1649.42.1.11</w:t>
        </w:r>
      </w:hyperlink>
    </w:p>
    <w:p w14:paraId="05066242" w14:textId="77777777" w:rsidR="00C60700" w:rsidRDefault="00171C80">
      <w:pPr>
        <w:pStyle w:val="Bibliography"/>
      </w:pPr>
      <w:bookmarkStart w:id="597" w:name="ref-Kimble2005"/>
      <w:bookmarkEnd w:id="596"/>
      <w:r>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60F41EB8" w14:textId="77777777" w:rsidR="00C60700" w:rsidRDefault="00171C80">
      <w:pPr>
        <w:pStyle w:val="Bibliography"/>
        <w:rPr>
          <w:ins w:id="598" w:author="Richards, Keana" w:date="2021-04-22T10:07:00Z"/>
        </w:rPr>
      </w:pPr>
      <w:bookmarkStart w:id="599" w:name="ref-Lavy2004"/>
      <w:bookmarkEnd w:id="597"/>
      <w:proofErr w:type="spellStart"/>
      <w:ins w:id="600" w:author="Richards, Keana" w:date="2021-04-22T10:07:00Z">
        <w:r>
          <w:t>Lavy</w:t>
        </w:r>
        <w:proofErr w:type="spellEnd"/>
        <w:r>
          <w:t xml:space="preserve">, V. (2004). Performance pay and teachers’ effort, </w:t>
        </w:r>
        <w:proofErr w:type="gramStart"/>
        <w:r>
          <w:t>productivity</w:t>
        </w:r>
        <w:proofErr w:type="gramEnd"/>
        <w:r>
          <w:t xml:space="preserve"> and grading ethics. </w:t>
        </w:r>
        <w:r>
          <w:rPr>
            <w:i/>
          </w:rPr>
          <w:t>NBER WORKING PAPER SERIES</w:t>
        </w:r>
        <w:r>
          <w:t>.</w:t>
        </w:r>
      </w:ins>
    </w:p>
    <w:p w14:paraId="104B6126" w14:textId="77777777" w:rsidR="00C60700" w:rsidRDefault="00171C80">
      <w:pPr>
        <w:pStyle w:val="Bibliography"/>
        <w:rPr>
          <w:ins w:id="601" w:author="Richards, Keana" w:date="2021-04-22T10:07:00Z"/>
        </w:rPr>
      </w:pPr>
      <w:bookmarkStart w:id="602" w:name="ref-Lemiuex2009"/>
      <w:bookmarkEnd w:id="599"/>
      <w:ins w:id="603" w:author="Richards, Keana" w:date="2021-04-22T10:07:00Z">
        <w:r>
          <w:t xml:space="preserve">Lemieux, T., MacLeod, B. W., &amp; Parent, D. (2009). Performance pay and wage inequality. </w:t>
        </w:r>
        <w:r>
          <w:rPr>
            <w:i/>
          </w:rPr>
          <w:t>The Quarterly Journal of Economics</w:t>
        </w:r>
        <w:r>
          <w:t xml:space="preserve">, </w:t>
        </w:r>
        <w:proofErr w:type="gramStart"/>
        <w:r>
          <w:rPr>
            <w:i/>
          </w:rPr>
          <w:t>CXXIV</w:t>
        </w:r>
        <w:r>
          <w:t>(</w:t>
        </w:r>
        <w:proofErr w:type="gramEnd"/>
        <w:r>
          <w:t>1), 1–49.</w:t>
        </w:r>
      </w:ins>
    </w:p>
    <w:p w14:paraId="54C9A985" w14:textId="77777777" w:rsidR="00055A30" w:rsidRDefault="00171C80">
      <w:pPr>
        <w:pStyle w:val="Bibliography"/>
      </w:pPr>
      <w:bookmarkStart w:id="604" w:name="ref-Lent1996"/>
      <w:bookmarkStart w:id="605" w:name="ref-Leslie2015"/>
      <w:bookmarkEnd w:id="602"/>
      <w:r>
        <w:t xml:space="preserve">Lent, R. W., Brown, S. D., </w:t>
      </w:r>
      <w:proofErr w:type="spellStart"/>
      <w:r>
        <w:t>Gover</w:t>
      </w:r>
      <w:proofErr w:type="spellEnd"/>
      <w:r>
        <w:t xml:space="preserve">, M. R., &amp; </w:t>
      </w:r>
      <w:proofErr w:type="spellStart"/>
      <w:r>
        <w:t>Nijjer</w:t>
      </w:r>
      <w:proofErr w:type="spellEnd"/>
      <w:r>
        <w:t xml:space="preserve">, S. K. (1996). Cognitive assessment of the sources of mathematics self-efficacy: A thought-listing analysis. </w:t>
      </w:r>
      <w:r>
        <w:rPr>
          <w:i/>
        </w:rPr>
        <w:t>Journal of Career Assessment</w:t>
      </w:r>
      <w:r>
        <w:t xml:space="preserve">, </w:t>
      </w:r>
      <w:r>
        <w:rPr>
          <w:i/>
        </w:rPr>
        <w:t>4</w:t>
      </w:r>
      <w:r>
        <w:t xml:space="preserve">(1), 33–46. </w:t>
      </w:r>
      <w:hyperlink r:id="rId59">
        <w:r>
          <w:rPr>
            <w:rStyle w:val="Hyperlink"/>
          </w:rPr>
          <w:t>https://doi.org/10.1177/106907279600400102</w:t>
        </w:r>
      </w:hyperlink>
    </w:p>
    <w:bookmarkEnd w:id="604"/>
    <w:p w14:paraId="36DA9C49" w14:textId="77777777" w:rsidR="00C60700" w:rsidRDefault="00171C80">
      <w:pPr>
        <w:pStyle w:val="Bibliography"/>
      </w:pPr>
      <w:r>
        <w:t xml:space="preserve">Leslie, S.-J., </w:t>
      </w:r>
      <w:proofErr w:type="spellStart"/>
      <w:r>
        <w:t>Cimpian</w:t>
      </w:r>
      <w:proofErr w:type="spellEnd"/>
      <w:r>
        <w:t xml:space="preserve">, A., Meyer, M., &amp; Freeland, E. (2015). Expectations of brilliance underlie gender distributions across academic disciplines. </w:t>
      </w:r>
      <w:r>
        <w:rPr>
          <w:i/>
        </w:rPr>
        <w:t>Science</w:t>
      </w:r>
      <w:r>
        <w:t xml:space="preserve">, </w:t>
      </w:r>
      <w:r>
        <w:rPr>
          <w:i/>
        </w:rPr>
        <w:t>347</w:t>
      </w:r>
      <w:r>
        <w:t xml:space="preserve">(6219), 23–34. </w:t>
      </w:r>
      <w:hyperlink r:id="rId60">
        <w:r>
          <w:rPr>
            <w:rStyle w:val="Hyperlink"/>
          </w:rPr>
          <w:t>https://doi.org/10.1081/E-EWS</w:t>
        </w:r>
      </w:hyperlink>
    </w:p>
    <w:p w14:paraId="7BAA802C" w14:textId="77777777" w:rsidR="00C60700" w:rsidRDefault="00171C80">
      <w:pPr>
        <w:pStyle w:val="Bibliography"/>
      </w:pPr>
      <w:bookmarkStart w:id="606" w:name="ref-Lundeberg1994"/>
      <w:bookmarkEnd w:id="605"/>
      <w:r>
        <w:lastRenderedPageBreak/>
        <w:t xml:space="preserve">Lundeberg, M. A., Fox, P. W., &amp; </w:t>
      </w:r>
      <w:proofErr w:type="spellStart"/>
      <w:r>
        <w:t>Puncochaf</w:t>
      </w:r>
      <w:proofErr w:type="spellEnd"/>
      <w:r>
        <w:t xml:space="preserve">, J. (1994). Highly confident but wrong: Gender differences and similarities in confidence judgments. </w:t>
      </w:r>
      <w:r>
        <w:rPr>
          <w:i/>
        </w:rPr>
        <w:t>Journal of Educational Psychology</w:t>
      </w:r>
      <w:r>
        <w:t xml:space="preserve">, </w:t>
      </w:r>
      <w:r>
        <w:rPr>
          <w:i/>
        </w:rPr>
        <w:t>86</w:t>
      </w:r>
      <w:r>
        <w:t>(1), 114–121.</w:t>
      </w:r>
    </w:p>
    <w:p w14:paraId="57040827" w14:textId="77777777" w:rsidR="00C60700" w:rsidRDefault="00171C80">
      <w:pPr>
        <w:pStyle w:val="Bibliography"/>
      </w:pPr>
      <w:bookmarkStart w:id="607" w:name="ref-Mayr2012"/>
      <w:bookmarkEnd w:id="606"/>
      <w:r>
        <w:t xml:space="preserve">Mayr, U., Wozniak, D., Davidson, C., Kuhns, D., &amp; Harbaugh, W. T. (2012). Competitiveness across the life span: The feisty fifties. </w:t>
      </w:r>
      <w:r>
        <w:rPr>
          <w:i/>
        </w:rPr>
        <w:t>Psychology and Aging</w:t>
      </w:r>
      <w:r>
        <w:t xml:space="preserve">, </w:t>
      </w:r>
      <w:r>
        <w:rPr>
          <w:i/>
        </w:rPr>
        <w:t>27</w:t>
      </w:r>
      <w:r>
        <w:t xml:space="preserve">(2), 278–285. </w:t>
      </w:r>
      <w:hyperlink r:id="rId61">
        <w:r>
          <w:rPr>
            <w:rStyle w:val="Hyperlink"/>
          </w:rPr>
          <w:t>https://doi.org/10.1037/a0025655</w:t>
        </w:r>
      </w:hyperlink>
    </w:p>
    <w:p w14:paraId="50B996DC" w14:textId="77777777" w:rsidR="00C60700" w:rsidRDefault="00171C80">
      <w:pPr>
        <w:pStyle w:val="Bibliography"/>
      </w:pPr>
      <w:bookmarkStart w:id="608" w:name="ref-Mccrea2008a"/>
      <w:bookmarkEnd w:id="607"/>
      <w:proofErr w:type="spellStart"/>
      <w:r>
        <w:t>Mccrea</w:t>
      </w:r>
      <w:proofErr w:type="spellEnd"/>
      <w:r>
        <w:t xml:space="preserve">, S. M., Hirt, E. R., Hendrix, K. L., Milner, B. J., &amp; Steele, N. L. (2008a). The worker scale: Developing a measure to explain gender differences in behavioral self-handicapping. </w:t>
      </w:r>
      <w:r>
        <w:rPr>
          <w:i/>
        </w:rPr>
        <w:t>Journal of Research in Personality</w:t>
      </w:r>
      <w:r>
        <w:t xml:space="preserve">, </w:t>
      </w:r>
      <w:r>
        <w:rPr>
          <w:i/>
        </w:rPr>
        <w:t>42</w:t>
      </w:r>
      <w:r>
        <w:t xml:space="preserve">, 949–970. </w:t>
      </w:r>
      <w:hyperlink r:id="rId62">
        <w:r>
          <w:rPr>
            <w:rStyle w:val="Hyperlink"/>
          </w:rPr>
          <w:t>https://doi.org/10.1016/j.jrp.2007.12.005</w:t>
        </w:r>
      </w:hyperlink>
    </w:p>
    <w:p w14:paraId="7ADD55D4" w14:textId="77777777" w:rsidR="00C60700" w:rsidRDefault="00171C80">
      <w:pPr>
        <w:pStyle w:val="Bibliography"/>
      </w:pPr>
      <w:bookmarkStart w:id="609" w:name="ref-Mccrea2008"/>
      <w:bookmarkEnd w:id="608"/>
      <w:proofErr w:type="spellStart"/>
      <w:r>
        <w:t>Mccrea</w:t>
      </w:r>
      <w:proofErr w:type="spellEnd"/>
      <w:r>
        <w:t xml:space="preserve">, S. M., Hirt, E. R., &amp; Milner, B. J. (2008b). She works hard for the money: Valuing effort underlies gender differences in behavioral self-handicapping. </w:t>
      </w:r>
      <w:r>
        <w:rPr>
          <w:i/>
        </w:rPr>
        <w:t>Journal of Experimental Social Psychology</w:t>
      </w:r>
      <w:r>
        <w:t xml:space="preserve">, </w:t>
      </w:r>
      <w:r>
        <w:rPr>
          <w:i/>
        </w:rPr>
        <w:t>44</w:t>
      </w:r>
      <w:r>
        <w:t xml:space="preserve">, 292–311. </w:t>
      </w:r>
      <w:hyperlink r:id="rId63">
        <w:r>
          <w:rPr>
            <w:rStyle w:val="Hyperlink"/>
          </w:rPr>
          <w:t>https://doi.org/10.1016/j.jesp.2007.05.006</w:t>
        </w:r>
      </w:hyperlink>
    </w:p>
    <w:p w14:paraId="1832930A" w14:textId="77777777" w:rsidR="00C60700" w:rsidRDefault="00171C80">
      <w:pPr>
        <w:pStyle w:val="Bibliography"/>
      </w:pPr>
      <w:bookmarkStart w:id="610" w:name="ref-Meyer2015"/>
      <w:bookmarkEnd w:id="609"/>
      <w:r w:rsidRPr="00171C80">
        <w:rPr>
          <w:lang w:val="es-MX"/>
          <w:rPrChange w:id="611" w:author="Richards, Keana" w:date="2021-04-22T10:07:00Z">
            <w:rPr/>
          </w:rPrChange>
        </w:rPr>
        <w:t xml:space="preserve">Meyer, M., </w:t>
      </w:r>
      <w:proofErr w:type="spellStart"/>
      <w:r w:rsidRPr="00171C80">
        <w:rPr>
          <w:lang w:val="es-MX"/>
          <w:rPrChange w:id="612" w:author="Richards, Keana" w:date="2021-04-22T10:07:00Z">
            <w:rPr/>
          </w:rPrChange>
        </w:rPr>
        <w:t>Cimpian</w:t>
      </w:r>
      <w:proofErr w:type="spellEnd"/>
      <w:r w:rsidRPr="00171C80">
        <w:rPr>
          <w:lang w:val="es-MX"/>
          <w:rPrChange w:id="613" w:author="Richards, Keana" w:date="2021-04-22T10:07:00Z">
            <w:rPr/>
          </w:rPrChange>
        </w:rPr>
        <w:t xml:space="preserve">, A., &amp; Leslie, S.-J. (2015). </w:t>
      </w:r>
      <w:r>
        <w:t xml:space="preserve">Women are underrepresented in fields where success is believed to require brilliance. </w:t>
      </w:r>
      <w:r>
        <w:rPr>
          <w:i/>
        </w:rPr>
        <w:t>Frontiers in Psychology</w:t>
      </w:r>
      <w:r>
        <w:t xml:space="preserve">, </w:t>
      </w:r>
      <w:r>
        <w:rPr>
          <w:i/>
        </w:rPr>
        <w:t>6</w:t>
      </w:r>
      <w:r>
        <w:t xml:space="preserve">, 1–12. </w:t>
      </w:r>
      <w:hyperlink r:id="rId64">
        <w:r>
          <w:rPr>
            <w:rStyle w:val="Hyperlink"/>
          </w:rPr>
          <w:t>https://doi.org/10.3389/fpsyg.2015.00235</w:t>
        </w:r>
      </w:hyperlink>
    </w:p>
    <w:p w14:paraId="673FA532" w14:textId="77777777" w:rsidR="00C60700" w:rsidRDefault="00171C80">
      <w:pPr>
        <w:pStyle w:val="Bibliography"/>
      </w:pPr>
      <w:bookmarkStart w:id="614" w:name="ref-Milyavskaya2018"/>
      <w:bookmarkEnd w:id="610"/>
      <w:proofErr w:type="spellStart"/>
      <w:r>
        <w:t>Milyavskaya</w:t>
      </w:r>
      <w:proofErr w:type="spellEnd"/>
      <w:r>
        <w:t xml:space="preserve">, M., </w:t>
      </w:r>
      <w:proofErr w:type="spellStart"/>
      <w:r>
        <w:t>Galla</w:t>
      </w:r>
      <w:proofErr w:type="spellEnd"/>
      <w:r>
        <w:t xml:space="preserve">, B. M., </w:t>
      </w:r>
      <w:proofErr w:type="spellStart"/>
      <w:r>
        <w:t>Inzlicht</w:t>
      </w:r>
      <w:proofErr w:type="spellEnd"/>
      <w:r>
        <w:t>, M., &amp; Duckworth, A. (2018). More effort, less fatigue: How interest increases effort and reduces mental fatigue.</w:t>
      </w:r>
    </w:p>
    <w:p w14:paraId="0FB162B5" w14:textId="77777777" w:rsidR="00C60700" w:rsidRDefault="00171C80">
      <w:pPr>
        <w:pStyle w:val="Bibliography"/>
      </w:pPr>
      <w:bookmarkStart w:id="615" w:name="ref-Mobius2011"/>
      <w:bookmarkEnd w:id="614"/>
      <w:r>
        <w:t xml:space="preserve">Mobius, M. M., </w:t>
      </w:r>
      <w:proofErr w:type="spellStart"/>
      <w:r>
        <w:t>Niederle</w:t>
      </w:r>
      <w:proofErr w:type="spellEnd"/>
      <w:r>
        <w:t xml:space="preserve">, M., Niehaus, P., &amp; </w:t>
      </w:r>
      <w:proofErr w:type="spellStart"/>
      <w:r>
        <w:t>Rosenblat</w:t>
      </w:r>
      <w:proofErr w:type="spellEnd"/>
      <w:r>
        <w:t xml:space="preserve">, T. S. (2011). Managing self-confidence: Theory and experimental evidence. </w:t>
      </w:r>
      <w:r>
        <w:rPr>
          <w:i/>
        </w:rPr>
        <w:t>NBER Working Paper</w:t>
      </w:r>
      <w:r>
        <w:t>.</w:t>
      </w:r>
    </w:p>
    <w:p w14:paraId="232470AE" w14:textId="77777777" w:rsidR="00C60700" w:rsidRDefault="00171C80">
      <w:pPr>
        <w:pStyle w:val="Bibliography"/>
      </w:pPr>
      <w:bookmarkStart w:id="616" w:name="ref-Niederle2007"/>
      <w:bookmarkEnd w:id="615"/>
      <w:proofErr w:type="spellStart"/>
      <w:r>
        <w:lastRenderedPageBreak/>
        <w:t>Niederle</w:t>
      </w:r>
      <w:proofErr w:type="spellEnd"/>
      <w:r>
        <w:t xml:space="preserve">, M., &amp; </w:t>
      </w:r>
      <w:proofErr w:type="spellStart"/>
      <w:r>
        <w:t>Vesterlund</w:t>
      </w:r>
      <w:proofErr w:type="spellEnd"/>
      <w:r>
        <w:t xml:space="preserve">, L. (2007). Do women shy away from competition? Do men compete too much? </w:t>
      </w:r>
      <w:r>
        <w:rPr>
          <w:i/>
        </w:rPr>
        <w:t>The Quarterly Journal of Economics</w:t>
      </w:r>
      <w:r>
        <w:t xml:space="preserve">, </w:t>
      </w:r>
      <w:r>
        <w:rPr>
          <w:i/>
        </w:rPr>
        <w:t>122</w:t>
      </w:r>
      <w:r>
        <w:t xml:space="preserve">(3), 1067–1101. Retrieved from </w:t>
      </w:r>
      <w:hyperlink r:id="rId65">
        <w:r>
          <w:rPr>
            <w:rStyle w:val="Hyperlink"/>
          </w:rPr>
          <w:t>https://web.stanford.edu/{~}niederle/Niederle.Vesterlund.QJE.2007.pdf</w:t>
        </w:r>
      </w:hyperlink>
    </w:p>
    <w:p w14:paraId="48037C28" w14:textId="77777777" w:rsidR="00C60700" w:rsidRDefault="00171C80">
      <w:pPr>
        <w:pStyle w:val="Bibliography"/>
      </w:pPr>
      <w:bookmarkStart w:id="617" w:name="ref-Niederle2011"/>
      <w:bookmarkEnd w:id="616"/>
      <w:proofErr w:type="spellStart"/>
      <w:r>
        <w:t>Niederle</w:t>
      </w:r>
      <w:proofErr w:type="spellEnd"/>
      <w:r>
        <w:t xml:space="preserve">, M., &amp; </w:t>
      </w:r>
      <w:proofErr w:type="spellStart"/>
      <w:r>
        <w:t>Vesterlund</w:t>
      </w:r>
      <w:proofErr w:type="spellEnd"/>
      <w:r>
        <w:t xml:space="preserve">, L. (2011). Gender and competition. </w:t>
      </w:r>
      <w:r>
        <w:rPr>
          <w:i/>
        </w:rPr>
        <w:t>Annual Review of Economics</w:t>
      </w:r>
      <w:r>
        <w:t xml:space="preserve">, </w:t>
      </w:r>
      <w:r>
        <w:rPr>
          <w:i/>
        </w:rPr>
        <w:t>3</w:t>
      </w:r>
      <w:r>
        <w:t xml:space="preserve">, 601–630. </w:t>
      </w:r>
      <w:hyperlink r:id="rId66">
        <w:r>
          <w:rPr>
            <w:rStyle w:val="Hyperlink"/>
          </w:rPr>
          <w:t>https://doi.org/10.1016/j.labeco.2009.08.002</w:t>
        </w:r>
      </w:hyperlink>
    </w:p>
    <w:p w14:paraId="48BEE62B" w14:textId="77777777" w:rsidR="00C60700" w:rsidRDefault="00171C80">
      <w:pPr>
        <w:pStyle w:val="Bibliography"/>
      </w:pPr>
      <w:bookmarkStart w:id="618" w:name="ref-Reuben2015"/>
      <w:bookmarkEnd w:id="617"/>
      <w:proofErr w:type="spellStart"/>
      <w:r w:rsidRPr="00171C80">
        <w:rPr>
          <w:lang w:val="es-MX"/>
          <w:rPrChange w:id="619" w:author="Richards, Keana" w:date="2021-04-22T10:07:00Z">
            <w:rPr/>
          </w:rPrChange>
        </w:rPr>
        <w:t>Reuben</w:t>
      </w:r>
      <w:proofErr w:type="spellEnd"/>
      <w:r w:rsidRPr="00171C80">
        <w:rPr>
          <w:lang w:val="es-MX"/>
          <w:rPrChange w:id="620" w:author="Richards, Keana" w:date="2021-04-22T10:07:00Z">
            <w:rPr/>
          </w:rPrChange>
        </w:rPr>
        <w:t xml:space="preserve">, E., </w:t>
      </w:r>
      <w:proofErr w:type="spellStart"/>
      <w:r w:rsidRPr="00171C80">
        <w:rPr>
          <w:lang w:val="es-MX"/>
          <w:rPrChange w:id="621" w:author="Richards, Keana" w:date="2021-04-22T10:07:00Z">
            <w:rPr/>
          </w:rPrChange>
        </w:rPr>
        <w:t>Sapienza</w:t>
      </w:r>
      <w:proofErr w:type="spellEnd"/>
      <w:r w:rsidRPr="00171C80">
        <w:rPr>
          <w:lang w:val="es-MX"/>
          <w:rPrChange w:id="622" w:author="Richards, Keana" w:date="2021-04-22T10:07:00Z">
            <w:rPr/>
          </w:rPrChange>
        </w:rPr>
        <w:t xml:space="preserve">, P., &amp; </w:t>
      </w:r>
      <w:proofErr w:type="spellStart"/>
      <w:r w:rsidRPr="00171C80">
        <w:rPr>
          <w:lang w:val="es-MX"/>
          <w:rPrChange w:id="623" w:author="Richards, Keana" w:date="2021-04-22T10:07:00Z">
            <w:rPr/>
          </w:rPrChange>
        </w:rPr>
        <w:t>Zingales</w:t>
      </w:r>
      <w:proofErr w:type="spellEnd"/>
      <w:r w:rsidRPr="00171C80">
        <w:rPr>
          <w:lang w:val="es-MX"/>
          <w:rPrChange w:id="624" w:author="Richards, Keana" w:date="2021-04-22T10:07:00Z">
            <w:rPr/>
          </w:rPrChange>
        </w:rPr>
        <w:t xml:space="preserve">, L. (2015). </w:t>
      </w:r>
      <w:r>
        <w:t xml:space="preserve">Taste for competition and the gender gap among young business professionals. </w:t>
      </w:r>
      <w:r>
        <w:rPr>
          <w:i/>
        </w:rPr>
        <w:t>NBER WORKING PAPER SERIES</w:t>
      </w:r>
      <w:r>
        <w:t>.</w:t>
      </w:r>
    </w:p>
    <w:p w14:paraId="5AF2ED13" w14:textId="77777777" w:rsidR="006D30FC" w:rsidRDefault="002A1F36">
      <w:pPr>
        <w:pStyle w:val="Bibliography"/>
        <w:rPr>
          <w:del w:id="625" w:author="Richards, Keana" w:date="2021-04-22T10:07:00Z"/>
        </w:rPr>
      </w:pPr>
      <w:bookmarkStart w:id="626" w:name="ref-Rundus1971"/>
      <w:del w:id="627" w:author="Richards, Keana" w:date="2021-04-22T10:07:00Z">
        <w:r>
          <w:delText xml:space="preserve">Rundus, D. (1971). Analysis of rehearsal processes in free recall. </w:delText>
        </w:r>
        <w:r>
          <w:rPr>
            <w:i/>
          </w:rPr>
          <w:delText>Journal of Experimental Psychology</w:delText>
        </w:r>
        <w:r>
          <w:delText xml:space="preserve">, </w:delText>
        </w:r>
        <w:r>
          <w:rPr>
            <w:i/>
          </w:rPr>
          <w:delText>89</w:delText>
        </w:r>
        <w:r>
          <w:delText>(1), 63–77.</w:delText>
        </w:r>
      </w:del>
    </w:p>
    <w:p w14:paraId="5E90DF14" w14:textId="77777777" w:rsidR="00C60700" w:rsidRDefault="00171C80">
      <w:pPr>
        <w:pStyle w:val="Bibliography"/>
      </w:pPr>
      <w:bookmarkStart w:id="628" w:name="ref-Saccardo2018"/>
      <w:bookmarkEnd w:id="618"/>
      <w:bookmarkEnd w:id="626"/>
      <w:proofErr w:type="spellStart"/>
      <w:r w:rsidRPr="009A717B">
        <w:rPr>
          <w:lang w:val="es-MX"/>
          <w:rPrChange w:id="629" w:author="Richards, Keana" w:date="2021-04-22T10:08:00Z">
            <w:rPr/>
          </w:rPrChange>
        </w:rPr>
        <w:t>Saccardo</w:t>
      </w:r>
      <w:proofErr w:type="spellEnd"/>
      <w:r w:rsidRPr="009A717B">
        <w:rPr>
          <w:lang w:val="es-MX"/>
          <w:rPrChange w:id="630" w:author="Richards, Keana" w:date="2021-04-22T10:08:00Z">
            <w:rPr/>
          </w:rPrChange>
        </w:rPr>
        <w:t xml:space="preserve">, S., </w:t>
      </w:r>
      <w:proofErr w:type="spellStart"/>
      <w:r w:rsidRPr="009A717B">
        <w:rPr>
          <w:lang w:val="es-MX"/>
          <w:rPrChange w:id="631" w:author="Richards, Keana" w:date="2021-04-22T10:08:00Z">
            <w:rPr/>
          </w:rPrChange>
        </w:rPr>
        <w:t>Pietrasz</w:t>
      </w:r>
      <w:proofErr w:type="spellEnd"/>
      <w:r w:rsidRPr="009A717B">
        <w:rPr>
          <w:lang w:val="es-MX"/>
          <w:rPrChange w:id="632" w:author="Richards, Keana" w:date="2021-04-22T10:08:00Z">
            <w:rPr/>
          </w:rPrChange>
        </w:rPr>
        <w:t xml:space="preserve">, A., &amp; </w:t>
      </w:r>
      <w:proofErr w:type="spellStart"/>
      <w:r w:rsidRPr="009A717B">
        <w:rPr>
          <w:lang w:val="es-MX"/>
          <w:rPrChange w:id="633" w:author="Richards, Keana" w:date="2021-04-22T10:08:00Z">
            <w:rPr/>
          </w:rPrChange>
        </w:rPr>
        <w:t>Gneezy</w:t>
      </w:r>
      <w:proofErr w:type="spellEnd"/>
      <w:r w:rsidRPr="009A717B">
        <w:rPr>
          <w:lang w:val="es-MX"/>
          <w:rPrChange w:id="634" w:author="Richards, Keana" w:date="2021-04-22T10:08:00Z">
            <w:rPr/>
          </w:rPrChange>
        </w:rPr>
        <w:t xml:space="preserve">, U. (2018). </w:t>
      </w:r>
      <w:r>
        <w:t xml:space="preserve">On the size of the gender difference in competitiveness. </w:t>
      </w:r>
      <w:r>
        <w:rPr>
          <w:i/>
        </w:rPr>
        <w:t>Management Science</w:t>
      </w:r>
      <w:r>
        <w:t xml:space="preserve">, </w:t>
      </w:r>
      <w:r>
        <w:rPr>
          <w:i/>
        </w:rPr>
        <w:t>64</w:t>
      </w:r>
      <w:r>
        <w:t>(4), 1541–1554.</w:t>
      </w:r>
    </w:p>
    <w:p w14:paraId="76CAEBD6" w14:textId="77777777" w:rsidR="00C60700" w:rsidRDefault="00171C80">
      <w:pPr>
        <w:pStyle w:val="Bibliography"/>
      </w:pPr>
      <w:bookmarkStart w:id="635" w:name="ref-Samek2019"/>
      <w:bookmarkEnd w:id="628"/>
      <w:proofErr w:type="spellStart"/>
      <w:r>
        <w:t>Samek</w:t>
      </w:r>
      <w:proofErr w:type="spellEnd"/>
      <w:r>
        <w:t xml:space="preserve">, A. (2019). Gender differences in job entry decisions: A university- wide field experiment. </w:t>
      </w:r>
      <w:r>
        <w:rPr>
          <w:i/>
        </w:rPr>
        <w:t>Management Science</w:t>
      </w:r>
      <w:r>
        <w:t xml:space="preserve">, </w:t>
      </w:r>
      <w:r>
        <w:rPr>
          <w:i/>
        </w:rPr>
        <w:t>65</w:t>
      </w:r>
      <w:r>
        <w:t>(7), 3272–3281.</w:t>
      </w:r>
    </w:p>
    <w:p w14:paraId="61C66E52" w14:textId="77777777" w:rsidR="00C60700" w:rsidRDefault="00171C80">
      <w:pPr>
        <w:pStyle w:val="Bibliography"/>
        <w:rPr>
          <w:ins w:id="636" w:author="Richards, Keana" w:date="2021-04-22T10:07:00Z"/>
        </w:rPr>
      </w:pPr>
      <w:bookmarkStart w:id="637" w:name="ref-Schultz2007"/>
      <w:bookmarkEnd w:id="635"/>
      <w:ins w:id="638" w:author="Richards, Keana" w:date="2021-04-22T10:07:00Z">
        <w:r>
          <w:t xml:space="preserve">Schultz, P. W., Nolan, J. M., Cialdini, R. B., Goldstein, N. J., &amp; </w:t>
        </w:r>
        <w:proofErr w:type="spellStart"/>
        <w:r>
          <w:t>Griskevicius</w:t>
        </w:r>
        <w:proofErr w:type="spellEnd"/>
        <w:r>
          <w:t xml:space="preserve">, V. (2018). The constructive, destructive, and reconstructive power of social norms: Reprise. </w:t>
        </w:r>
        <w:r>
          <w:rPr>
            <w:i/>
          </w:rPr>
          <w:t>Psychological Science</w:t>
        </w:r>
        <w:r>
          <w:t xml:space="preserve">, </w:t>
        </w:r>
        <w:r>
          <w:rPr>
            <w:i/>
          </w:rPr>
          <w:t>13</w:t>
        </w:r>
        <w:r>
          <w:t xml:space="preserve">(2), 249–254. </w:t>
        </w:r>
        <w:r w:rsidR="002A1F36">
          <w:fldChar w:fldCharType="begin"/>
        </w:r>
        <w:r w:rsidR="002A1F36">
          <w:instrText xml:space="preserve"> HYPERLINK "https://doi.org/10.1111/j.1467-9280.2007.01917.x" \h </w:instrText>
        </w:r>
        <w:r w:rsidR="002A1F36">
          <w:fldChar w:fldCharType="separate"/>
        </w:r>
        <w:r>
          <w:rPr>
            <w:rStyle w:val="Hyperlink"/>
          </w:rPr>
          <w:t>https://doi.org/10.1111/j.1467-9280.2007.01917.x</w:t>
        </w:r>
        <w:r w:rsidR="002A1F36">
          <w:rPr>
            <w:rStyle w:val="Hyperlink"/>
          </w:rPr>
          <w:fldChar w:fldCharType="end"/>
        </w:r>
      </w:ins>
    </w:p>
    <w:p w14:paraId="14832A1E" w14:textId="77777777" w:rsidR="00C60700" w:rsidRDefault="00171C80">
      <w:pPr>
        <w:pStyle w:val="Bibliography"/>
      </w:pPr>
      <w:bookmarkStart w:id="639" w:name="ref-Schunk1981"/>
      <w:bookmarkEnd w:id="637"/>
      <w:r>
        <w:t xml:space="preserve">Schunk, D. H. (1981). Modeling and Attributional Effects on Children’s Achievement: A Self-Efficacy Analysis. </w:t>
      </w:r>
      <w:r>
        <w:rPr>
          <w:i/>
        </w:rPr>
        <w:t>Journal of Educational Psychology</w:t>
      </w:r>
      <w:r>
        <w:t xml:space="preserve">, </w:t>
      </w:r>
      <w:r>
        <w:rPr>
          <w:i/>
        </w:rPr>
        <w:t>73</w:t>
      </w:r>
      <w:r>
        <w:t>(1), 93–105.</w:t>
      </w:r>
    </w:p>
    <w:p w14:paraId="06F36AB6" w14:textId="77777777" w:rsidR="00C60700" w:rsidRDefault="00171C80">
      <w:pPr>
        <w:pStyle w:val="Bibliography"/>
      </w:pPr>
      <w:bookmarkStart w:id="640" w:name="ref-Schunk1982"/>
      <w:bookmarkEnd w:id="639"/>
      <w:r>
        <w:t xml:space="preserve">Schunk, D. H. (1982). Progress Self-Monitoring: Effects on Children’s Self-Efficacy and Achievement. </w:t>
      </w:r>
      <w:r>
        <w:rPr>
          <w:i/>
        </w:rPr>
        <w:t>The Journal of Experimental Education</w:t>
      </w:r>
      <w:r>
        <w:t xml:space="preserve">, </w:t>
      </w:r>
      <w:r>
        <w:rPr>
          <w:i/>
        </w:rPr>
        <w:t>51</w:t>
      </w:r>
      <w:r>
        <w:t>(2), 89–93.</w:t>
      </w:r>
    </w:p>
    <w:p w14:paraId="4351893B" w14:textId="77777777" w:rsidR="00C60700" w:rsidRDefault="00171C80">
      <w:pPr>
        <w:pStyle w:val="Bibliography"/>
      </w:pPr>
      <w:bookmarkStart w:id="641" w:name="ref-Shurchkov2012"/>
      <w:bookmarkEnd w:id="640"/>
      <w:proofErr w:type="spellStart"/>
      <w:r>
        <w:lastRenderedPageBreak/>
        <w:t>Shurchkov</w:t>
      </w:r>
      <w:proofErr w:type="spellEnd"/>
      <w:r>
        <w:t xml:space="preserve">, O. (2012). Under pressure: Gender differences in output quality and quantity under competition and time constraints. </w:t>
      </w:r>
      <w:r>
        <w:rPr>
          <w:i/>
        </w:rPr>
        <w:t>Journal of the European Economic Association</w:t>
      </w:r>
      <w:r>
        <w:t xml:space="preserve">, </w:t>
      </w:r>
      <w:r>
        <w:rPr>
          <w:i/>
        </w:rPr>
        <w:t>10</w:t>
      </w:r>
      <w:r>
        <w:t>(5), 1189–1213.</w:t>
      </w:r>
    </w:p>
    <w:p w14:paraId="2A0A705B" w14:textId="77777777" w:rsidR="00C60700" w:rsidRPr="00171C80" w:rsidRDefault="00171C80">
      <w:pPr>
        <w:pStyle w:val="Bibliography"/>
        <w:rPr>
          <w:lang w:val="es-MX"/>
          <w:rPrChange w:id="642" w:author="Richards, Keana" w:date="2021-04-22T10:07:00Z">
            <w:rPr/>
          </w:rPrChange>
        </w:rPr>
      </w:pPr>
      <w:bookmarkStart w:id="643" w:name="ref-Smith2014"/>
      <w:bookmarkEnd w:id="641"/>
      <w:r>
        <w:t xml:space="preserve">Smith, J. L., &amp; </w:t>
      </w:r>
      <w:proofErr w:type="spellStart"/>
      <w:r>
        <w:t>Huntoon</w:t>
      </w:r>
      <w:proofErr w:type="spellEnd"/>
      <w:r>
        <w:t xml:space="preserve">, M. (2014). Women’s Bragging Rights: Overcoming Modesty Norms to Facilitate Women’s. </w:t>
      </w:r>
      <w:r>
        <w:rPr>
          <w:i/>
        </w:rPr>
        <w:t>Psychology of Women Quarterly</w:t>
      </w:r>
      <w:r>
        <w:t xml:space="preserve">, </w:t>
      </w:r>
      <w:r>
        <w:rPr>
          <w:i/>
        </w:rPr>
        <w:t>38</w:t>
      </w:r>
      <w:r>
        <w:t xml:space="preserve">(4), 447–459. </w:t>
      </w:r>
      <w:r w:rsidR="002A1F36">
        <w:fldChar w:fldCharType="begin"/>
      </w:r>
      <w:r w:rsidR="002A1F36">
        <w:instrText xml:space="preserve"> HYPERLINK "https://doi.org/10.1177/0361684313515840" \h </w:instrText>
      </w:r>
      <w:r w:rsidR="002A1F36">
        <w:fldChar w:fldCharType="separate"/>
      </w:r>
      <w:r w:rsidRPr="00171C80">
        <w:rPr>
          <w:rStyle w:val="Hyperlink"/>
          <w:lang w:val="es-MX"/>
          <w:rPrChange w:id="644" w:author="Richards, Keana" w:date="2021-04-22T10:07:00Z">
            <w:rPr>
              <w:rStyle w:val="Hyperlink"/>
            </w:rPr>
          </w:rPrChange>
        </w:rPr>
        <w:t>https://doi.org/10.1177/0361684313515840</w:t>
      </w:r>
      <w:r w:rsidR="002A1F36">
        <w:rPr>
          <w:rStyle w:val="Hyperlink"/>
          <w:lang w:val="es-MX"/>
          <w:rPrChange w:id="645" w:author="Richards, Keana" w:date="2021-04-22T10:07:00Z">
            <w:rPr>
              <w:rStyle w:val="Hyperlink"/>
            </w:rPr>
          </w:rPrChange>
        </w:rPr>
        <w:fldChar w:fldCharType="end"/>
      </w:r>
    </w:p>
    <w:p w14:paraId="6D851751" w14:textId="77777777" w:rsidR="00C60700" w:rsidRDefault="00171C80">
      <w:pPr>
        <w:pStyle w:val="Bibliography"/>
      </w:pPr>
      <w:bookmarkStart w:id="646" w:name="ref-Spencer2016"/>
      <w:bookmarkEnd w:id="643"/>
      <w:r w:rsidRPr="00171C80">
        <w:rPr>
          <w:lang w:val="es-MX"/>
          <w:rPrChange w:id="647" w:author="Richards, Keana" w:date="2021-04-22T10:07:00Z">
            <w:rPr/>
          </w:rPrChange>
        </w:rPr>
        <w:t xml:space="preserve">Spencer, S. J., </w:t>
      </w:r>
      <w:proofErr w:type="spellStart"/>
      <w:r w:rsidRPr="00171C80">
        <w:rPr>
          <w:lang w:val="es-MX"/>
          <w:rPrChange w:id="648" w:author="Richards, Keana" w:date="2021-04-22T10:07:00Z">
            <w:rPr/>
          </w:rPrChange>
        </w:rPr>
        <w:t>Logel</w:t>
      </w:r>
      <w:proofErr w:type="spellEnd"/>
      <w:r w:rsidRPr="00171C80">
        <w:rPr>
          <w:lang w:val="es-MX"/>
          <w:rPrChange w:id="649" w:author="Richards, Keana" w:date="2021-04-22T10:07:00Z">
            <w:rPr/>
          </w:rPrChange>
        </w:rPr>
        <w:t xml:space="preserve">, C., &amp; Davies, P. G. (2016). </w:t>
      </w:r>
      <w:r>
        <w:t xml:space="preserve">Stereotype Threat. </w:t>
      </w:r>
      <w:r>
        <w:rPr>
          <w:i/>
        </w:rPr>
        <w:t>Annual Review of Psychology</w:t>
      </w:r>
      <w:r>
        <w:t xml:space="preserve">, </w:t>
      </w:r>
      <w:r>
        <w:rPr>
          <w:i/>
        </w:rPr>
        <w:t>67</w:t>
      </w:r>
      <w:r>
        <w:t xml:space="preserve">(1), 415–437. </w:t>
      </w:r>
      <w:hyperlink r:id="rId67">
        <w:r>
          <w:rPr>
            <w:rStyle w:val="Hyperlink"/>
          </w:rPr>
          <w:t>https://doi.org/10.1146/annurev-psych-073115-103235</w:t>
        </w:r>
      </w:hyperlink>
    </w:p>
    <w:p w14:paraId="25DC6A79" w14:textId="77777777" w:rsidR="00C60700" w:rsidRDefault="00171C80">
      <w:pPr>
        <w:pStyle w:val="Bibliography"/>
      </w:pPr>
      <w:bookmarkStart w:id="650" w:name="ref-Spencer1999"/>
      <w:bookmarkEnd w:id="646"/>
      <w:r>
        <w:t xml:space="preserve">Spencer, S. J., Steele, C. M., &amp; Quinn, D. M. (1999). Stereotype threat and women’s math performance. </w:t>
      </w:r>
      <w:r>
        <w:rPr>
          <w:i/>
        </w:rPr>
        <w:t>Journal of Experimental Social Psychology</w:t>
      </w:r>
      <w:r>
        <w:t xml:space="preserve">, </w:t>
      </w:r>
      <w:r>
        <w:rPr>
          <w:i/>
        </w:rPr>
        <w:t>35</w:t>
      </w:r>
      <w:r>
        <w:t xml:space="preserve">(1), 4–28. </w:t>
      </w:r>
      <w:hyperlink r:id="rId68">
        <w:r>
          <w:rPr>
            <w:rStyle w:val="Hyperlink"/>
          </w:rPr>
          <w:t>https://doi.org/10.1006/jesp.1998.1373</w:t>
        </w:r>
      </w:hyperlink>
    </w:p>
    <w:p w14:paraId="13ED7B1A" w14:textId="77777777" w:rsidR="00C60700" w:rsidRDefault="00171C80">
      <w:pPr>
        <w:pStyle w:val="Bibliography"/>
      </w:pPr>
      <w:bookmarkStart w:id="651" w:name="ref-Steele1997"/>
      <w:bookmarkEnd w:id="650"/>
      <w:r>
        <w:t xml:space="preserve">Steele, C. M. (1997). A threat in the air: How stereotypes shape intellectual identity and performance. </w:t>
      </w:r>
      <w:r>
        <w:rPr>
          <w:i/>
        </w:rPr>
        <w:t>American Psychologist</w:t>
      </w:r>
      <w:r>
        <w:t xml:space="preserve">, </w:t>
      </w:r>
      <w:r>
        <w:rPr>
          <w:i/>
        </w:rPr>
        <w:t>52</w:t>
      </w:r>
      <w:r>
        <w:t xml:space="preserve">(6), 613–629. </w:t>
      </w:r>
      <w:hyperlink r:id="rId69">
        <w:r>
          <w:rPr>
            <w:rStyle w:val="Hyperlink"/>
          </w:rPr>
          <w:t>https://doi.org/10.1037/0003-066X.52.6.613</w:t>
        </w:r>
      </w:hyperlink>
    </w:p>
    <w:p w14:paraId="18985171" w14:textId="77777777" w:rsidR="00C60700" w:rsidRDefault="00171C80">
      <w:pPr>
        <w:pStyle w:val="Bibliography"/>
      </w:pPr>
      <w:bookmarkStart w:id="652" w:name="ref-Stoet2014"/>
      <w:bookmarkEnd w:id="651"/>
      <w:proofErr w:type="spellStart"/>
      <w:r>
        <w:t>Stoet</w:t>
      </w:r>
      <w:proofErr w:type="spellEnd"/>
      <w:r>
        <w:t xml:space="preserve">, G., &amp; Geary, D. C. (2014). Sex differences in academic achievement are not related to political, economic, or social equality. </w:t>
      </w:r>
      <w:r>
        <w:rPr>
          <w:i/>
        </w:rPr>
        <w:t>Intelligence</w:t>
      </w:r>
      <w:r>
        <w:t xml:space="preserve">, </w:t>
      </w:r>
      <w:r>
        <w:rPr>
          <w:i/>
        </w:rPr>
        <w:t>48</w:t>
      </w:r>
      <w:r>
        <w:t xml:space="preserve">, 137–151. </w:t>
      </w:r>
      <w:hyperlink r:id="rId70">
        <w:r>
          <w:rPr>
            <w:rStyle w:val="Hyperlink"/>
          </w:rPr>
          <w:t>https://doi.org/10.1016/j.intell.2014.11.006</w:t>
        </w:r>
      </w:hyperlink>
    </w:p>
    <w:p w14:paraId="267909FC" w14:textId="77777777" w:rsidR="00C60700" w:rsidRDefault="00171C80">
      <w:pPr>
        <w:pStyle w:val="Bibliography"/>
      </w:pPr>
      <w:bookmarkStart w:id="653" w:name="ref-Sutter2015"/>
      <w:bookmarkEnd w:id="652"/>
      <w:r>
        <w:t xml:space="preserve">Sutter, M., &amp; </w:t>
      </w:r>
      <w:proofErr w:type="spellStart"/>
      <w:r>
        <w:t>Glätzle-Rützler</w:t>
      </w:r>
      <w:proofErr w:type="spellEnd"/>
      <w:r>
        <w:t xml:space="preserve">, D. (2015). Gender differences in the willingness to compete emerge early in life and persist. </w:t>
      </w:r>
      <w:r>
        <w:rPr>
          <w:i/>
        </w:rPr>
        <w:t>Management Science</w:t>
      </w:r>
      <w:r>
        <w:t xml:space="preserve">, </w:t>
      </w:r>
      <w:r>
        <w:rPr>
          <w:i/>
        </w:rPr>
        <w:t>61</w:t>
      </w:r>
      <w:r>
        <w:t xml:space="preserve">(10), 2339–2354. </w:t>
      </w:r>
      <w:hyperlink r:id="rId71">
        <w:r>
          <w:rPr>
            <w:rStyle w:val="Hyperlink"/>
          </w:rPr>
          <w:t>https://doi.org/10.1287/mnsc.2014.1981</w:t>
        </w:r>
      </w:hyperlink>
    </w:p>
    <w:p w14:paraId="0C80C94A" w14:textId="77777777" w:rsidR="00C60700" w:rsidRDefault="00171C80">
      <w:pPr>
        <w:pStyle w:val="Bibliography"/>
      </w:pPr>
      <w:bookmarkStart w:id="654" w:name="ref-Sutter2016"/>
      <w:bookmarkEnd w:id="653"/>
      <w:r>
        <w:lastRenderedPageBreak/>
        <w:t xml:space="preserve">Sutter, M., </w:t>
      </w:r>
      <w:proofErr w:type="spellStart"/>
      <w:r>
        <w:t>Glätzle-Rützler</w:t>
      </w:r>
      <w:proofErr w:type="spellEnd"/>
      <w:r>
        <w:t xml:space="preserve">, D., </w:t>
      </w:r>
      <w:proofErr w:type="spellStart"/>
      <w:r>
        <w:t>Balafoutas</w:t>
      </w:r>
      <w:proofErr w:type="spellEnd"/>
      <w:r>
        <w:t xml:space="preserve">, L., &amp; </w:t>
      </w:r>
      <w:proofErr w:type="spellStart"/>
      <w:r>
        <w:t>Czermak</w:t>
      </w:r>
      <w:proofErr w:type="spellEnd"/>
      <w:r>
        <w:t xml:space="preserve">, S. (2016). Cancelling out early age gender differences in competition: an analysis of policy interventions. </w:t>
      </w:r>
      <w:r>
        <w:rPr>
          <w:i/>
        </w:rPr>
        <w:t>Experimental Economics</w:t>
      </w:r>
      <w:r>
        <w:t xml:space="preserve">, </w:t>
      </w:r>
      <w:r>
        <w:rPr>
          <w:i/>
        </w:rPr>
        <w:t>19</w:t>
      </w:r>
      <w:r>
        <w:t xml:space="preserve">(2), 412–432. </w:t>
      </w:r>
      <w:hyperlink r:id="rId72">
        <w:r>
          <w:rPr>
            <w:rStyle w:val="Hyperlink"/>
          </w:rPr>
          <w:t>https://doi.org/10.1007/s10683-015-9447-y</w:t>
        </w:r>
      </w:hyperlink>
    </w:p>
    <w:p w14:paraId="43B6CCF6" w14:textId="77777777" w:rsidR="00C60700" w:rsidRDefault="00171C80">
      <w:pPr>
        <w:pStyle w:val="Bibliography"/>
      </w:pPr>
      <w:bookmarkStart w:id="655" w:name="ref-Sutter2010"/>
      <w:bookmarkEnd w:id="654"/>
      <w:r>
        <w:t xml:space="preserve">Sutter, M., &amp; </w:t>
      </w:r>
      <w:proofErr w:type="spellStart"/>
      <w:r>
        <w:t>Rutzler</w:t>
      </w:r>
      <w:proofErr w:type="spellEnd"/>
      <w:r>
        <w:t xml:space="preserve">, D. (2010). Gender differences in competition emerge early in life. </w:t>
      </w:r>
      <w:r>
        <w:rPr>
          <w:i/>
        </w:rPr>
        <w:t>Working Papers in Economics and Statistics</w:t>
      </w:r>
      <w:r>
        <w:t>.</w:t>
      </w:r>
    </w:p>
    <w:p w14:paraId="56E1D23B" w14:textId="77777777" w:rsidR="00C60700" w:rsidRDefault="00171C80">
      <w:pPr>
        <w:pStyle w:val="Bibliography"/>
      </w:pPr>
      <w:bookmarkStart w:id="656" w:name="ref-Toosi2019"/>
      <w:bookmarkEnd w:id="655"/>
      <w:proofErr w:type="spellStart"/>
      <w:r>
        <w:t>Toosi</w:t>
      </w:r>
      <w:proofErr w:type="spellEnd"/>
      <w:r>
        <w:t xml:space="preserve">, N. R., </w:t>
      </w:r>
      <w:proofErr w:type="spellStart"/>
      <w:r>
        <w:t>Mor</w:t>
      </w:r>
      <w:proofErr w:type="spellEnd"/>
      <w:r>
        <w:t xml:space="preserve">, S., </w:t>
      </w:r>
      <w:proofErr w:type="spellStart"/>
      <w:r>
        <w:t>Semnani</w:t>
      </w:r>
      <w:proofErr w:type="spellEnd"/>
      <w:r>
        <w:t xml:space="preserve">-Azad, Z., Phillips, K. W., &amp; </w:t>
      </w:r>
      <w:proofErr w:type="spellStart"/>
      <w:r>
        <w:t>Amanatullah</w:t>
      </w:r>
      <w:proofErr w:type="spellEnd"/>
      <w:r>
        <w:t xml:space="preserve">, E. T. (2019). Who can lean in? The intersecting role of race and gender in negotiations. </w:t>
      </w:r>
      <w:r>
        <w:rPr>
          <w:i/>
        </w:rPr>
        <w:t>Psychology of Women Quarterly</w:t>
      </w:r>
      <w:r>
        <w:t xml:space="preserve">, </w:t>
      </w:r>
      <w:r>
        <w:rPr>
          <w:i/>
        </w:rPr>
        <w:t>43</w:t>
      </w:r>
      <w:r>
        <w:t xml:space="preserve">(1), 7–21. </w:t>
      </w:r>
      <w:hyperlink r:id="rId73">
        <w:r>
          <w:rPr>
            <w:rStyle w:val="Hyperlink"/>
          </w:rPr>
          <w:t>https://doi.org/10.1177/0361684318800492</w:t>
        </w:r>
      </w:hyperlink>
    </w:p>
    <w:p w14:paraId="304B0B9C" w14:textId="77777777" w:rsidR="00C60700" w:rsidRDefault="00171C80">
      <w:pPr>
        <w:pStyle w:val="Bibliography"/>
      </w:pPr>
      <w:bookmarkStart w:id="657" w:name="ref-Usher2008"/>
      <w:bookmarkEnd w:id="656"/>
      <w:r>
        <w:t xml:space="preserve">Usher, E. L., &amp; </w:t>
      </w:r>
      <w:proofErr w:type="spellStart"/>
      <w:r>
        <w:t>Pajares</w:t>
      </w:r>
      <w:proofErr w:type="spellEnd"/>
      <w:r>
        <w:t xml:space="preserve">, F. (2008). Sources of self-efficacy in school: Critical review of the literature and future directions. </w:t>
      </w:r>
      <w:r>
        <w:rPr>
          <w:i/>
        </w:rPr>
        <w:t>Review of Educational Research</w:t>
      </w:r>
      <w:r>
        <w:t xml:space="preserve">, </w:t>
      </w:r>
      <w:r>
        <w:rPr>
          <w:i/>
        </w:rPr>
        <w:t>78</w:t>
      </w:r>
      <w:r>
        <w:t xml:space="preserve">(4), 751–796. </w:t>
      </w:r>
      <w:hyperlink r:id="rId74">
        <w:r>
          <w:rPr>
            <w:rStyle w:val="Hyperlink"/>
          </w:rPr>
          <w:t>https://doi.org/10.3102/0034654308321456</w:t>
        </w:r>
      </w:hyperlink>
    </w:p>
    <w:p w14:paraId="4A0921E8" w14:textId="77777777" w:rsidR="00C60700" w:rsidRDefault="00171C80">
      <w:pPr>
        <w:pStyle w:val="Bibliography"/>
      </w:pPr>
      <w:bookmarkStart w:id="658" w:name="ref-Veldhuizen2017"/>
      <w:bookmarkEnd w:id="657"/>
      <w:proofErr w:type="spellStart"/>
      <w:r>
        <w:t>Veldhuizen</w:t>
      </w:r>
      <w:proofErr w:type="spellEnd"/>
      <w:r>
        <w:t xml:space="preserve">, R. van. (2017). Gender differences in tournament choices: Risk preferences, </w:t>
      </w:r>
      <w:proofErr w:type="gramStart"/>
      <w:r>
        <w:t>overconfidence</w:t>
      </w:r>
      <w:proofErr w:type="gramEnd"/>
      <w:r>
        <w:t xml:space="preserve"> or competitiveness? </w:t>
      </w:r>
      <w:proofErr w:type="spellStart"/>
      <w:r>
        <w:rPr>
          <w:i/>
        </w:rPr>
        <w:t>Dicussion</w:t>
      </w:r>
      <w:proofErr w:type="spellEnd"/>
      <w:r>
        <w:rPr>
          <w:i/>
        </w:rPr>
        <w:t xml:space="preserve"> Paper</w:t>
      </w:r>
      <w:r>
        <w:t xml:space="preserve">, </w:t>
      </w:r>
      <w:r>
        <w:rPr>
          <w:i/>
        </w:rPr>
        <w:t>14</w:t>
      </w:r>
      <w:r>
        <w:t>.</w:t>
      </w:r>
    </w:p>
    <w:p w14:paraId="5B66B0FF" w14:textId="77777777" w:rsidR="00C60700" w:rsidRDefault="00171C80">
      <w:pPr>
        <w:pStyle w:val="Bibliography"/>
      </w:pPr>
      <w:bookmarkStart w:id="659" w:name="ref-Zhang2012"/>
      <w:bookmarkEnd w:id="658"/>
      <w:r>
        <w:t xml:space="preserve">Zhang, Y. J. (2012). Can experimental economics explain competitive behavior outside the lab? </w:t>
      </w:r>
      <w:r>
        <w:rPr>
          <w:i/>
        </w:rPr>
        <w:t>Unpublished Manuscript</w:t>
      </w:r>
      <w:r>
        <w:t xml:space="preserve">, 1–45. </w:t>
      </w:r>
      <w:hyperlink r:id="rId75">
        <w:r>
          <w:rPr>
            <w:rStyle w:val="Hyperlink"/>
          </w:rPr>
          <w:t>https://doi.org/10.2139/ssrn.2292929</w:t>
        </w:r>
      </w:hyperlink>
      <w:bookmarkEnd w:id="514"/>
      <w:bookmarkEnd w:id="659"/>
    </w:p>
    <w:sectPr w:rsidR="00C60700" w:rsidSect="00120B16">
      <w:headerReference w:type="even" r:id="rId76"/>
      <w:headerReference w:type="default" r:id="rId77"/>
      <w:headerReference w:type="first" r:id="rId78"/>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ichards, Keana" w:date="2021-11-11T11:08:00Z" w:initials="RK">
    <w:p w14:paraId="3E92C6FC" w14:textId="043056ED" w:rsidR="00C62A36" w:rsidRDefault="00C62A36">
      <w:pPr>
        <w:pStyle w:val="CommentText"/>
      </w:pPr>
      <w:r>
        <w:rPr>
          <w:rStyle w:val="CommentReference"/>
        </w:rPr>
        <w:annotationRef/>
      </w:r>
      <w:r>
        <w:rPr>
          <w:rStyle w:val="CommentReference"/>
        </w:rPr>
        <w:annotationRef/>
      </w:r>
      <w:r>
        <w:t xml:space="preserve">feel free to ignore all formatting for now – it’ll be changed in final dissertation – I am focusing on getting the writing done &amp; then will edit formatting in RMD later on. </w:t>
      </w:r>
      <w:proofErr w:type="gramStart"/>
      <w:r>
        <w:t>so</w:t>
      </w:r>
      <w:proofErr w:type="gramEnd"/>
      <w:r>
        <w:t xml:space="preserve"> if it feels like I am ignoring formatting edits, it’s because they will be incorporated later</w:t>
      </w:r>
    </w:p>
  </w:comment>
  <w:comment w:id="1" w:author="Apicella, Coren L" w:date="2021-11-05T09:51:00Z" w:initials="ACL">
    <w:p w14:paraId="3D9519CC" w14:textId="7FFF3A05" w:rsidR="00C62A36" w:rsidRDefault="00C62A36">
      <w:pPr>
        <w:pStyle w:val="CommentText"/>
      </w:pPr>
      <w:r>
        <w:rPr>
          <w:rStyle w:val="CommentReference"/>
        </w:rPr>
        <w:annotationRef/>
      </w:r>
      <w:r>
        <w:t xml:space="preserve">How much can we say about this in our study? </w:t>
      </w:r>
    </w:p>
  </w:comment>
  <w:comment w:id="2" w:author="Richards, Keana" w:date="2021-11-11T11:18:00Z" w:initials="RK">
    <w:p w14:paraId="48712D5B" w14:textId="4BEADC17" w:rsidR="00C62A36" w:rsidRDefault="00C62A36">
      <w:pPr>
        <w:pStyle w:val="CommentText"/>
      </w:pPr>
      <w:r>
        <w:rPr>
          <w:rStyle w:val="CommentReference"/>
        </w:rPr>
        <w:annotationRef/>
      </w:r>
      <w:r>
        <w:t xml:space="preserve">not much, is it inappropriate to say future research should explore this? </w:t>
      </w:r>
    </w:p>
  </w:comment>
  <w:comment w:id="4" w:author="Richards, Keana" w:date="2021-11-11T11:17:00Z" w:initials="RK">
    <w:p w14:paraId="2B1C1C17" w14:textId="21BFC41F" w:rsidR="00C62A36" w:rsidRDefault="00C62A36">
      <w:pPr>
        <w:pStyle w:val="CommentText"/>
      </w:pPr>
      <w:r>
        <w:rPr>
          <w:rStyle w:val="CommentReference"/>
        </w:rPr>
        <w:annotationRef/>
      </w:r>
      <w:r>
        <w:t>see note above about formatting</w:t>
      </w:r>
    </w:p>
  </w:comment>
  <w:comment w:id="9" w:author="Richards, Keana" w:date="2021-11-13T17:44:00Z" w:initials="RK">
    <w:p w14:paraId="59E52F35" w14:textId="19577FAC" w:rsidR="00951A1F" w:rsidRDefault="00951A1F">
      <w:pPr>
        <w:pStyle w:val="CommentText"/>
      </w:pPr>
      <w:r>
        <w:rPr>
          <w:rStyle w:val="CommentReference"/>
        </w:rPr>
        <w:annotationRef/>
      </w:r>
      <w:r>
        <w:t>couldn’t find Harrison paper</w:t>
      </w:r>
    </w:p>
  </w:comment>
  <w:comment w:id="35" w:author="Apicella, Coren L" w:date="2020-11-05T14:21:00Z" w:initials="ACL">
    <w:p w14:paraId="70EA705F" w14:textId="77D5E265" w:rsidR="00C62A36" w:rsidRDefault="00C62A36">
      <w:pPr>
        <w:pStyle w:val="CommentText"/>
      </w:pPr>
      <w:r>
        <w:rPr>
          <w:rStyle w:val="CommentReference"/>
        </w:rPr>
        <w:annotationRef/>
      </w:r>
      <w:proofErr w:type="spellStart"/>
      <w:r>
        <w:t>xxxxIn</w:t>
      </w:r>
      <w:proofErr w:type="spellEnd"/>
      <w:r>
        <w:t xml:space="preserve"> line with your risk mechanism above, there may be </w:t>
      </w:r>
      <w:proofErr w:type="spellStart"/>
      <w:proofErr w:type="gramStart"/>
      <w:r>
        <w:t>a</w:t>
      </w:r>
      <w:proofErr w:type="spellEnd"/>
      <w:proofErr w:type="gramEnd"/>
      <w:r>
        <w:t xml:space="preserve"> effect independent of “mastery/improvement”.  Preparation just gives you an opportunity to observe your performance which can reduce uncertainty and lead to </w:t>
      </w:r>
      <w:proofErr w:type="spellStart"/>
      <w:r>
        <w:t>competion</w:t>
      </w:r>
      <w:proofErr w:type="spellEnd"/>
      <w:r>
        <w:t xml:space="preserve">. Make sure you tie this in. All you need is a few words so you don’t leave this out. </w:t>
      </w:r>
    </w:p>
  </w:comment>
  <w:comment w:id="39" w:author="Apicella, Coren L" w:date="2020-11-05T14:25:00Z" w:initials="ACL">
    <w:p w14:paraId="3B703A9B" w14:textId="0C792880" w:rsidR="00C62A36" w:rsidRDefault="00C62A36">
      <w:pPr>
        <w:pStyle w:val="CommentText"/>
      </w:pPr>
      <w:r>
        <w:rPr>
          <w:rStyle w:val="CommentReference"/>
        </w:rPr>
        <w:annotationRef/>
      </w:r>
      <w:r>
        <w:t xml:space="preserve">Operationalize when you explain study. </w:t>
      </w:r>
    </w:p>
  </w:comment>
  <w:comment w:id="43" w:author="Apicella, Coren L" w:date="2020-11-05T14:26:00Z" w:initials="ACL">
    <w:p w14:paraId="3B31717F" w14:textId="2E838AFD" w:rsidR="00C62A36" w:rsidRDefault="00C62A36">
      <w:pPr>
        <w:pStyle w:val="CommentText"/>
      </w:pPr>
      <w:r>
        <w:rPr>
          <w:rStyle w:val="CommentReference"/>
        </w:rPr>
        <w:annotationRef/>
      </w:r>
      <w:r>
        <w:t xml:space="preserve">And that this would be stronger for women who tend to be </w:t>
      </w:r>
      <w:proofErr w:type="spellStart"/>
      <w:r>
        <w:t>relaticvely</w:t>
      </w:r>
      <w:proofErr w:type="spellEnd"/>
      <w:r>
        <w:t xml:space="preserve"> less confident</w:t>
      </w:r>
    </w:p>
  </w:comment>
  <w:comment w:id="51" w:author="Apicella, Coren L" w:date="2020-11-05T14:33:00Z" w:initials="ACL">
    <w:p w14:paraId="7D185BF5" w14:textId="18F07770" w:rsidR="00C62A36" w:rsidRDefault="00C62A36">
      <w:pPr>
        <w:pStyle w:val="CommentText"/>
      </w:pPr>
      <w:r>
        <w:rPr>
          <w:rStyle w:val="CommentReference"/>
        </w:rPr>
        <w:annotationRef/>
      </w:r>
      <w:r>
        <w:t xml:space="preserve">Spell this out. It was just for one group, right? </w:t>
      </w:r>
    </w:p>
  </w:comment>
  <w:comment w:id="251" w:author="Apicella, Coren L" w:date="2020-11-05T14:50:00Z" w:initials="ACL">
    <w:p w14:paraId="1E2DC6AE" w14:textId="559A00C2" w:rsidR="00C62A36" w:rsidRDefault="00C62A36">
      <w:pPr>
        <w:pStyle w:val="CommentText"/>
      </w:pPr>
      <w:r>
        <w:rPr>
          <w:rStyle w:val="CommentReference"/>
        </w:rPr>
        <w:annotationRef/>
      </w:r>
      <w:r>
        <w:t xml:space="preserve">I thought it was not sizable in the second study. You may need to reword for accuracy. Most notably, we discovered a sizable gender difference in preparation. In study 1 we found that </w:t>
      </w:r>
      <w:proofErr w:type="spellStart"/>
      <w:r>
        <w:t>xyz</w:t>
      </w:r>
      <w:proofErr w:type="spellEnd"/>
      <w:r>
        <w:t xml:space="preserve"> (state magnitude). Remember this is where you go into a bit more detail. In study 2 we replicated the gender difference by finding that women were more likely choose to prepare even after having already prepared for x amount of time. </w:t>
      </w:r>
    </w:p>
  </w:comment>
  <w:comment w:id="254" w:author="Apicella, Coren L" w:date="2020-11-05T14:46:00Z" w:initials="ACL">
    <w:p w14:paraId="268F8C11" w14:textId="0DD0CBF9" w:rsidR="00C62A36" w:rsidRDefault="00C62A36">
      <w:pPr>
        <w:pStyle w:val="CommentText"/>
      </w:pPr>
      <w:r>
        <w:rPr>
          <w:rStyle w:val="CommentReference"/>
        </w:rPr>
        <w:annotationRef/>
      </w:r>
      <w:r>
        <w:t xml:space="preserve">State what the task is earlier on… maybe the prior sentence. Or don’t state at all. This is </w:t>
      </w:r>
      <w:proofErr w:type="gramStart"/>
      <w:r>
        <w:t>your  big</w:t>
      </w:r>
      <w:proofErr w:type="gramEnd"/>
      <w:r>
        <w:t xml:space="preserve"> reveal- by bringing in more details now you are diminishing the impact of the finding by crowding it out with other stuff and by highlighting that this might be only relevant to this task. Of course, that is something you should mention – does this generalize to other tasks but save that for later in the discussion. </w:t>
      </w:r>
    </w:p>
  </w:comment>
  <w:comment w:id="244" w:author="Apicella, Coren L" w:date="2020-11-05T14:45:00Z" w:initials="ACL">
    <w:p w14:paraId="3DC8B38C" w14:textId="51CB027A" w:rsidR="00C62A36" w:rsidRDefault="00C62A36">
      <w:pPr>
        <w:pStyle w:val="CommentText"/>
      </w:pPr>
      <w:r>
        <w:rPr>
          <w:rStyle w:val="CommentReference"/>
        </w:rPr>
        <w:annotationRef/>
      </w:r>
      <w:r>
        <w:t xml:space="preserve">You need to state your main result </w:t>
      </w:r>
      <w:proofErr w:type="spellStart"/>
      <w:r>
        <w:t>whoch</w:t>
      </w:r>
      <w:proofErr w:type="spellEnd"/>
      <w:r>
        <w:t xml:space="preserve"> is you did not find an effect of your treatment. No evidence that preparation increases men or women’s willingness to compete. However, and notably, we discovered and replicated… </w:t>
      </w:r>
    </w:p>
  </w:comment>
  <w:comment w:id="267" w:author="Apicella, Coren L" w:date="2020-11-05T14:54:00Z" w:initials="ACL">
    <w:p w14:paraId="040F994E" w14:textId="378C5DDF" w:rsidR="00C62A36" w:rsidRDefault="00C62A36">
      <w:pPr>
        <w:pStyle w:val="CommentText"/>
      </w:pPr>
      <w:r>
        <w:rPr>
          <w:rStyle w:val="CommentReference"/>
        </w:rPr>
        <w:annotationRef/>
      </w:r>
      <w:r>
        <w:t xml:space="preserve">You have to go into detail here. This is the relevant adjacent literature. It </w:t>
      </w:r>
      <w:proofErr w:type="spellStart"/>
      <w:r>
        <w:t>shoudlnt</w:t>
      </w:r>
      <w:proofErr w:type="spellEnd"/>
      <w:r>
        <w:t xml:space="preserve"> be an “</w:t>
      </w:r>
      <w:proofErr w:type="gramStart"/>
      <w:r>
        <w:t>e.g.</w:t>
      </w:r>
      <w:proofErr w:type="gramEnd"/>
      <w:r>
        <w:t xml:space="preserve">”.  </w:t>
      </w:r>
    </w:p>
  </w:comment>
  <w:comment w:id="271" w:author="Apicella, Coren L" w:date="2020-11-05T14:59:00Z" w:initials="ACL">
    <w:p w14:paraId="29CCB549" w14:textId="3EE6532C" w:rsidR="00C62A36" w:rsidRDefault="00C62A36">
      <w:pPr>
        <w:pStyle w:val="CommentText"/>
      </w:pPr>
      <w:r>
        <w:rPr>
          <w:rStyle w:val="CommentReference"/>
        </w:rPr>
        <w:annotationRef/>
      </w:r>
      <w:r>
        <w:t>Need to revise. I don’t understand this. Are you just saying the opportunity costs of preparing may be greater for the m-</w:t>
      </w:r>
      <w:proofErr w:type="spellStart"/>
      <w:r>
        <w:t>turkers</w:t>
      </w:r>
      <w:proofErr w:type="spellEnd"/>
      <w:r>
        <w:t xml:space="preserve">? Restate simply. </w:t>
      </w:r>
    </w:p>
  </w:comment>
  <w:comment w:id="294" w:author="Apicella, Coren L" w:date="2020-11-05T15:13:00Z" w:initials="ACL">
    <w:p w14:paraId="19D02BA5" w14:textId="2A31876B" w:rsidR="00C62A36" w:rsidRDefault="00C62A36">
      <w:pPr>
        <w:pStyle w:val="CommentText"/>
      </w:pPr>
      <w:r>
        <w:rPr>
          <w:rStyle w:val="CommentReference"/>
        </w:rPr>
        <w:annotationRef/>
      </w:r>
      <w:r>
        <w:t xml:space="preserve">You’ll need to refine this a bit but this is the basic idea. </w:t>
      </w:r>
    </w:p>
  </w:comment>
  <w:comment w:id="308" w:author="Apicella, Coren L" w:date="2020-11-05T15:15:00Z" w:initials="ACL">
    <w:p w14:paraId="1083A903" w14:textId="1DFE1460" w:rsidR="00C62A36" w:rsidRDefault="00C62A36">
      <w:pPr>
        <w:pStyle w:val="CommentText"/>
      </w:pPr>
      <w:r>
        <w:rPr>
          <w:rStyle w:val="CommentReference"/>
        </w:rPr>
        <w:annotationRef/>
      </w:r>
      <w:r>
        <w:t xml:space="preserve">What is this? This is vague? Shouldn’t this be mentioned earlier in second paragraph of discussion. </w:t>
      </w:r>
      <w:proofErr w:type="spellStart"/>
      <w:r>
        <w:t>Everyhing</w:t>
      </w:r>
      <w:proofErr w:type="spellEnd"/>
      <w:r>
        <w:t xml:space="preserve"> to do with gender diff in preparation should be there. How was this measured? What does in general mean? For all tasks? You just need way more detail. </w:t>
      </w:r>
    </w:p>
  </w:comment>
  <w:comment w:id="307" w:author="Apicella, Coren L" w:date="2020-11-05T15:17:00Z" w:initials="ACL">
    <w:p w14:paraId="01EA3569" w14:textId="07A64BB1" w:rsidR="00C62A36" w:rsidRDefault="00C62A36">
      <w:pPr>
        <w:pStyle w:val="CommentText"/>
      </w:pPr>
      <w:r>
        <w:rPr>
          <w:rStyle w:val="CommentReference"/>
        </w:rPr>
        <w:annotationRef/>
      </w:r>
      <w:r>
        <w:t xml:space="preserve">I think this is repeating the second paragraph of discussion but just in more detail – add this detail to second </w:t>
      </w:r>
      <w:proofErr w:type="gramStart"/>
      <w:r>
        <w:t>paragraph..</w:t>
      </w:r>
      <w:proofErr w:type="gramEnd"/>
      <w:r>
        <w:t xml:space="preserve"> Also, this doesn’t necessarily distinguish between your explanations ---- that it is because of risk, confidence, enjoyment, intrinsic value etc. </w:t>
      </w:r>
      <w:proofErr w:type="gramStart"/>
      <w:r>
        <w:t>So</w:t>
      </w:r>
      <w:proofErr w:type="gramEnd"/>
      <w:r>
        <w:t xml:space="preserve"> I don’t see any value to this argument.</w:t>
      </w:r>
    </w:p>
    <w:p w14:paraId="22ACAD4A" w14:textId="77777777" w:rsidR="00C62A36" w:rsidRDefault="00C62A36">
      <w:pPr>
        <w:pStyle w:val="CommentText"/>
      </w:pPr>
    </w:p>
    <w:p w14:paraId="376074F3" w14:textId="732B1F23" w:rsidR="00C62A36" w:rsidRDefault="00C62A36">
      <w:pPr>
        <w:pStyle w:val="CommentText"/>
      </w:pPr>
      <w:proofErr w:type="gramStart"/>
      <w:r>
        <w:t>So</w:t>
      </w:r>
      <w:proofErr w:type="gramEnd"/>
      <w:r>
        <w:t xml:space="preserve"> what I would do is incorporate this information into second paragraph of discussion where it is most relevant and where you should be paying respect to past research in a detailed and meaningful way. </w:t>
      </w:r>
    </w:p>
  </w:comment>
  <w:comment w:id="317" w:author="Apicella, Coren L" w:date="2020-11-05T15:26:00Z" w:initials="ACL">
    <w:p w14:paraId="19271B29" w14:textId="31C5BEF3" w:rsidR="00C62A36" w:rsidRDefault="00C62A36">
      <w:pPr>
        <w:pStyle w:val="CommentText"/>
      </w:pPr>
      <w:r>
        <w:rPr>
          <w:rStyle w:val="CommentReference"/>
        </w:rPr>
        <w:annotationRef/>
      </w:r>
      <w:r>
        <w:t xml:space="preserve">You have said this so many times now. </w:t>
      </w:r>
    </w:p>
  </w:comment>
  <w:comment w:id="318" w:author="Apicella, Coren L" w:date="2020-11-05T15:28:00Z" w:initials="ACL">
    <w:p w14:paraId="6AC74B8E" w14:textId="2B8F94D0" w:rsidR="00C62A36" w:rsidRDefault="00C62A36">
      <w:pPr>
        <w:pStyle w:val="CommentText"/>
      </w:pPr>
      <w:r>
        <w:rPr>
          <w:rStyle w:val="CommentReference"/>
        </w:rPr>
        <w:annotationRef/>
      </w:r>
      <w:r>
        <w:t xml:space="preserve">Technically these can’t drive a null. It is like saying” we cannot determine whether these were responsible for the effect we did not find. </w:t>
      </w:r>
      <w:r>
        <w:sym w:font="Wingdings" w:char="F04A"/>
      </w:r>
      <w:r>
        <w:t xml:space="preserve"> </w:t>
      </w:r>
    </w:p>
  </w:comment>
  <w:comment w:id="333" w:author="Apicella, Coren L" w:date="2020-11-05T15:55:00Z" w:initials="ACL">
    <w:p w14:paraId="08E3023D" w14:textId="00DAB8E4" w:rsidR="00C62A36" w:rsidRDefault="00C62A36">
      <w:pPr>
        <w:pStyle w:val="CommentText"/>
      </w:pPr>
      <w:r>
        <w:rPr>
          <w:rStyle w:val="CommentReference"/>
        </w:rPr>
        <w:annotationRef/>
      </w:r>
      <w:r>
        <w:t xml:space="preserve">They could have just inferred it </w:t>
      </w:r>
      <w:proofErr w:type="spellStart"/>
      <w:r>
        <w:t>base don</w:t>
      </w:r>
      <w:proofErr w:type="spellEnd"/>
      <w:r>
        <w:t xml:space="preserve"> their own behavior too. </w:t>
      </w:r>
    </w:p>
  </w:comment>
  <w:comment w:id="326" w:author="Apicella, Coren L" w:date="2020-11-05T15:56:00Z" w:initials="ACL">
    <w:p w14:paraId="500C72D8" w14:textId="0A552B01" w:rsidR="00C62A36" w:rsidRDefault="00C62A36">
      <w:pPr>
        <w:pStyle w:val="CommentText"/>
      </w:pPr>
      <w:r>
        <w:rPr>
          <w:rStyle w:val="CommentReference"/>
        </w:rPr>
        <w:annotationRef/>
      </w:r>
      <w:r>
        <w:t xml:space="preserve">How accurate were they compared to what was done? </w:t>
      </w:r>
    </w:p>
  </w:comment>
  <w:comment w:id="334" w:author="Apicella, Coren L" w:date="2020-11-05T15:55:00Z" w:initials="ACL">
    <w:p w14:paraId="61F3AB36" w14:textId="234EDB9F" w:rsidR="00C62A36" w:rsidRDefault="00C62A36">
      <w:pPr>
        <w:pStyle w:val="CommentText"/>
      </w:pPr>
      <w:r>
        <w:rPr>
          <w:rStyle w:val="CommentReference"/>
        </w:rPr>
        <w:annotationRef/>
      </w:r>
      <w:r>
        <w:t>“</w:t>
      </w:r>
      <w:proofErr w:type="spellStart"/>
      <w:r>
        <w:t>iF</w:t>
      </w:r>
      <w:proofErr w:type="spellEnd"/>
      <w:r>
        <w:t xml:space="preserve">”? but you found it. </w:t>
      </w:r>
    </w:p>
  </w:comment>
  <w:comment w:id="338" w:author="Apicella, Coren L" w:date="2020-11-05T15:57:00Z" w:initials="ACL">
    <w:p w14:paraId="3638C234" w14:textId="7C81510E" w:rsidR="00C62A36" w:rsidRDefault="00C62A36">
      <w:pPr>
        <w:pStyle w:val="CommentText"/>
      </w:pPr>
      <w:r>
        <w:rPr>
          <w:rStyle w:val="CommentReference"/>
        </w:rPr>
        <w:annotationRef/>
      </w:r>
      <w:r>
        <w:t xml:space="preserve">It’s a stretch. Combine with last paragraph. You said this in last sentence of last </w:t>
      </w:r>
      <w:proofErr w:type="spellStart"/>
      <w:r>
        <w:t>paragraoh</w:t>
      </w:r>
      <w:proofErr w:type="spellEnd"/>
      <w:r>
        <w:t xml:space="preserve">. </w:t>
      </w:r>
    </w:p>
  </w:comment>
  <w:comment w:id="343" w:author="Apicella, Coren L" w:date="2020-11-05T16:24:00Z" w:initials="ACL">
    <w:p w14:paraId="3AA25558" w14:textId="78469E66" w:rsidR="00C62A36" w:rsidRDefault="00C62A36">
      <w:pPr>
        <w:pStyle w:val="CommentText"/>
      </w:pPr>
      <w:r>
        <w:rPr>
          <w:rStyle w:val="CommentReference"/>
        </w:rPr>
        <w:annotationRef/>
      </w:r>
      <w:r>
        <w:t xml:space="preserve">Add 2 sentences or so on NSF project. Remember though anything you put online can be fair game to others so maybe you don’t want to highlight this project just yet and keep it to yourself? </w:t>
      </w:r>
    </w:p>
  </w:comment>
  <w:comment w:id="348" w:author="Apicella, Coren L" w:date="2020-11-05T16:06:00Z" w:initials="ACL">
    <w:p w14:paraId="2320829E" w14:textId="20323305" w:rsidR="00C62A36" w:rsidRDefault="00C62A36">
      <w:pPr>
        <w:pStyle w:val="CommentText"/>
      </w:pPr>
      <w:r>
        <w:rPr>
          <w:rStyle w:val="CommentReference"/>
        </w:rPr>
        <w:annotationRef/>
      </w:r>
      <w:r>
        <w:t xml:space="preserve">This is a short punchy closing paragraph. </w:t>
      </w:r>
    </w:p>
  </w:comment>
  <w:comment w:id="377" w:author="Apicella, Coren L" w:date="2020-11-05T16:04:00Z" w:initials="ACL">
    <w:p w14:paraId="643F16D7" w14:textId="3E86059D" w:rsidR="00C62A36" w:rsidRDefault="00C62A36">
      <w:pPr>
        <w:pStyle w:val="CommentText"/>
      </w:pPr>
      <w:r>
        <w:rPr>
          <w:rStyle w:val="CommentReference"/>
        </w:rPr>
        <w:annotationRef/>
      </w:r>
      <w:r>
        <w:t xml:space="preserve">This is all great motivation for your other paper but way </w:t>
      </w:r>
      <w:proofErr w:type="spellStart"/>
      <w:r>
        <w:t>way</w:t>
      </w:r>
      <w:proofErr w:type="spellEnd"/>
      <w:r>
        <w:t xml:space="preserve"> too much for this paper. Save this for the future paper. You shouldn’t be building cases for other papers or providing designs for projects etc.</w:t>
      </w:r>
    </w:p>
  </w:comment>
  <w:comment w:id="387" w:author="Apicella, Coren L" w:date="2020-11-05T15:59:00Z" w:initials="ACL">
    <w:p w14:paraId="3A8646D5" w14:textId="77777777" w:rsidR="00C62A36" w:rsidRDefault="00C62A36">
      <w:pPr>
        <w:pStyle w:val="CommentText"/>
      </w:pPr>
      <w:r>
        <w:rPr>
          <w:rStyle w:val="CommentReference"/>
        </w:rPr>
        <w:annotationRef/>
      </w:r>
      <w:r>
        <w:t xml:space="preserve">Combine this with your arguments and findings in the discussion rather than make it is own section. Boil it down to one paragraph. This reads like a list you would give to your advisor about projects your thinking of doing. </w:t>
      </w:r>
    </w:p>
    <w:p w14:paraId="6E755FBB" w14:textId="77777777" w:rsidR="00C62A36" w:rsidRDefault="00C62A36">
      <w:pPr>
        <w:pStyle w:val="CommentText"/>
      </w:pPr>
    </w:p>
    <w:p w14:paraId="06D4ABA4" w14:textId="04277FFA" w:rsidR="00C62A36" w:rsidRDefault="00C62A36">
      <w:pPr>
        <w:pStyle w:val="CommentText"/>
      </w:pPr>
      <w:r>
        <w:t xml:space="preserve">I want to continue to press upon you the importance of reading in depth other papers. And attending talks. I rarely see you at SBSI and department colloquia. I think both of this things are going to help you tremendously to master the </w:t>
      </w:r>
      <w:proofErr w:type="gramStart"/>
      <w:r>
        <w:t>formula,.</w:t>
      </w:r>
      <w:proofErr w:type="gramEnd"/>
      <w:r>
        <w:t xml:space="preserve"> You are close but not quite there yet!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92C6FC" w15:done="0"/>
  <w15:commentEx w15:paraId="3D9519CC" w15:done="0"/>
  <w15:commentEx w15:paraId="48712D5B" w15:paraIdParent="3D9519CC" w15:done="0"/>
  <w15:commentEx w15:paraId="2B1C1C17" w15:done="0"/>
  <w15:commentEx w15:paraId="59E52F35" w15:done="0"/>
  <w15:commentEx w15:paraId="70EA705F" w15:done="0"/>
  <w15:commentEx w15:paraId="3B703A9B" w15:done="0"/>
  <w15:commentEx w15:paraId="3B31717F" w15:done="0"/>
  <w15:commentEx w15:paraId="7D185BF5" w15:done="0"/>
  <w15:commentEx w15:paraId="1E2DC6AE" w15:done="0"/>
  <w15:commentEx w15:paraId="268F8C11" w15:done="0"/>
  <w15:commentEx w15:paraId="3DC8B38C" w15:done="0"/>
  <w15:commentEx w15:paraId="040F994E" w15:done="0"/>
  <w15:commentEx w15:paraId="29CCB549" w15:done="0"/>
  <w15:commentEx w15:paraId="19D02BA5" w15:done="0"/>
  <w15:commentEx w15:paraId="1083A903" w15:done="0"/>
  <w15:commentEx w15:paraId="376074F3" w15:done="0"/>
  <w15:commentEx w15:paraId="19271B29" w15:done="0"/>
  <w15:commentEx w15:paraId="6AC74B8E" w15:done="0"/>
  <w15:commentEx w15:paraId="08E3023D" w15:done="0"/>
  <w15:commentEx w15:paraId="500C72D8" w15:done="0"/>
  <w15:commentEx w15:paraId="61F3AB36" w15:done="0"/>
  <w15:commentEx w15:paraId="3638C234" w15:done="0"/>
  <w15:commentEx w15:paraId="3AA25558" w15:done="0"/>
  <w15:commentEx w15:paraId="2320829E" w15:done="0"/>
  <w15:commentEx w15:paraId="643F16D7" w15:done="0"/>
  <w15:commentEx w15:paraId="06D4AB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77829" w16cex:dateUtc="2021-11-11T16:08:00Z"/>
  <w16cex:commentExtensible w16cex:durableId="252F7D11" w16cex:dateUtc="2021-11-05T13:51:00Z"/>
  <w16cex:commentExtensible w16cex:durableId="25377A95" w16cex:dateUtc="2021-11-11T16:18:00Z"/>
  <w16cex:commentExtensible w16cex:durableId="25377A77" w16cex:dateUtc="2021-11-11T16:17:00Z"/>
  <w16cex:commentExtensible w16cex:durableId="253A780B" w16cex:dateUtc="2021-11-13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92C6FC" w16cid:durableId="25377829"/>
  <w16cid:commentId w16cid:paraId="3D9519CC" w16cid:durableId="252F7D11"/>
  <w16cid:commentId w16cid:paraId="48712D5B" w16cid:durableId="25377A95"/>
  <w16cid:commentId w16cid:paraId="2B1C1C17" w16cid:durableId="25377A77"/>
  <w16cid:commentId w16cid:paraId="59E52F35" w16cid:durableId="253A780B"/>
  <w16cid:commentId w16cid:paraId="70EA705F" w16cid:durableId="234E8903"/>
  <w16cid:commentId w16cid:paraId="3B703A9B" w16cid:durableId="234E89E9"/>
  <w16cid:commentId w16cid:paraId="3B31717F" w16cid:durableId="234E8A1D"/>
  <w16cid:commentId w16cid:paraId="7D185BF5" w16cid:durableId="234E8B9F"/>
  <w16cid:commentId w16cid:paraId="1E2DC6AE" w16cid:durableId="234E8FBB"/>
  <w16cid:commentId w16cid:paraId="268F8C11" w16cid:durableId="234E8EC8"/>
  <w16cid:commentId w16cid:paraId="3DC8B38C" w16cid:durableId="234E8E7A"/>
  <w16cid:commentId w16cid:paraId="040F994E" w16cid:durableId="234E90B4"/>
  <w16cid:commentId w16cid:paraId="29CCB549" w16cid:durableId="234E91DA"/>
  <w16cid:commentId w16cid:paraId="19D02BA5" w16cid:durableId="234E9521"/>
  <w16cid:commentId w16cid:paraId="1083A903" w16cid:durableId="234E95A6"/>
  <w16cid:commentId w16cid:paraId="376074F3" w16cid:durableId="234E960D"/>
  <w16cid:commentId w16cid:paraId="19271B29" w16cid:durableId="234E9829"/>
  <w16cid:commentId w16cid:paraId="6AC74B8E" w16cid:durableId="234E9882"/>
  <w16cid:commentId w16cid:paraId="08E3023D" w16cid:durableId="234E9EEE"/>
  <w16cid:commentId w16cid:paraId="500C72D8" w16cid:durableId="234E9F3B"/>
  <w16cid:commentId w16cid:paraId="61F3AB36" w16cid:durableId="234E9F0A"/>
  <w16cid:commentId w16cid:paraId="3638C234" w16cid:durableId="234E9F72"/>
  <w16cid:commentId w16cid:paraId="3AA25558" w16cid:durableId="234EA5B2"/>
  <w16cid:commentId w16cid:paraId="2320829E" w16cid:durableId="234EA17A"/>
  <w16cid:commentId w16cid:paraId="643F16D7" w16cid:durableId="234EA101"/>
  <w16cid:commentId w16cid:paraId="06D4ABA4" w16cid:durableId="234E9F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FD8C0" w14:textId="77777777" w:rsidR="00BB6EAD" w:rsidRDefault="00BB6EAD">
      <w:pPr>
        <w:spacing w:before="0" w:after="0" w:line="240" w:lineRule="auto"/>
      </w:pPr>
      <w:r>
        <w:separator/>
      </w:r>
    </w:p>
  </w:endnote>
  <w:endnote w:type="continuationSeparator" w:id="0">
    <w:p w14:paraId="4E6768D5" w14:textId="77777777" w:rsidR="00BB6EAD" w:rsidRDefault="00BB6EAD">
      <w:pPr>
        <w:spacing w:before="0" w:after="0" w:line="240" w:lineRule="auto"/>
      </w:pPr>
      <w:r>
        <w:continuationSeparator/>
      </w:r>
    </w:p>
  </w:endnote>
  <w:endnote w:type="continuationNotice" w:id="1">
    <w:p w14:paraId="1D927A66" w14:textId="77777777" w:rsidR="00BB6EAD" w:rsidRDefault="00BB6EA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09E96" w14:textId="77777777" w:rsidR="00BB6EAD" w:rsidRDefault="00BB6EAD">
      <w:r>
        <w:separator/>
      </w:r>
    </w:p>
  </w:footnote>
  <w:footnote w:type="continuationSeparator" w:id="0">
    <w:p w14:paraId="317B8E72" w14:textId="77777777" w:rsidR="00BB6EAD" w:rsidRDefault="00BB6EAD">
      <w:r>
        <w:continuationSeparator/>
      </w:r>
    </w:p>
  </w:footnote>
  <w:footnote w:type="continuationNotice" w:id="1">
    <w:p w14:paraId="6A03E363" w14:textId="77777777" w:rsidR="00BB6EAD" w:rsidRDefault="00BB6EA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0DA1202C" w14:textId="77777777" w:rsidR="00C62A36" w:rsidRDefault="00C62A36" w:rsidP="00120B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5C0349" w14:textId="77777777" w:rsidR="00C62A36" w:rsidRDefault="00C62A36" w:rsidP="00120B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725813C0" w14:textId="77777777" w:rsidR="00C62A36" w:rsidRDefault="00C62A36" w:rsidP="00120B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FAA563" w14:textId="77777777" w:rsidR="00C62A36" w:rsidRPr="00A05772" w:rsidRDefault="00C62A36" w:rsidP="00120B16">
    <w:pPr>
      <w:pStyle w:val="Header"/>
      <w:ind w:right="357"/>
    </w:pPr>
    <w:r>
      <w:t>PREPARATION, 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27A0753D" w14:textId="77777777" w:rsidR="00C62A36" w:rsidRDefault="00C62A36" w:rsidP="00120B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E6BAB" w14:textId="77777777" w:rsidR="00C62A36" w:rsidRDefault="00C62A36" w:rsidP="00120B16">
    <w:pPr>
      <w:pStyle w:val="Header"/>
      <w:ind w:right="360"/>
    </w:pPr>
    <w:r>
      <w:t>Running head: PREPARATION, GENDER, AND CHOICE TO COMPETE</w:t>
    </w:r>
  </w:p>
  <w:p w14:paraId="1135560B" w14:textId="77777777" w:rsidR="00C62A36" w:rsidRPr="00A05772" w:rsidRDefault="00C62A36" w:rsidP="00120B16">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s, Keana">
    <w15:presenceInfo w15:providerId="None" w15:userId="Richards, Keana"/>
  </w15:person>
  <w15:person w15:author="Apicella, Coren L">
    <w15:presenceInfo w15:providerId="AD" w15:userId="S::corena@upenn.edu::c33a6c8a-df2a-4e16-8e68-8be1652be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B6E"/>
    <w:rsid w:val="00011C8B"/>
    <w:rsid w:val="0001472A"/>
    <w:rsid w:val="00021E21"/>
    <w:rsid w:val="00055A30"/>
    <w:rsid w:val="0007492E"/>
    <w:rsid w:val="00075F34"/>
    <w:rsid w:val="00085623"/>
    <w:rsid w:val="000A16DD"/>
    <w:rsid w:val="000B50F8"/>
    <w:rsid w:val="000B5CB9"/>
    <w:rsid w:val="000F3D5D"/>
    <w:rsid w:val="000F448B"/>
    <w:rsid w:val="00102057"/>
    <w:rsid w:val="00120B16"/>
    <w:rsid w:val="001211D2"/>
    <w:rsid w:val="00127A9C"/>
    <w:rsid w:val="00171C80"/>
    <w:rsid w:val="001853C1"/>
    <w:rsid w:val="001B310B"/>
    <w:rsid w:val="001B77C9"/>
    <w:rsid w:val="001D3816"/>
    <w:rsid w:val="00242312"/>
    <w:rsid w:val="00264A27"/>
    <w:rsid w:val="002827C6"/>
    <w:rsid w:val="002A1F36"/>
    <w:rsid w:val="002C7AAD"/>
    <w:rsid w:val="002E19E4"/>
    <w:rsid w:val="002E2373"/>
    <w:rsid w:val="002E44F7"/>
    <w:rsid w:val="00306763"/>
    <w:rsid w:val="00350A8A"/>
    <w:rsid w:val="00381FEF"/>
    <w:rsid w:val="003A3315"/>
    <w:rsid w:val="003B344F"/>
    <w:rsid w:val="003D3D10"/>
    <w:rsid w:val="0040654B"/>
    <w:rsid w:val="00413666"/>
    <w:rsid w:val="00483832"/>
    <w:rsid w:val="00487085"/>
    <w:rsid w:val="004A3799"/>
    <w:rsid w:val="004C6599"/>
    <w:rsid w:val="004E29B3"/>
    <w:rsid w:val="00580BC2"/>
    <w:rsid w:val="00590D07"/>
    <w:rsid w:val="0059331B"/>
    <w:rsid w:val="005A2652"/>
    <w:rsid w:val="005C60D5"/>
    <w:rsid w:val="00630C2D"/>
    <w:rsid w:val="00695991"/>
    <w:rsid w:val="006A1135"/>
    <w:rsid w:val="006C678C"/>
    <w:rsid w:val="006D30FC"/>
    <w:rsid w:val="006F56E0"/>
    <w:rsid w:val="00701396"/>
    <w:rsid w:val="007235FB"/>
    <w:rsid w:val="00740790"/>
    <w:rsid w:val="00750778"/>
    <w:rsid w:val="007621A9"/>
    <w:rsid w:val="00784D58"/>
    <w:rsid w:val="007949BC"/>
    <w:rsid w:val="007D7473"/>
    <w:rsid w:val="007F6FED"/>
    <w:rsid w:val="00812C66"/>
    <w:rsid w:val="008301BD"/>
    <w:rsid w:val="00833334"/>
    <w:rsid w:val="00835BDA"/>
    <w:rsid w:val="008521EF"/>
    <w:rsid w:val="0086371B"/>
    <w:rsid w:val="00881B00"/>
    <w:rsid w:val="008D6863"/>
    <w:rsid w:val="008E7F10"/>
    <w:rsid w:val="00951A1F"/>
    <w:rsid w:val="00956741"/>
    <w:rsid w:val="00982780"/>
    <w:rsid w:val="0099325E"/>
    <w:rsid w:val="009A717B"/>
    <w:rsid w:val="009C5031"/>
    <w:rsid w:val="00A26E9A"/>
    <w:rsid w:val="00A44F83"/>
    <w:rsid w:val="00A53294"/>
    <w:rsid w:val="00A615F8"/>
    <w:rsid w:val="00A76988"/>
    <w:rsid w:val="00A864AC"/>
    <w:rsid w:val="00A91AB3"/>
    <w:rsid w:val="00A95DB4"/>
    <w:rsid w:val="00AB0BE1"/>
    <w:rsid w:val="00AB0FE7"/>
    <w:rsid w:val="00AB3C6F"/>
    <w:rsid w:val="00AB7022"/>
    <w:rsid w:val="00AB7AEF"/>
    <w:rsid w:val="00AF265D"/>
    <w:rsid w:val="00B11184"/>
    <w:rsid w:val="00B242C6"/>
    <w:rsid w:val="00B37B90"/>
    <w:rsid w:val="00B45C5A"/>
    <w:rsid w:val="00B86B75"/>
    <w:rsid w:val="00BB6EAD"/>
    <w:rsid w:val="00BC48D5"/>
    <w:rsid w:val="00BE458F"/>
    <w:rsid w:val="00BF5E7A"/>
    <w:rsid w:val="00C062D7"/>
    <w:rsid w:val="00C14162"/>
    <w:rsid w:val="00C36279"/>
    <w:rsid w:val="00C60700"/>
    <w:rsid w:val="00C62A36"/>
    <w:rsid w:val="00C95284"/>
    <w:rsid w:val="00CA0794"/>
    <w:rsid w:val="00CA4D3E"/>
    <w:rsid w:val="00CB7196"/>
    <w:rsid w:val="00CC763A"/>
    <w:rsid w:val="00CF0C44"/>
    <w:rsid w:val="00CF1F11"/>
    <w:rsid w:val="00D31551"/>
    <w:rsid w:val="00DA19F5"/>
    <w:rsid w:val="00DF428E"/>
    <w:rsid w:val="00DF579E"/>
    <w:rsid w:val="00E11834"/>
    <w:rsid w:val="00E177CF"/>
    <w:rsid w:val="00E25226"/>
    <w:rsid w:val="00E315A3"/>
    <w:rsid w:val="00E414BD"/>
    <w:rsid w:val="00E42751"/>
    <w:rsid w:val="00E44496"/>
    <w:rsid w:val="00E47B96"/>
    <w:rsid w:val="00E800B8"/>
    <w:rsid w:val="00E80258"/>
    <w:rsid w:val="00EB38E6"/>
    <w:rsid w:val="00EC0A5A"/>
    <w:rsid w:val="00EF1D90"/>
    <w:rsid w:val="00F300B5"/>
    <w:rsid w:val="00F42B60"/>
    <w:rsid w:val="00F65002"/>
    <w:rsid w:val="00F67C5C"/>
    <w:rsid w:val="00F85A4E"/>
    <w:rsid w:val="00FB19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7A85"/>
  <w15:docId w15:val="{34809DBF-6CE0-443D-9BEF-08F0D5FB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171C8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71C80"/>
    <w:rPr>
      <w:rFonts w:ascii="Segoe UI" w:hAnsi="Segoe UI" w:cs="Segoe UI"/>
      <w:sz w:val="18"/>
      <w:szCs w:val="18"/>
    </w:rPr>
  </w:style>
  <w:style w:type="character" w:styleId="CommentReference">
    <w:name w:val="annotation reference"/>
    <w:basedOn w:val="DefaultParagraphFont"/>
    <w:semiHidden/>
    <w:unhideWhenUsed/>
    <w:rsid w:val="00F67C5C"/>
    <w:rPr>
      <w:sz w:val="16"/>
      <w:szCs w:val="16"/>
    </w:rPr>
  </w:style>
  <w:style w:type="paragraph" w:styleId="CommentText">
    <w:name w:val="annotation text"/>
    <w:basedOn w:val="Normal"/>
    <w:link w:val="CommentTextChar"/>
    <w:semiHidden/>
    <w:unhideWhenUsed/>
    <w:rsid w:val="00F67C5C"/>
    <w:pPr>
      <w:spacing w:line="240" w:lineRule="auto"/>
    </w:pPr>
    <w:rPr>
      <w:sz w:val="20"/>
      <w:szCs w:val="20"/>
    </w:rPr>
  </w:style>
  <w:style w:type="character" w:customStyle="1" w:styleId="CommentTextChar">
    <w:name w:val="Comment Text Char"/>
    <w:basedOn w:val="DefaultParagraphFont"/>
    <w:link w:val="CommentText"/>
    <w:semiHidden/>
    <w:rsid w:val="00F67C5C"/>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F67C5C"/>
    <w:rPr>
      <w:b/>
      <w:bCs/>
    </w:rPr>
  </w:style>
  <w:style w:type="character" w:customStyle="1" w:styleId="CommentSubjectChar">
    <w:name w:val="Comment Subject Char"/>
    <w:basedOn w:val="CommentTextChar"/>
    <w:link w:val="CommentSubject"/>
    <w:semiHidden/>
    <w:rsid w:val="00F67C5C"/>
    <w:rPr>
      <w:rFonts w:ascii="Times New Roman" w:hAnsi="Times New Roman"/>
      <w:b/>
      <w:bCs/>
      <w:sz w:val="20"/>
      <w:szCs w:val="20"/>
    </w:rPr>
  </w:style>
  <w:style w:type="character" w:styleId="FollowedHyperlink">
    <w:name w:val="FollowedHyperlink"/>
    <w:basedOn w:val="DefaultParagraphFont"/>
    <w:semiHidden/>
    <w:unhideWhenUsed/>
    <w:rsid w:val="008521EF"/>
    <w:rPr>
      <w:color w:val="800080" w:themeColor="followedHyperlink"/>
      <w:u w:val="single"/>
    </w:rPr>
  </w:style>
  <w:style w:type="paragraph" w:styleId="Revision">
    <w:name w:val="Revision"/>
    <w:hidden/>
    <w:semiHidden/>
    <w:rsid w:val="007949BC"/>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81874">
      <w:bodyDiv w:val="1"/>
      <w:marLeft w:val="0"/>
      <w:marRight w:val="0"/>
      <w:marTop w:val="0"/>
      <w:marBottom w:val="0"/>
      <w:divBdr>
        <w:top w:val="none" w:sz="0" w:space="0" w:color="auto"/>
        <w:left w:val="none" w:sz="0" w:space="0" w:color="auto"/>
        <w:bottom w:val="none" w:sz="0" w:space="0" w:color="auto"/>
        <w:right w:val="none" w:sz="0" w:space="0" w:color="auto"/>
      </w:divBdr>
    </w:div>
    <w:div w:id="214781116">
      <w:bodyDiv w:val="1"/>
      <w:marLeft w:val="0"/>
      <w:marRight w:val="0"/>
      <w:marTop w:val="0"/>
      <w:marBottom w:val="0"/>
      <w:divBdr>
        <w:top w:val="none" w:sz="0" w:space="0" w:color="auto"/>
        <w:left w:val="none" w:sz="0" w:space="0" w:color="auto"/>
        <w:bottom w:val="none" w:sz="0" w:space="0" w:color="auto"/>
        <w:right w:val="none" w:sz="0" w:space="0" w:color="auto"/>
      </w:divBdr>
    </w:div>
    <w:div w:id="1610355320">
      <w:bodyDiv w:val="1"/>
      <w:marLeft w:val="0"/>
      <w:marRight w:val="0"/>
      <w:marTop w:val="0"/>
      <w:marBottom w:val="0"/>
      <w:divBdr>
        <w:top w:val="none" w:sz="0" w:space="0" w:color="auto"/>
        <w:left w:val="none" w:sz="0" w:space="0" w:color="auto"/>
        <w:bottom w:val="none" w:sz="0" w:space="0" w:color="auto"/>
        <w:right w:val="none" w:sz="0" w:space="0" w:color="auto"/>
      </w:divBdr>
    </w:div>
    <w:div w:id="1801847233">
      <w:bodyDiv w:val="1"/>
      <w:marLeft w:val="0"/>
      <w:marRight w:val="0"/>
      <w:marTop w:val="0"/>
      <w:marBottom w:val="0"/>
      <w:divBdr>
        <w:top w:val="none" w:sz="0" w:space="0" w:color="auto"/>
        <w:left w:val="none" w:sz="0" w:space="0" w:color="auto"/>
        <w:bottom w:val="none" w:sz="0" w:space="0" w:color="auto"/>
        <w:right w:val="none" w:sz="0" w:space="0" w:color="auto"/>
      </w:divBdr>
    </w:div>
    <w:div w:id="2048213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doi.org/10.1093/oxfordhb/9780199730858.013.0022"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s://doi.org/10.1093/qje/qjv001.Advance" TargetMode="External"/><Relationship Id="rId47" Type="http://schemas.openxmlformats.org/officeDocument/2006/relationships/hyperlink" Target="https://doi.org/10.1016/j.obhdp.2006.09.001" TargetMode="External"/><Relationship Id="rId50" Type="http://schemas.openxmlformats.org/officeDocument/2006/relationships/hyperlink" Target="https://doi.org/http://dx.doi.org/10.1016/j.poly.2014.08.015" TargetMode="External"/><Relationship Id="rId55" Type="http://schemas.openxmlformats.org/officeDocument/2006/relationships/hyperlink" Target="https://doi.org/10.1016/j.labeco.2010.11.004" TargetMode="External"/><Relationship Id="rId63" Type="http://schemas.openxmlformats.org/officeDocument/2006/relationships/hyperlink" Target="https://doi.org/10.1016/j.jesp.2007.05.006" TargetMode="External"/><Relationship Id="rId68" Type="http://schemas.openxmlformats.org/officeDocument/2006/relationships/hyperlink" Target="https://doi.org/10.1006/jesp.1998.1373" TargetMode="External"/><Relationship Id="rId76" Type="http://schemas.openxmlformats.org/officeDocument/2006/relationships/header" Target="header1.xml"/><Relationship Id="rId7" Type="http://schemas.openxmlformats.org/officeDocument/2006/relationships/webSettings" Target="webSettings.xml"/><Relationship Id="rId71" Type="http://schemas.openxmlformats.org/officeDocument/2006/relationships/hyperlink" Target="https://doi.org/10.1287/mnsc.2014.1981" TargetMode="External"/><Relationship Id="rId2" Type="http://schemas.openxmlformats.org/officeDocument/2006/relationships/customXml" Target="../customXml/item2.xml"/><Relationship Id="rId16" Type="http://schemas.openxmlformats.org/officeDocument/2006/relationships/hyperlink" Target="mailto:keanari@sas.upenn.edu" TargetMode="External"/><Relationship Id="rId29" Type="http://schemas.openxmlformats.org/officeDocument/2006/relationships/image" Target="media/image12.png"/><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doi.org/10.1257/aer.100.4.1913" TargetMode="External"/><Relationship Id="rId45" Type="http://schemas.openxmlformats.org/officeDocument/2006/relationships/hyperlink" Target="https://doi.org/10.1016/j.socec.2019.101467" TargetMode="External"/><Relationship Id="rId53" Type="http://schemas.openxmlformats.org/officeDocument/2006/relationships/hyperlink" Target="https://doi.org/10.1007/s10683-013-9361-0" TargetMode="External"/><Relationship Id="rId58" Type="http://schemas.openxmlformats.org/officeDocument/2006/relationships/hyperlink" Target="https://doi.org/10.1037/0012-1649.42.1.11" TargetMode="External"/><Relationship Id="rId66" Type="http://schemas.openxmlformats.org/officeDocument/2006/relationships/hyperlink" Target="https://doi.org/10.1016/j.labeco.2009.08.002" TargetMode="External"/><Relationship Id="rId74" Type="http://schemas.openxmlformats.org/officeDocument/2006/relationships/hyperlink" Target="https://doi.org/10.3102/0034654308321456" TargetMode="External"/><Relationship Id="rId79"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s://doi.org/10.1037/a0025655" TargetMode="External"/><Relationship Id="rId10" Type="http://schemas.openxmlformats.org/officeDocument/2006/relationships/comments" Target="comment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yperlink" Target="https://doi.org/10.1257/jel.20160995" TargetMode="External"/><Relationship Id="rId52" Type="http://schemas.openxmlformats.org/officeDocument/2006/relationships/hyperlink" Target="https://doi.org/10.1007/s10683-011-9282-8" TargetMode="External"/><Relationship Id="rId60" Type="http://schemas.openxmlformats.org/officeDocument/2006/relationships/hyperlink" Target="https://doi.org/10.1081/E-EWS" TargetMode="External"/><Relationship Id="rId65" Type="http://schemas.openxmlformats.org/officeDocument/2006/relationships/hyperlink" Target="https://web.stanford.edu/%7B~%7Dniederle/Niederle.Vesterlund.QJE.2007.pdf" TargetMode="External"/><Relationship Id="rId73" Type="http://schemas.openxmlformats.org/officeDocument/2006/relationships/hyperlink" Target="https://doi.org/10.1177/0361684318800492" TargetMode="External"/><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keanari@sas.upenn.edu"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s://doi.org/10.1037/0022-3514.59.5.960" TargetMode="External"/><Relationship Id="rId48" Type="http://schemas.openxmlformats.org/officeDocument/2006/relationships/hyperlink" Target="https://doi.org/10.1093/qje/qju009.Advance" TargetMode="External"/><Relationship Id="rId56" Type="http://schemas.openxmlformats.org/officeDocument/2006/relationships/hyperlink" Target="https://doi.org/10.1257/jep.20.4.133" TargetMode="External"/><Relationship Id="rId64" Type="http://schemas.openxmlformats.org/officeDocument/2006/relationships/hyperlink" Target="https://doi.org/10.3389/fpsyg.2015.00235" TargetMode="External"/><Relationship Id="rId69" Type="http://schemas.openxmlformats.org/officeDocument/2006/relationships/hyperlink" Target="https://doi.org/10.1037/0003-066X.52.6.613" TargetMode="External"/><Relationship Id="rId77"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hyperlink" Target="https://doi.org/10.1111/j.1542-4774.2011.01015.x" TargetMode="External"/><Relationship Id="rId72" Type="http://schemas.openxmlformats.org/officeDocument/2006/relationships/hyperlink" Target="https://doi.org/10.1007/s10683-015-9447-y" TargetMode="External"/><Relationship Id="rId80" Type="http://schemas.microsoft.com/office/2011/relationships/people" Target="people.xml"/><Relationship Id="rId3" Type="http://schemas.openxmlformats.org/officeDocument/2006/relationships/customXml" Target="../customXml/item3.xml"/><Relationship Id="rId12" Type="http://schemas.microsoft.com/office/2016/09/relationships/commentsIds" Target="commentsIds.xml"/><Relationship Id="rId17" Type="http://schemas.openxmlformats.org/officeDocument/2006/relationships/hyperlink" Target="https://osf.io/q39a5/"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doi.org/10.1007/s40750-014-0015-z" TargetMode="External"/><Relationship Id="rId46" Type="http://schemas.openxmlformats.org/officeDocument/2006/relationships/hyperlink" Target="https://doi.org/10.2139/ssrn.2443315" TargetMode="External"/><Relationship Id="rId59" Type="http://schemas.openxmlformats.org/officeDocument/2006/relationships/hyperlink" Target="https://doi.org/10.1177/106907279600400102" TargetMode="External"/><Relationship Id="rId67" Type="http://schemas.openxmlformats.org/officeDocument/2006/relationships/hyperlink" Target="https://doi.org/10.1146/annurev-psych-073115-103235" TargetMode="External"/><Relationship Id="rId20" Type="http://schemas.openxmlformats.org/officeDocument/2006/relationships/image" Target="media/image3.png"/><Relationship Id="rId41" Type="http://schemas.openxmlformats.org/officeDocument/2006/relationships/hyperlink" Target="https://doi.org/10.1016/j.jebo.2014.11.014" TargetMode="External"/><Relationship Id="rId54" Type="http://schemas.openxmlformats.org/officeDocument/2006/relationships/hyperlink" Target="https://doi.org/10.1016/S1574-0722(07)00113-8" TargetMode="External"/><Relationship Id="rId62" Type="http://schemas.openxmlformats.org/officeDocument/2006/relationships/hyperlink" Target="https://doi.org/10.1016/j.jrp.2007.12.005" TargetMode="External"/><Relationship Id="rId70" Type="http://schemas.openxmlformats.org/officeDocument/2006/relationships/hyperlink" Target="https://doi.org/10.1016/j.intell.2014.11.006" TargetMode="External"/><Relationship Id="rId75" Type="http://schemas.openxmlformats.org/officeDocument/2006/relationships/hyperlink" Target="https://doi.org/10.2139/ssrn.2292929"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mailto:capicella@psych.upenn.edu"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doi.org/10.1257/jel.47.2.448" TargetMode="External"/><Relationship Id="rId57" Type="http://schemas.openxmlformats.org/officeDocument/2006/relationships/hyperlink" Target="https://doi.org/10.1016/j.jebo.2010.05.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ED18A-80F7-438D-A7DE-386B0F57BCDA}">
  <ds:schemaRefs>
    <ds:schemaRef ds:uri="http://schemas.microsoft.com/sharepoint/v3/contenttype/forms"/>
  </ds:schemaRefs>
</ds:datastoreItem>
</file>

<file path=customXml/itemProps2.xml><?xml version="1.0" encoding="utf-8"?>
<ds:datastoreItem xmlns:ds="http://schemas.openxmlformats.org/officeDocument/2006/customXml" ds:itemID="{9FD56CCE-0D93-4C94-B683-648BCFF6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C67B7F-7047-4224-BF38-99AEE5558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10835</Words>
  <Characters>61764</Characters>
  <Application>Microsoft Office Word</Application>
  <DocSecurity>0</DocSecurity>
  <Lines>514</Lines>
  <Paragraphs>144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effects of preparation on gender differences in choice to compete</vt:lpstr>
      <vt:lpstr>TITLE</vt:lpstr>
    </vt:vector>
  </TitlesOfParts>
  <Manager/>
  <Company/>
  <LinksUpToDate>false</LinksUpToDate>
  <CharactersWithSpaces>72455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choice to compete</dc:title>
  <dc:creator>keana</dc:creator>
  <cp:keywords/>
  <cp:lastModifiedBy>Richards, Keana</cp:lastModifiedBy>
  <cp:revision>15</cp:revision>
  <dcterms:created xsi:type="dcterms:W3CDTF">2021-11-09T00:35:00Z</dcterms:created>
  <dcterms:modified xsi:type="dcterms:W3CDTF">2021-11-15T16:42:00Z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y fmtid="{D5CDD505-2E9C-101B-9397-08002B2CF9AE}" pid="18" name="ContentTypeId">
    <vt:lpwstr>0x0101004C499DA88D767641A671BB14D0951571</vt:lpwstr>
  </property>
</Properties>
</file>