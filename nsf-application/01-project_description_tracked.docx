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8A953" w14:textId="77777777" w:rsidR="000544B4" w:rsidRDefault="000544B4">
      <w:pPr>
        <w:pStyle w:val="FirstParagraph"/>
      </w:pPr>
    </w:p>
    <w:p w14:paraId="66B8A954" w14:textId="77777777" w:rsidR="000544B4" w:rsidRDefault="00C77E27">
      <w:pPr>
        <w:pStyle w:val="Heading1"/>
      </w:pPr>
      <w:bookmarkStart w:id="1" w:name="overview"/>
      <w:r>
        <w:t>Overview</w:t>
      </w:r>
      <w:bookmarkEnd w:id="1"/>
    </w:p>
    <w:p w14:paraId="66B8A955" w14:textId="05D7747E" w:rsidR="000544B4" w:rsidRDefault="00C77E27">
      <w:pPr>
        <w:pStyle w:val="FirstParagraph"/>
      </w:pPr>
      <w:r>
        <w:t xml:space="preserve">Compensation packages based on performance pay (i.e., bonuses, commissions, and piece-rate payments) have risen in popularity relative to hourly/salaried pay, especially among workers in the highest tiers of occupations (Cuñat &amp; Guadalupe, 2005; Hall &amp; Liebman, 1998; Lemieux, MacLeod, &amp; Parent, 2009; Murphy, 1999). There is evidence that the increasing use of performance pay lends itself to wage inequality. Lemieux et al. (2009) showed that an increased dependence on performance pay during the late 1970’s and early 1990’s accounted for 21% of the observed growth in variance of male wages. Bonuses and commissions, arguably the most competitive compensation schemes, may be especially important in driving the large disparity between the highest and lowest percentile earners within organizations (Bell &amp; Van Reenen, 2010, 2014; Bénabou &amp; Tirole, 2016). </w:t>
      </w:r>
      <w:commentRangeStart w:id="2"/>
      <w:del w:id="3" w:author="Author" w:date="2020-08-08T11:49:00Z">
        <w:r w:rsidR="00E01508" w:rsidRPr="00E01508">
          <w:delText>Notably</w:delText>
        </w:r>
        <w:r w:rsidR="003B549F">
          <w:delText xml:space="preserve">, </w:delText>
        </w:r>
        <w:commentRangeEnd w:id="2"/>
        <w:r w:rsidR="00E01508">
          <w:rPr>
            <w:rStyle w:val="CommentReference"/>
            <w:rFonts w:asciiTheme="minorHAnsi" w:hAnsiTheme="minorHAnsi" w:cstheme="minorBidi"/>
          </w:rPr>
          <w:commentReference w:id="2"/>
        </w:r>
      </w:del>
      <w:ins w:id="4" w:author="Author" w:date="2020-08-08T11:49:00Z">
        <w:r>
          <w:t xml:space="preserve">Importantly, </w:t>
        </w:r>
      </w:ins>
      <w:r>
        <w:t>performance pay may contribute to the gender wage gap too. Using data from the National Longitudinal Surveys of Youth, McGee, McGee, &amp; Pan (2015) show that women are less likely to be employed in occupations that receive bonuses, and simultaneously are more likely to receive piece-rate pay – the least competitive of all forms of performance pay, where workers are paid based on their absolute output.</w:t>
      </w:r>
    </w:p>
    <w:p w14:paraId="66B8A956" w14:textId="58815DA9" w:rsidR="000544B4" w:rsidRDefault="00C77E27">
      <w:pPr>
        <w:pStyle w:val="BodyText"/>
      </w:pPr>
      <w:r>
        <w:t xml:space="preserve">Since competition is relevant to labor market outcomes, researchers began to focus on how a person’s gender affects their response to competition as a means of understanding persistent gender gaps in labor market outcomes (for review, see Niederle &amp; Vesterlund, 2011). Seminal work on gender differences in competitiveness operationalized competitiveness as the choice of a tournament payment scheme that reaps potentially higher earnings over a piece-rate scheme but requires outperforming an opponent (Niederle &amp; Vesterlund, 2007). This work found that women are less competitive than men, on average, even if they would have earned more by competing (Niederle &amp; Vesterlund, 2007). </w:t>
      </w:r>
      <w:del w:id="5" w:author="Author" w:date="2020-08-08T11:49:00Z">
        <w:r w:rsidR="00FC5F46">
          <w:delText>And</w:delText>
        </w:r>
      </w:del>
      <w:ins w:id="6" w:author="Author" w:date="2020-08-08T11:49:00Z">
        <w:r>
          <w:t>Additionally</w:t>
        </w:r>
      </w:ins>
      <w:r>
        <w:t>, this laboratory measure of competitiveness predicts decisions that affect labor market outcomes, such as education choices (Buser, Niederle, &amp; Oosterbeek, 2014; Zhang, 2012) and entrepreneurial decisions (e.g., investment, employment; Berge, Bjorvatn, Garcia Pires, &amp; Tungodden, 2015), and has been shown to predict earnings (Reuben, Sapienza, &amp; Zingales, 2015). Thus, these decisions can perpetuate gender differences in labor market outcomes (Blau &amp; Kahn, 2017).</w:t>
      </w:r>
    </w:p>
    <w:p w14:paraId="66B8A957" w14:textId="78419ECB" w:rsidR="000544B4" w:rsidRDefault="00C77E27">
      <w:pPr>
        <w:pStyle w:val="BodyText"/>
      </w:pPr>
      <w:r>
        <w:t xml:space="preserve">Follow-up research with nearly identical procedures has replicated the effect of gender on the choice to opt into tournaments (see Niederle &amp; Vesterlund, 2011 for review). Notably, this effect has been replicated in diverse populations (Andersen, Ertac, Gneezy, List, &amp; Maximiano, 2013; Apicella &amp; Dreber, 2015; Buser et al., 2014; Buser, Peter, &amp; Wolter, 2017; Dreber, Essen, &amp; Ranehill, 2014; Mayr, Wozniak, Davidson, Kuhns, &amp; Harbaugh, 2012; Sutter, Glätzle-Rützler, Balafoutas, &amp; Czermak, 2016; Sutter &amp; Rutzler, 2010) and with a diverse set of tasks (Apicella &amp; Dreber, 2015; Bjorvatn, Falch, &amp; Hernæs, 2016; Frick, 2011; Saccardo, Pietrasz, &amp; </w:t>
      </w:r>
      <w:proofErr w:type="spellStart"/>
      <w:r>
        <w:t>Gneezy</w:t>
      </w:r>
      <w:proofErr w:type="spellEnd"/>
      <w:r>
        <w:t xml:space="preserve">, 2018; </w:t>
      </w:r>
      <w:proofErr w:type="spellStart"/>
      <w:ins w:id="7" w:author="Author" w:date="2020-08-08T11:49:00Z">
        <w:r>
          <w:t>Samek</w:t>
        </w:r>
        <w:proofErr w:type="spellEnd"/>
        <w:r>
          <w:t xml:space="preserve">, 2019; </w:t>
        </w:r>
      </w:ins>
      <w:r>
        <w:t xml:space="preserve">Sutter &amp; </w:t>
      </w:r>
      <w:proofErr w:type="spellStart"/>
      <w:r>
        <w:t>Glätzle-Rützler</w:t>
      </w:r>
      <w:proofErr w:type="spellEnd"/>
      <w:r>
        <w:t>, 2015</w:t>
      </w:r>
      <w:del w:id="8" w:author="Author" w:date="2020-08-08T11:49:00Z">
        <w:r w:rsidR="003B549F">
          <w:delText>)</w:delText>
        </w:r>
        <w:r w:rsidR="00E01508">
          <w:delText xml:space="preserve">, </w:delText>
        </w:r>
        <w:commentRangeStart w:id="9"/>
        <w:r w:rsidR="00E01508">
          <w:delText>though research has found</w:delText>
        </w:r>
      </w:del>
      <w:ins w:id="10" w:author="Author" w:date="2020-08-08T11:49:00Z">
        <w:r>
          <w:t>). However, there is evidence</w:t>
        </w:r>
      </w:ins>
      <w:r>
        <w:t xml:space="preserve"> that </w:t>
      </w:r>
      <w:ins w:id="11" w:author="Author" w:date="2020-08-08T11:49:00Z">
        <w:r>
          <w:t xml:space="preserve">the </w:t>
        </w:r>
      </w:ins>
      <w:r>
        <w:t xml:space="preserve">task </w:t>
      </w:r>
      <w:del w:id="12" w:author="Author" w:date="2020-08-08T11:49:00Z">
        <w:r w:rsidR="00E01508">
          <w:delText xml:space="preserve">type matters….. In tasks that are perceived as typically-male elicit a greater </w:delText>
        </w:r>
      </w:del>
      <w:ins w:id="13" w:author="Author" w:date="2020-08-08T11:49:00Z">
        <w:r>
          <w:t xml:space="preserve">used during competition affects the size of these </w:t>
        </w:r>
      </w:ins>
      <w:r>
        <w:t xml:space="preserve">gender </w:t>
      </w:r>
      <w:del w:id="14" w:author="Author" w:date="2020-08-08T11:49:00Z">
        <w:r w:rsidR="00E01508">
          <w:delText xml:space="preserve">diff…. whereas, tasks that are more </w:delText>
        </w:r>
      </w:del>
      <w:ins w:id="15" w:author="Author" w:date="2020-08-08T11:49:00Z">
        <w:r>
          <w:t xml:space="preserve">differences. When the task is </w:t>
        </w:r>
      </w:ins>
      <w:r>
        <w:t>female-</w:t>
      </w:r>
      <w:del w:id="16" w:author="Author" w:date="2020-08-08T11:49:00Z">
        <w:r w:rsidR="00E01508">
          <w:delText>centric have been shown to reduce (cite)</w:delText>
        </w:r>
      </w:del>
      <w:ins w:id="17" w:author="Author" w:date="2020-08-08T11:49:00Z">
        <w:r>
          <w:t>typed</w:t>
        </w:r>
      </w:ins>
      <w:r>
        <w:t xml:space="preserve"> or </w:t>
      </w:r>
      <w:del w:id="18" w:author="Author" w:date="2020-08-08T11:49:00Z">
        <w:r w:rsidR="00E01508">
          <w:delText>eliminate (cite)</w:delText>
        </w:r>
      </w:del>
      <w:ins w:id="19" w:author="Author" w:date="2020-08-08T11:49:00Z">
        <w:r>
          <w:t>gender-neutral,</w:t>
        </w:r>
      </w:ins>
      <w:r>
        <w:t xml:space="preserve"> the gender gap in willingness to compete</w:t>
      </w:r>
      <w:del w:id="20" w:author="Author" w:date="2020-08-08T11:49:00Z">
        <w:r w:rsidR="00E01508">
          <w:delText xml:space="preserve">. </w:delText>
        </w:r>
        <w:commentRangeEnd w:id="9"/>
        <w:r w:rsidR="00E01508">
          <w:rPr>
            <w:rStyle w:val="CommentReference"/>
            <w:rFonts w:asciiTheme="minorHAnsi" w:hAnsiTheme="minorHAnsi" w:cstheme="minorBidi"/>
          </w:rPr>
          <w:commentReference w:id="9"/>
        </w:r>
        <w:r w:rsidR="00E01508">
          <w:delText>Some have explained these findings against the backdrop of</w:delText>
        </w:r>
      </w:del>
      <w:ins w:id="21" w:author="Author" w:date="2020-08-08T11:49:00Z">
        <w:r>
          <w:t xml:space="preserve"> is either reduced or completely eliminated (</w:t>
        </w:r>
        <w:proofErr w:type="spellStart"/>
        <w:r>
          <w:t>Apicella</w:t>
        </w:r>
        <w:proofErr w:type="spellEnd"/>
        <w:r>
          <w:t xml:space="preserve"> &amp; </w:t>
        </w:r>
        <w:proofErr w:type="spellStart"/>
        <w:r>
          <w:t>Dreber</w:t>
        </w:r>
        <w:proofErr w:type="spellEnd"/>
        <w:r>
          <w:t xml:space="preserve">, 2015; Boschini, </w:t>
        </w:r>
        <w:proofErr w:type="spellStart"/>
        <w:r>
          <w:t>Dreber</w:t>
        </w:r>
        <w:proofErr w:type="spellEnd"/>
        <w:r>
          <w:t xml:space="preserve">, Essen, </w:t>
        </w:r>
        <w:proofErr w:type="spellStart"/>
        <w:r>
          <w:t>Muren</w:t>
        </w:r>
        <w:proofErr w:type="spellEnd"/>
        <w:r>
          <w:t xml:space="preserve">, &amp; </w:t>
        </w:r>
        <w:proofErr w:type="spellStart"/>
        <w:r>
          <w:t>Ranehill</w:t>
        </w:r>
        <w:proofErr w:type="spellEnd"/>
        <w:r>
          <w:t xml:space="preserve">, 2019, 2014; </w:t>
        </w:r>
        <w:proofErr w:type="spellStart"/>
        <w:r>
          <w:t>Dreber</w:t>
        </w:r>
        <w:proofErr w:type="spellEnd"/>
        <w:r>
          <w:t xml:space="preserve">, Essen, &amp; </w:t>
        </w:r>
        <w:proofErr w:type="spellStart"/>
        <w:r>
          <w:t>Ranehill</w:t>
        </w:r>
        <w:proofErr w:type="spellEnd"/>
        <w:r>
          <w:t xml:space="preserve">, 2011; </w:t>
        </w:r>
        <w:proofErr w:type="spellStart"/>
        <w:r>
          <w:t>Dreber</w:t>
        </w:r>
        <w:proofErr w:type="spellEnd"/>
        <w:r>
          <w:t xml:space="preserve"> et al., 2014; Grosse &amp; </w:t>
        </w:r>
        <w:proofErr w:type="spellStart"/>
        <w:r>
          <w:t>Riener</w:t>
        </w:r>
        <w:proofErr w:type="spellEnd"/>
        <w:r>
          <w:t xml:space="preserve">, 2010; Günther, </w:t>
        </w:r>
        <w:proofErr w:type="spellStart"/>
        <w:r>
          <w:t>Ekinci</w:t>
        </w:r>
        <w:proofErr w:type="spellEnd"/>
        <w:r>
          <w:t xml:space="preserve">, </w:t>
        </w:r>
        <w:proofErr w:type="spellStart"/>
        <w:r>
          <w:t>Schwieren</w:t>
        </w:r>
        <w:proofErr w:type="spellEnd"/>
        <w:r>
          <w:t xml:space="preserve">, &amp; Strobel, 2010; </w:t>
        </w:r>
        <w:proofErr w:type="spellStart"/>
        <w:r>
          <w:t>Iriberri</w:t>
        </w:r>
        <w:proofErr w:type="spellEnd"/>
        <w:r>
          <w:t xml:space="preserve"> &amp; Rey-Biel, 2017; </w:t>
        </w:r>
        <w:proofErr w:type="spellStart"/>
        <w:r>
          <w:t>Shurchkov</w:t>
        </w:r>
        <w:proofErr w:type="spellEnd"/>
        <w:r>
          <w:t>, 2012). Drawing from</w:t>
        </w:r>
      </w:ins>
      <w:r>
        <w:t xml:space="preserve"> the psychology literature on stereotype threat </w:t>
      </w:r>
      <w:del w:id="22" w:author="Author" w:date="2020-08-08T11:49:00Z">
        <w:r w:rsidR="00E01508">
          <w:delText xml:space="preserve">which suggests that… The assumption is </w:delText>
        </w:r>
      </w:del>
      <w:ins w:id="23" w:author="Author" w:date="2020-08-08T11:49:00Z">
        <w:r>
          <w:t xml:space="preserve">(Spencer, </w:t>
        </w:r>
        <w:proofErr w:type="spellStart"/>
        <w:r>
          <w:t>Logel</w:t>
        </w:r>
        <w:proofErr w:type="spellEnd"/>
        <w:r>
          <w:t xml:space="preserve">, &amp; Davies, 2016; Spencer, Steele, &amp; Quinn, 1999; Steele, 1997), some have suggested </w:t>
        </w:r>
      </w:ins>
      <w:r>
        <w:t xml:space="preserve">that women </w:t>
      </w:r>
      <w:del w:id="24" w:author="Author" w:date="2020-08-08T11:49:00Z">
        <w:r w:rsidR="00E01508">
          <w:delText>should not</w:delText>
        </w:r>
      </w:del>
      <w:ins w:id="25" w:author="Author" w:date="2020-08-08T11:49:00Z">
        <w:r>
          <w:t>may be less willing to</w:t>
        </w:r>
      </w:ins>
      <w:r>
        <w:t xml:space="preserve"> compete in </w:t>
      </w:r>
      <w:del w:id="26" w:author="Author" w:date="2020-08-08T11:49:00Z">
        <w:r w:rsidR="00E01508">
          <w:delText>tasks</w:delText>
        </w:r>
      </w:del>
      <w:ins w:id="27" w:author="Author" w:date="2020-08-08T11:49:00Z">
        <w:r>
          <w:t>male-typed tasks (e.g., math, mental rotation) because</w:t>
        </w:r>
      </w:ins>
      <w:r>
        <w:t xml:space="preserve"> they </w:t>
      </w:r>
      <w:del w:id="28" w:author="Author" w:date="2020-08-08T11:49:00Z">
        <w:r w:rsidR="00E01508">
          <w:delText xml:space="preserve">think (justifiably or not) </w:delText>
        </w:r>
      </w:del>
      <w:ins w:id="29" w:author="Author" w:date="2020-08-08T11:49:00Z">
        <w:r>
          <w:t xml:space="preserve">do not want to confirm stereotypes that </w:t>
        </w:r>
      </w:ins>
      <w:r>
        <w:t xml:space="preserve">they will </w:t>
      </w:r>
      <w:del w:id="30" w:author="Author" w:date="2020-08-08T11:49:00Z">
        <w:r w:rsidR="00E01508">
          <w:delText>underperform</w:delText>
        </w:r>
      </w:del>
      <w:ins w:id="31" w:author="Author" w:date="2020-08-08T11:49:00Z">
        <w:r>
          <w:t>perform worse than men</w:t>
        </w:r>
      </w:ins>
      <w:r>
        <w:t xml:space="preserve"> in</w:t>
      </w:r>
      <w:del w:id="32" w:author="Author" w:date="2020-08-08T11:49:00Z">
        <w:r w:rsidR="00E01508">
          <w:delText xml:space="preserve">. Stereotype threat has also  been linked </w:delText>
        </w:r>
        <w:r w:rsidR="00E01508">
          <w:lastRenderedPageBreak/>
          <w:delText>to performance</w:delText>
        </w:r>
      </w:del>
      <w:ins w:id="33" w:author="Author" w:date="2020-08-08T11:49:00Z">
        <w:r>
          <w:t xml:space="preserve"> male-typed tasks, so they decide not to engage</w:t>
        </w:r>
      </w:ins>
      <w:r>
        <w:t xml:space="preserve"> in </w:t>
      </w:r>
      <w:del w:id="34" w:author="Author" w:date="2020-08-08T11:49:00Z">
        <w:r w:rsidR="00E01508">
          <w:delText xml:space="preserve">tasks where…   </w:delText>
        </w:r>
      </w:del>
      <w:ins w:id="35" w:author="Author" w:date="2020-08-08T11:49:00Z">
        <w:r>
          <w:t xml:space="preserve">competitions with men, even if they would earn more by competing (Grosse &amp; </w:t>
        </w:r>
        <w:proofErr w:type="spellStart"/>
        <w:r>
          <w:t>Riener</w:t>
        </w:r>
        <w:proofErr w:type="spellEnd"/>
        <w:r>
          <w:t xml:space="preserve">, 2010; Günther et al., 2010; </w:t>
        </w:r>
        <w:proofErr w:type="spellStart"/>
        <w:r>
          <w:t>Iriberri</w:t>
        </w:r>
        <w:proofErr w:type="spellEnd"/>
        <w:r>
          <w:t xml:space="preserve"> &amp; Rey-Biel, 2017; </w:t>
        </w:r>
        <w:proofErr w:type="spellStart"/>
        <w:r>
          <w:t>Shurchkov</w:t>
        </w:r>
        <w:proofErr w:type="spellEnd"/>
        <w:r>
          <w:t>, 2012).</w:t>
        </w:r>
      </w:ins>
    </w:p>
    <w:p w14:paraId="66B8A958" w14:textId="0F560B59" w:rsidR="000544B4" w:rsidRDefault="00C77E27">
      <w:pPr>
        <w:pStyle w:val="BodyText"/>
        <w:pPrChange w:id="36" w:author="Author" w:date="2020-08-08T11:49:00Z">
          <w:pPr>
            <w:pStyle w:val="BodyText"/>
            <w:ind w:firstLine="0"/>
          </w:pPr>
        </w:pPrChange>
      </w:pPr>
      <w:commentRangeStart w:id="37"/>
      <w:r>
        <w:t xml:space="preserve">While competitions are generally motivating and are designed to improve performance through increased effort (Connelly, Tihanyi, Crook, &amp; Gangloff, 2014; Miller, Petrie, &amp; Segal, 2019; Murayama &amp; Elliot, 2012), </w:t>
      </w:r>
      <w:commentRangeStart w:id="38"/>
      <w:r>
        <w:t xml:space="preserve">some research suggests that </w:t>
      </w:r>
      <w:del w:id="39" w:author="Author" w:date="2020-08-08T11:49:00Z">
        <w:r w:rsidR="003B549F">
          <w:delText>women do</w:delText>
        </w:r>
      </w:del>
      <w:ins w:id="40" w:author="Author" w:date="2020-08-08T11:49:00Z">
        <w:r>
          <w:t>men perform better under competitive payment schemes relative to non-competitive payment schemes, while women’s performance does</w:t>
        </w:r>
      </w:ins>
      <w:r>
        <w:t xml:space="preserve"> not </w:t>
      </w:r>
      <w:del w:id="41" w:author="Author" w:date="2020-08-08T11:49:00Z">
        <w:r w:rsidR="003B549F">
          <w:delText>increase their effort when required to enter</w:delText>
        </w:r>
      </w:del>
      <w:ins w:id="42" w:author="Author" w:date="2020-08-08T11:49:00Z">
        <w:r>
          <w:t>respond to</w:t>
        </w:r>
      </w:ins>
      <w:r>
        <w:t xml:space="preserve"> competitions (</w:t>
      </w:r>
      <w:proofErr w:type="spellStart"/>
      <w:r>
        <w:t>Gneezy</w:t>
      </w:r>
      <w:proofErr w:type="spellEnd"/>
      <w:r>
        <w:t xml:space="preserve">, </w:t>
      </w:r>
      <w:proofErr w:type="spellStart"/>
      <w:r>
        <w:t>Niederle</w:t>
      </w:r>
      <w:proofErr w:type="spellEnd"/>
      <w:r>
        <w:t xml:space="preserve">, &amp; Rustichini, 2003; Gneezy &amp; </w:t>
      </w:r>
      <w:proofErr w:type="spellStart"/>
      <w:r>
        <w:t>Rustichini</w:t>
      </w:r>
      <w:proofErr w:type="spellEnd"/>
      <w:r>
        <w:t>, 2004; Günther</w:t>
      </w:r>
      <w:del w:id="43" w:author="Author" w:date="2020-08-08T11:49:00Z">
        <w:r w:rsidR="003B549F">
          <w:delText xml:space="preserve">, Ekinci, Schwieren, &amp; Strobel, </w:delText>
        </w:r>
      </w:del>
      <w:ins w:id="44" w:author="Author" w:date="2020-08-08T11:49:00Z">
        <w:r>
          <w:t xml:space="preserve"> et al., </w:t>
        </w:r>
      </w:ins>
      <w:r>
        <w:t xml:space="preserve">2010; </w:t>
      </w:r>
      <w:proofErr w:type="spellStart"/>
      <w:r>
        <w:t>Samak</w:t>
      </w:r>
      <w:proofErr w:type="spellEnd"/>
      <w:r>
        <w:t>, 2013</w:t>
      </w:r>
      <w:del w:id="45" w:author="Author" w:date="2020-08-08T11:49:00Z">
        <w:r w:rsidR="003B549F">
          <w:delText>)</w:delText>
        </w:r>
        <w:commentRangeEnd w:id="38"/>
        <w:r w:rsidR="00E01508">
          <w:rPr>
            <w:rStyle w:val="CommentReference"/>
            <w:rFonts w:asciiTheme="minorHAnsi" w:hAnsiTheme="minorHAnsi" w:cstheme="minorBidi"/>
          </w:rPr>
          <w:commentReference w:id="38"/>
        </w:r>
        <w:r w:rsidR="003B549F">
          <w:delText>.</w:delText>
        </w:r>
      </w:del>
      <w:ins w:id="46" w:author="Author" w:date="2020-08-08T11:49:00Z">
        <w:r>
          <w:t xml:space="preserve">). For instance, </w:t>
        </w:r>
        <w:proofErr w:type="spellStart"/>
        <w:r>
          <w:t>Gneezy</w:t>
        </w:r>
        <w:proofErr w:type="spellEnd"/>
        <w:r>
          <w:t xml:space="preserve"> et al. (2003) show that there is no gender difference in performance when participants are solving mazes following a piece-rate payment scheme, but a significant gender difference in performance arises under a tournament payment scheme. As suggested above, task type tends to interact with payment scheme to affect gender differences in performance during competition, as demonstrated by Günther et al. (2010), who replicate the effect of competition on gender differences in performance for the male-typed task, but find no gender differences in performance during competition for female-typed or gender-neutral tasks.</w:t>
        </w:r>
      </w:ins>
      <w:r>
        <w:t xml:space="preserve"> Relatedly, </w:t>
      </w:r>
      <w:ins w:id="47" w:author="Author" w:date="2020-08-08T11:49:00Z">
        <w:r>
          <w:t xml:space="preserve">during repeated competition, </w:t>
        </w:r>
      </w:ins>
      <w:r>
        <w:t xml:space="preserve">women tend to </w:t>
      </w:r>
      <w:del w:id="48" w:author="Author" w:date="2020-08-08T11:49:00Z">
        <w:r w:rsidR="003B549F">
          <w:delText>exert less effort</w:delText>
        </w:r>
      </w:del>
      <w:ins w:id="49" w:author="Author" w:date="2020-08-08T11:49:00Z">
        <w:r>
          <w:t>perform worse in subsequent performance rounds</w:t>
        </w:r>
      </w:ins>
      <w:r>
        <w:t xml:space="preserve"> after losing</w:t>
      </w:r>
      <w:del w:id="50" w:author="Author" w:date="2020-08-08T11:49:00Z">
        <w:r w:rsidR="003B549F">
          <w:delText xml:space="preserve"> a competition (</w:delText>
        </w:r>
        <w:commentRangeStart w:id="51"/>
        <w:r w:rsidR="003B549F">
          <w:delText>Buser &amp; Yuan, 2019</w:delText>
        </w:r>
        <w:commentRangeEnd w:id="51"/>
        <w:r w:rsidR="00E01508">
          <w:rPr>
            <w:rStyle w:val="CommentReference"/>
            <w:rFonts w:asciiTheme="minorHAnsi" w:hAnsiTheme="minorHAnsi" w:cstheme="minorBidi"/>
          </w:rPr>
          <w:commentReference w:id="51"/>
        </w:r>
        <w:r w:rsidR="003B549F">
          <w:delText xml:space="preserve">; </w:delText>
        </w:r>
      </w:del>
      <w:ins w:id="52" w:author="Author" w:date="2020-08-08T11:49:00Z">
        <w:r>
          <w:t>, even if the monetary prize they lost was relatively meager, while men only perform worse in subsequent rounds if they lost the chance to win a large monetary prize (</w:t>
        </w:r>
      </w:ins>
      <w:r>
        <w:t xml:space="preserve">Gill &amp; Prowse, 2014). </w:t>
      </w:r>
      <w:del w:id="53" w:author="Author" w:date="2020-08-08T11:49:00Z">
        <w:r w:rsidR="00E01508" w:rsidRPr="00E01508">
          <w:delText>Notably</w:delText>
        </w:r>
        <w:r w:rsidR="003B549F">
          <w:delText>, these gender differences in performance during competitions and</w:delText>
        </w:r>
      </w:del>
      <w:ins w:id="54" w:author="Author" w:date="2020-08-08T11:49:00Z">
        <w:r>
          <w:t xml:space="preserve">Other research suggests women stop competing altogether after losing if given the choice, as shown by </w:t>
        </w:r>
        <w:proofErr w:type="spellStart"/>
        <w:r>
          <w:t>Buser</w:t>
        </w:r>
        <w:proofErr w:type="spellEnd"/>
        <w:r>
          <w:t xml:space="preserve"> &amp; Yuan (2019), who examine the effects of losing while competing in the Dutch Math Olympiad on</w:t>
        </w:r>
      </w:ins>
      <w:r>
        <w:t xml:space="preserve"> the choice to compete </w:t>
      </w:r>
      <w:del w:id="55" w:author="Author" w:date="2020-08-08T11:49:00Z">
        <w:r w:rsidR="003B549F">
          <w:delText>are most robust in male-typed tasks and mixed-gender groups (Apicella &amp; Dreber, 2015; Buser, Dolder, &amp; Assem, 2020; Dreber et al., 2014; Günther et al., 2010; Shurchkov, 2012).</w:delText>
        </w:r>
        <w:commentRangeEnd w:id="37"/>
        <w:r w:rsidR="00E01508">
          <w:rPr>
            <w:rStyle w:val="CommentReference"/>
            <w:rFonts w:asciiTheme="minorHAnsi" w:hAnsiTheme="minorHAnsi" w:cstheme="minorBidi"/>
          </w:rPr>
          <w:commentReference w:id="37"/>
        </w:r>
      </w:del>
      <w:ins w:id="56" w:author="Author" w:date="2020-08-08T11:49:00Z">
        <w:r>
          <w:t>in subsequent years. They show that men are just as likely to compete even if they lost the previous year, while women are less likely to compete in the Dutch Math Olympiad again if they lost before.</w:t>
        </w:r>
      </w:ins>
    </w:p>
    <w:p w14:paraId="66B8A959" w14:textId="7060B923" w:rsidR="000544B4" w:rsidRDefault="00C77E27">
      <w:pPr>
        <w:pStyle w:val="BodyText"/>
      </w:pPr>
      <w:r>
        <w:t>Given the implications of gender differences in competitiveness for gender disparities in labor market outcomes (Berge</w:t>
      </w:r>
      <w:del w:id="57" w:author="Author" w:date="2020-08-08T11:49:00Z">
        <w:r w:rsidR="70E8B45B" w:rsidRPr="70E8B45B">
          <w:rPr>
            <w:rFonts w:eastAsia="Times New Roman"/>
          </w:rPr>
          <w:delText>, Bjorvatn, Garcia Pires, &amp; Tungodden,</w:delText>
        </w:r>
      </w:del>
      <w:ins w:id="58" w:author="Author" w:date="2020-08-08T11:49:00Z">
        <w:r>
          <w:t xml:space="preserve"> et al.,</w:t>
        </w:r>
      </w:ins>
      <w:r>
        <w:t xml:space="preserve"> 2015; </w:t>
      </w:r>
      <w:proofErr w:type="spellStart"/>
      <w:r>
        <w:t>Blau</w:t>
      </w:r>
      <w:proofErr w:type="spellEnd"/>
      <w:r>
        <w:t xml:space="preserve"> &amp; Kahn, 2017; Buser et al., 2014; Niederle &amp; Vesterlund, 2011; Reuben et al., 2015; Zhang, 2012), most of the current research on gender differences in competitions has focused on </w:t>
      </w:r>
      <w:del w:id="59" w:author="Author" w:date="2020-08-08T11:49:00Z">
        <w:r w:rsidR="00FC5F46">
          <w:delText xml:space="preserve">i) </w:delText>
        </w:r>
      </w:del>
      <w:r>
        <w:t xml:space="preserve">either </w:t>
      </w:r>
      <w:proofErr w:type="spellStart"/>
      <w:ins w:id="60" w:author="Author" w:date="2020-08-08T11:49:00Z">
        <w:r>
          <w:t>i</w:t>
        </w:r>
        <w:proofErr w:type="spellEnd"/>
        <w:r>
          <w:t xml:space="preserve">) </w:t>
        </w:r>
      </w:ins>
      <w:r>
        <w:t>explaining the sources of the gender differences (e.g.,</w:t>
      </w:r>
      <w:del w:id="61" w:author="Author" w:date="2020-08-08T11:49:00Z">
        <w:r w:rsidR="70E8B45B" w:rsidRPr="70E8B45B">
          <w:delText xml:space="preserve"> van</w:delText>
        </w:r>
      </w:del>
      <w:r>
        <w:t xml:space="preserve"> Veldhuizen, 2017) or ii) designing interventions to encourage women to compete more (Alan &amp; Ertac, 2018; Balafoutas &amp; Sutter, 2012; Brandts, Groenert, &amp; Rott, 2015; Brandts et al., 2015; Cassar, Wordofa, &amp; Zhang, 2016; Healy &amp; Pate, 2011; Niederle, Segal, &amp; Vesterlund, 2013; Sutter et al., 2016). Less consideration has been paid to how competitions affect women. However, as the research on the gender differences in performance during competition suggests (Buser &amp; Yuan, 2019; Gill &amp; Prowse, 2014; Gneezy et al., 2003; Gneezy &amp; Rustichini, 2004; Günther et al., 2010; Miller et al., 2019; Samak, 2013), it is also important to consider the potential downstream consequences of women’s entry into competitions.</w:t>
      </w:r>
      <w:del w:id="62" w:author="Author" w:date="2020-08-08T11:49:00Z">
        <w:r w:rsidR="70E8B45B" w:rsidRPr="70E8B45B">
          <w:delText xml:space="preserve"> </w:delText>
        </w:r>
      </w:del>
    </w:p>
    <w:p w14:paraId="49AB63CF" w14:textId="77777777" w:rsidR="00FC5F46" w:rsidRDefault="00C77E27" w:rsidP="001E1E1D">
      <w:pPr>
        <w:pStyle w:val="BodyText"/>
        <w:rPr>
          <w:del w:id="63" w:author="Author" w:date="2020-08-08T11:49:00Z"/>
        </w:rPr>
      </w:pPr>
      <w:r>
        <w:t xml:space="preserve">The present proposal builds on prior research by examining how competitions affect gender differences in the amount of time spent preparing for competitions. We hypothesize that women will spend more time preparing than men, especially before competitions, in part because they are less risk-seeking (Bertrand, 2010; Croson &amp; Gneezy, 2009; Dohmen et al., 2011; Eckel &amp; Grossman, 2008) and confident (Barber &amp; Odean, 2001; Bertrand et al., 2010; </w:t>
      </w:r>
      <w:proofErr w:type="spellStart"/>
      <w:r>
        <w:t>Croson</w:t>
      </w:r>
      <w:proofErr w:type="spellEnd"/>
      <w:r>
        <w:t xml:space="preserve"> &amp; </w:t>
      </w:r>
      <w:proofErr w:type="spellStart"/>
      <w:r>
        <w:t>Gneezy</w:t>
      </w:r>
      <w:proofErr w:type="spellEnd"/>
      <w:r>
        <w:t xml:space="preserve">, 2009; Lundeberg, Fox, &amp; </w:t>
      </w:r>
      <w:proofErr w:type="spellStart"/>
      <w:r>
        <w:t>Puncochaf</w:t>
      </w:r>
      <w:proofErr w:type="spellEnd"/>
      <w:r>
        <w:t xml:space="preserve">, 1994; Mobius, </w:t>
      </w:r>
      <w:proofErr w:type="spellStart"/>
      <w:r>
        <w:t>Niederle</w:t>
      </w:r>
      <w:proofErr w:type="spellEnd"/>
      <w:r>
        <w:t xml:space="preserve">, Niehaus, &amp; </w:t>
      </w:r>
      <w:proofErr w:type="spellStart"/>
      <w:r>
        <w:t>Rosenblat</w:t>
      </w:r>
      <w:proofErr w:type="spellEnd"/>
      <w:r>
        <w:t xml:space="preserve">, 2011) than men on average. </w:t>
      </w:r>
    </w:p>
    <w:p w14:paraId="66B8A95A" w14:textId="2ABC9E39" w:rsidR="000544B4" w:rsidRDefault="00FC5F46">
      <w:pPr>
        <w:pStyle w:val="BodyText"/>
        <w:rPr>
          <w:ins w:id="64" w:author="Author" w:date="2020-08-08T11:49:00Z"/>
        </w:rPr>
      </w:pPr>
      <w:del w:id="65" w:author="Author" w:date="2020-08-08T11:49:00Z">
        <w:r>
          <w:delText>Overconfidence</w:delText>
        </w:r>
      </w:del>
      <w:ins w:id="66" w:author="Author" w:date="2020-08-08T11:49:00Z">
        <w:r w:rsidR="00C77E27">
          <w:t>Confidence</w:t>
        </w:r>
      </w:ins>
      <w:r w:rsidR="00C77E27">
        <w:t xml:space="preserve"> and risk</w:t>
      </w:r>
      <w:del w:id="67" w:author="Author" w:date="2020-08-08T11:49:00Z">
        <w:r>
          <w:delText>-taking</w:delText>
        </w:r>
      </w:del>
      <w:ins w:id="68" w:author="Author" w:date="2020-08-08T11:49:00Z">
        <w:r w:rsidR="00C77E27">
          <w:t xml:space="preserve"> attitude</w:t>
        </w:r>
      </w:ins>
      <w:r w:rsidR="00C77E27">
        <w:t xml:space="preserve"> have been implicated in driving the gender gap in willingness to compete (Niederle &amp; </w:t>
      </w:r>
      <w:proofErr w:type="spellStart"/>
      <w:r w:rsidR="00C77E27">
        <w:t>Vesterlund</w:t>
      </w:r>
      <w:proofErr w:type="spellEnd"/>
      <w:r w:rsidR="00C77E27">
        <w:t xml:space="preserve">, 2011; </w:t>
      </w:r>
      <w:del w:id="69" w:author="Author" w:date="2020-08-08T11:49:00Z">
        <w:r w:rsidR="70E8B45B" w:rsidRPr="70E8B45B">
          <w:delText xml:space="preserve">van </w:delText>
        </w:r>
      </w:del>
      <w:proofErr w:type="spellStart"/>
      <w:r w:rsidR="00C77E27">
        <w:t>Veldhuizen</w:t>
      </w:r>
      <w:proofErr w:type="spellEnd"/>
      <w:r w:rsidR="00C77E27">
        <w:t>, 2017).</w:t>
      </w:r>
      <w:del w:id="70" w:author="Author" w:date="2020-08-08T11:49:00Z">
        <w:r>
          <w:delText xml:space="preserve"> </w:delText>
        </w:r>
      </w:del>
    </w:p>
    <w:p w14:paraId="66B8A95B" w14:textId="4A69FFFD" w:rsidR="000544B4" w:rsidRDefault="00C77E27">
      <w:pPr>
        <w:pStyle w:val="BodyText"/>
      </w:pPr>
      <w:r>
        <w:lastRenderedPageBreak/>
        <w:t xml:space="preserve">However, the extent to which confidence and risk </w:t>
      </w:r>
      <w:del w:id="71" w:author="Author" w:date="2020-08-08T11:49:00Z">
        <w:r w:rsidR="70E8B45B">
          <w:delText>attitude</w:delText>
        </w:r>
        <w:r w:rsidR="00FC5F46">
          <w:delText>s</w:delText>
        </w:r>
      </w:del>
      <w:ins w:id="72" w:author="Author" w:date="2020-08-08T11:49:00Z">
        <w:r>
          <w:t>attitude</w:t>
        </w:r>
      </w:ins>
      <w:r>
        <w:t xml:space="preserve"> account for the gender gap in willingness to compete is still unclear. The seminal research in this literature suggested that confidence and risk attitude did not completely explain the gender gap in the choice to compete, since there was a residual gender gap in the choice to compete after controlling for these factors (Niederle &amp; Vesterlund, 2007). The unexplained component of the original gender effect was taken as evidence of a distinct “competitiveness” trait, separate from risk attitude and confidence, that was allegedly driving the gender gap in the choice to compete (Niederle &amp; Vesterlund, 2007, 2011). However, recent work correcting for measurement error (Gillen, Snowberg, &amp; Yariv, 2019) and using experimental techniques to isolate the effects of the competitiveness trait (</w:t>
      </w:r>
      <w:proofErr w:type="spellStart"/>
      <w:del w:id="73" w:author="Author" w:date="2020-08-08T11:49:00Z">
        <w:r w:rsidR="70E8B45B">
          <w:delText xml:space="preserve">van </w:delText>
        </w:r>
      </w:del>
      <w:r>
        <w:t>Veldhuizen</w:t>
      </w:r>
      <w:proofErr w:type="spellEnd"/>
      <w:r>
        <w:t>, 2017) find that risk attitude and confidence fully explain the gender gap in the choice to compete. Regardless of whether competitiveness is a stand-alone trait, it is clear that confidence and risk attitude can generate differences in how men and women react to competitions, possibly including the decision to prepare before a competition.</w:t>
      </w:r>
    </w:p>
    <w:p w14:paraId="66B8A95C" w14:textId="4169F0D9" w:rsidR="000544B4" w:rsidRDefault="00C77E27">
      <w:pPr>
        <w:pStyle w:val="BodyText"/>
      </w:pPr>
      <w:r>
        <w:t xml:space="preserve">Confidence is conceptualized as the accuracy of one’s perceived performance or ability on a task (Beyer &amp; Bowden, 1997). Since competitions, by definition, compare the performance among two or more individuals, they naturally lead to self-evaluation and an assessment of one’s competitors - processes that are intimately linked to confidence. To the extent that confidence influences how much individuals think they need to prepare in order to win, we may expect to see women preparing more than men, particularly in competitive contexts. Independent of any ambitions to win, less confident individuals may prepare more in order to reduce the negative feelings caused by low confidence. Indeed, mastery is an important driver of confidence </w:t>
      </w:r>
      <w:del w:id="74" w:author="Author" w:date="2020-08-08T11:49:00Z">
        <w:r w:rsidR="003B549F">
          <w:delText>[</w:delText>
        </w:r>
      </w:del>
      <w:ins w:id="75" w:author="Author" w:date="2020-08-08T11:49:00Z">
        <w:r>
          <w:t>(</w:t>
        </w:r>
      </w:ins>
      <w:r>
        <w:t>for review, see Gist &amp; Mitchell</w:t>
      </w:r>
      <w:del w:id="76" w:author="Author" w:date="2020-08-08T11:49:00Z">
        <w:r w:rsidR="003B549F">
          <w:delText xml:space="preserve"> (</w:delText>
        </w:r>
      </w:del>
      <w:ins w:id="77" w:author="Author" w:date="2020-08-08T11:49:00Z">
        <w:r>
          <w:t xml:space="preserve">, </w:t>
        </w:r>
      </w:ins>
      <w:r>
        <w:t>1992</w:t>
      </w:r>
      <w:del w:id="78" w:author="Author" w:date="2020-08-08T11:49:00Z">
        <w:r w:rsidR="003B549F">
          <w:delText>);</w:delText>
        </w:r>
      </w:del>
      <w:ins w:id="79" w:author="Author" w:date="2020-08-08T11:49:00Z">
        <w:r>
          <w:t>;</w:t>
        </w:r>
      </w:ins>
      <w:r>
        <w:t xml:space="preserve"> Usher &amp; </w:t>
      </w:r>
      <w:proofErr w:type="spellStart"/>
      <w:r>
        <w:t>Pajares</w:t>
      </w:r>
      <w:proofErr w:type="spellEnd"/>
      <w:del w:id="80" w:author="Author" w:date="2020-08-08T11:49:00Z">
        <w:r w:rsidR="003B549F">
          <w:delText xml:space="preserve"> (</w:delText>
        </w:r>
      </w:del>
      <w:ins w:id="81" w:author="Author" w:date="2020-08-08T11:49:00Z">
        <w:r>
          <w:t xml:space="preserve">, </w:t>
        </w:r>
      </w:ins>
      <w:r>
        <w:t>2008</w:t>
      </w:r>
      <w:del w:id="82" w:author="Author" w:date="2020-08-08T11:49:00Z">
        <w:r w:rsidR="003B549F">
          <w:delText>))</w:delText>
        </w:r>
      </w:del>
      <w:ins w:id="83" w:author="Author" w:date="2020-08-08T11:49:00Z">
        <w:r>
          <w:t>)</w:t>
        </w:r>
      </w:ins>
      <w:r>
        <w:t xml:space="preserve"> and there is no theoretical or empirical reason to suspect that women would be less concerned with mastery than men. In fact, research suggests that women are just as likely as men to compete when competing against their own past performance, suggesting an equal desire for </w:t>
      </w:r>
      <w:del w:id="84" w:author="Author" w:date="2020-08-08T11:49:00Z">
        <w:r w:rsidR="00FC5F46">
          <w:delText>achievement and excellence (</w:delText>
        </w:r>
        <w:commentRangeStart w:id="85"/>
        <w:r w:rsidR="00FC5F46">
          <w:delText xml:space="preserve">cite). </w:delText>
        </w:r>
        <w:commentRangeEnd w:id="85"/>
        <w:r w:rsidR="00FC5F46">
          <w:rPr>
            <w:rStyle w:val="CommentReference"/>
            <w:rFonts w:asciiTheme="minorHAnsi" w:hAnsiTheme="minorHAnsi" w:cstheme="minorBidi"/>
          </w:rPr>
          <w:commentReference w:id="85"/>
        </w:r>
      </w:del>
      <w:ins w:id="86" w:author="Author" w:date="2020-08-08T11:49:00Z">
        <w:r>
          <w:t>improving performance (</w:t>
        </w:r>
        <w:proofErr w:type="spellStart"/>
        <w:r>
          <w:t>Apicella</w:t>
        </w:r>
        <w:proofErr w:type="spellEnd"/>
        <w:r>
          <w:t xml:space="preserve"> et al., 2017b).</w:t>
        </w:r>
      </w:ins>
    </w:p>
    <w:p w14:paraId="66B8A95D" w14:textId="77777777" w:rsidR="000544B4" w:rsidRDefault="00C77E27">
      <w:pPr>
        <w:pStyle w:val="BodyText"/>
      </w:pPr>
      <w:r>
        <w:t>There is ample research to suggest that women are less (over)confident on average than men across a number of domains (Bertrand, 2010; Beyer, 1990; Beyer &amp; Bowden, 1997; Croson &amp; Gneezy, 2009; Lundeberg et al., 1994; Mobius et al., 2011; Niederle &amp; Vesterlund, 2007, 2011). Within the literature on the gender gap in competitiveness, confidence is operationalized as the belief about one’s relative performance during a competition, where individuals who have inaccurately high ratings of their performance are deemed overconfident. If an individual does not feel as though their performance is higher than individuals they are competing against, they are unlikely to make the decision to compete for fear of missing the opportunity to earn money, even if they would otherwise outperform their opponent. Although both men and women tend to be overconfident, men are far more likely to fall into the trap of overconfidence, which leads them to compete more often than they should, given their actual ability (Niederle &amp; Vesterlund, 2007).</w:t>
      </w:r>
    </w:p>
    <w:p w14:paraId="66B8A95E" w14:textId="77777777" w:rsidR="000544B4" w:rsidRDefault="00C77E27">
      <w:pPr>
        <w:pStyle w:val="BodyText"/>
      </w:pPr>
      <w:r>
        <w:t>Another variable that has been identified as a possible explanation for gender differences in competitiveness is risk attitude, typically construed as the preference for a certain gain over a gamble, even if the gamble has an equal or greater monetary expectation (Kahneman &amp; Tversky, 1982). For instance, a risk averse person would prefer a sure gain of $80 over a gamble where they have an 85 percent chance of winning $100 and a 15 percent chance of winning $0, even though the monetary expectation in the latter case is higher (e.g., average of $85 in earnings relative to an average of $80) (Kahneman &amp; Tversky, 1982). Payment based on the outcomes of a competition are inherently riskier than non-competitive payment schemes (e.g., guaranteed payment per unit of output) because in most cases, there is uncertainty surrounding one’s relative performance (Niederle &amp; Vesterlund, 2011). Several studies across diverse settings have documented a gender difference in risk attitudes, where women tend to be more risk-averse than men on average (Bertrand, 2010; Croson &amp; Gneezy, 2009). Because competitions are inherently riskier and women tend to be more risk-averse, women may prepare more than men before competing to reduce some of the uncertainty of performing during competition.</w:t>
      </w:r>
    </w:p>
    <w:p w14:paraId="66B8A95F" w14:textId="522A7A24" w:rsidR="000544B4" w:rsidRDefault="00C77E27">
      <w:pPr>
        <w:pStyle w:val="BodyText"/>
      </w:pPr>
      <w:r>
        <w:lastRenderedPageBreak/>
        <w:t xml:space="preserve">The current proposal examines gender differences in preparation in competitive contexts. Because women tend to be more risk-averse (Bertrand, 2010; Croson &amp; Gneezy, 2009; Dohmen et al., 2011; Eckel &amp; Grossman, 2008), less confident (Barber &amp; Odean, 2001; Bertrand et al., 2010; Croson &amp; Gneezy, 2009; Lundeberg et al., 1994; Mobius et al., 2011) and prefer to opt out of competitions (Niederle &amp; Vesterlund, 2011), they may engage in more coping strategies before entering competitions, like preparing more. Indeed, previous research suggests women are more likely to emphasize the importance of working hard, value dedication more, </w:t>
      </w:r>
      <w:commentRangeStart w:id="87"/>
      <w:r>
        <w:t xml:space="preserve">and spend more time preparing than men in general </w:t>
      </w:r>
      <w:commentRangeEnd w:id="87"/>
      <w:r w:rsidR="00FC5F46">
        <w:rPr>
          <w:rStyle w:val="CommentReference"/>
          <w:rFonts w:asciiTheme="minorHAnsi" w:hAnsiTheme="minorHAnsi" w:cstheme="minorBidi"/>
        </w:rPr>
        <w:commentReference w:id="87"/>
      </w:r>
      <w:r>
        <w:t xml:space="preserve">(Hirt &amp; </w:t>
      </w:r>
      <w:proofErr w:type="spellStart"/>
      <w:r>
        <w:t>Mccrea</w:t>
      </w:r>
      <w:proofErr w:type="spellEnd"/>
      <w:r>
        <w:t xml:space="preserve">, 2009; Kenney-Benson, Pomerantz, Ryan, &amp; Patrick, 2006; Kimble &amp; Hirt, 2005; Leslie, Cimpian, Meyer, &amp; Freeland, 2015; Lucas &amp; </w:t>
      </w:r>
      <w:proofErr w:type="spellStart"/>
      <w:r>
        <w:t>Lovaglia</w:t>
      </w:r>
      <w:proofErr w:type="spellEnd"/>
      <w:r>
        <w:t xml:space="preserve">, 2005; </w:t>
      </w:r>
      <w:proofErr w:type="spellStart"/>
      <w:r>
        <w:t>Mccrea</w:t>
      </w:r>
      <w:proofErr w:type="spellEnd"/>
      <w:del w:id="88" w:author="Author" w:date="2020-08-08T11:49:00Z">
        <w:r w:rsidR="70E8B45B">
          <w:delText>, Hirt, &amp; Milner, 2008).</w:delText>
        </w:r>
      </w:del>
      <w:ins w:id="89" w:author="Author" w:date="2020-08-08T11:49:00Z">
        <w:r>
          <w:t xml:space="preserve"> et al., 2008a, 2008b).</w:t>
        </w:r>
      </w:ins>
      <w:r>
        <w:t xml:space="preserve"> For instance, </w:t>
      </w:r>
      <w:del w:id="90" w:author="Author" w:date="2020-08-08T11:49:00Z">
        <w:r w:rsidR="00FC5F46">
          <w:delText>XXX</w:delText>
        </w:r>
      </w:del>
      <w:proofErr w:type="spellStart"/>
      <w:ins w:id="91" w:author="Author" w:date="2020-08-08T11:49:00Z">
        <w:r>
          <w:t>Mccrea</w:t>
        </w:r>
        <w:proofErr w:type="spellEnd"/>
        <w:r>
          <w:t xml:space="preserve"> et al. (2008b) show that a scale measuring one’s belief’s about effort predicts gender differences in the tendency to behaviorally self-handicap (e.g., fail to study before a test, leading a person to perform poorly), where women were more likely to value effort, and in turn, self-handicap. Additionally, </w:t>
        </w:r>
        <w:proofErr w:type="spellStart"/>
        <w:r>
          <w:t>Mccrea</w:t>
        </w:r>
        <w:proofErr w:type="spellEnd"/>
        <w:r>
          <w:t xml:space="preserve"> et al. (2008a) show that that gender differences in perceived value of effort are not driven by possible confounds, such as achievement orientation or implicit theories of intelligence.</w:t>
        </w:r>
      </w:ins>
    </w:p>
    <w:p w14:paraId="66B8A960" w14:textId="7D00BF71" w:rsidR="000544B4" w:rsidRDefault="003B549F">
      <w:pPr>
        <w:pStyle w:val="BodyText"/>
      </w:pPr>
      <w:del w:id="92" w:author="Author" w:date="2020-08-08T11:49:00Z">
        <w:r>
          <w:delText>My</w:delText>
        </w:r>
      </w:del>
      <w:ins w:id="93" w:author="Author" w:date="2020-08-08T11:49:00Z">
        <w:r w:rsidR="00C77E27">
          <w:t>In addition, my</w:t>
        </w:r>
      </w:ins>
      <w:r w:rsidR="00C77E27">
        <w:t xml:space="preserve"> own research</w:t>
      </w:r>
      <w:del w:id="94" w:author="Author" w:date="2020-08-08T11:49:00Z">
        <w:r>
          <w:delText xml:space="preserve"> </w:delText>
        </w:r>
        <w:r w:rsidR="00FC5F46">
          <w:delText>too,</w:delText>
        </w:r>
      </w:del>
      <w:r w:rsidR="00C77E27">
        <w:t xml:space="preserve"> substantiates gender differences in effort, where women were more likely to choose to prepare than men before completing a multiplication task</w:t>
      </w:r>
      <w:del w:id="95" w:author="Author" w:date="2020-08-08T11:49:00Z">
        <w:r w:rsidR="00FC5F46">
          <w:delText xml:space="preserve"> </w:delText>
        </w:r>
      </w:del>
      <w:r w:rsidR="00C77E27">
        <w:rPr>
          <w:rPrChange w:id="96" w:author="Author" w:date="2020-08-08T11:49:00Z">
            <w:rPr>
              <w:strike/>
            </w:rPr>
          </w:rPrChange>
        </w:rPr>
        <w:t xml:space="preserve">, even though they were less likely to compete </w:t>
      </w:r>
      <w:r w:rsidR="00C77E27">
        <w:t>(Richards et al., in prep).</w:t>
      </w:r>
      <w:r w:rsidR="00C77E27">
        <w:rPr>
          <w:rStyle w:val="FootnoteReference"/>
        </w:rPr>
        <w:footnoteReference w:id="2"/>
      </w:r>
      <w:r w:rsidR="00C77E27">
        <w:t xml:space="preserve"> The goal of this work was to explore how preparation might influence </w:t>
      </w:r>
      <w:del w:id="97" w:author="Author" w:date="2020-08-08T11:49:00Z">
        <w:r w:rsidR="00FC5F46">
          <w:delText>women’s’</w:delText>
        </w:r>
      </w:del>
      <w:ins w:id="98" w:author="Author" w:date="2020-08-08T11:49:00Z">
        <w:r w:rsidR="00C77E27">
          <w:t>women’s</w:t>
        </w:r>
      </w:ins>
      <w:r w:rsidR="00C77E27">
        <w:t xml:space="preserve"> willingness to compete. </w:t>
      </w:r>
      <w:del w:id="99" w:author="Author" w:date="2020-08-08T11:49:00Z">
        <w:r>
          <w:delText xml:space="preserve"> </w:delText>
        </w:r>
      </w:del>
      <w:r w:rsidR="00C77E27">
        <w:t>The first preliminary study in this line of work manipulated participants’ (</w:t>
      </w:r>
      <w:r w:rsidR="00C77E27">
        <w:rPr>
          <w:i/>
        </w:rPr>
        <w:t>N</w:t>
      </w:r>
      <w:r w:rsidR="00C77E27">
        <w:t xml:space="preserve"> </w:t>
      </w:r>
      <w:commentRangeStart w:id="100"/>
      <w:r w:rsidR="00C77E27">
        <w:t xml:space="preserve">= </w:t>
      </w:r>
      <w:del w:id="101" w:author="Author" w:date="2020-08-08T11:49:00Z">
        <w:r>
          <w:delText>1010</w:delText>
        </w:r>
      </w:del>
      <w:ins w:id="102" w:author="Author" w:date="2020-08-08T11:49:00Z">
        <w:r w:rsidR="00C77E27">
          <w:t>1056</w:t>
        </w:r>
      </w:ins>
      <w:r w:rsidR="00C77E27">
        <w:t xml:space="preserve">) </w:t>
      </w:r>
      <w:commentRangeEnd w:id="100"/>
      <w:r w:rsidR="0016497C">
        <w:rPr>
          <w:rStyle w:val="CommentReference"/>
          <w:rFonts w:asciiTheme="minorHAnsi" w:hAnsiTheme="minorHAnsi" w:cstheme="minorBidi"/>
        </w:rPr>
        <w:commentReference w:id="100"/>
      </w:r>
      <w:r w:rsidR="00C77E27">
        <w:t>knowledge of whether they would have unlimited time to prepare before they made their decision to compete. We expected that participants who knew they had unlimited time to prepare would be more inclined to compete compared to participants who were not aware of the opportunity to prepare before they decided on a payment scheme. While we did not find that knowledge of preparation affected participants’ decision to compete, there was a sizable gender difference in the choice to prepare</w:t>
      </w:r>
      <w:del w:id="104" w:author="Author" w:date="2020-08-08T11:49:00Z">
        <w:r w:rsidR="00FC5F46">
          <w:delText xml:space="preserve"> – </w:delText>
        </w:r>
        <w:commentRangeStart w:id="105"/>
        <w:r>
          <w:delText xml:space="preserve">men </w:delText>
        </w:r>
      </w:del>
      <w:ins w:id="106" w:author="Author" w:date="2020-08-08T11:49:00Z">
        <w:r w:rsidR="00C77E27">
          <w:t xml:space="preserve">, while controlling for the decision to compete - women </w:t>
        </w:r>
      </w:ins>
      <w:r w:rsidR="00C77E27">
        <w:t xml:space="preserve">were </w:t>
      </w:r>
      <w:del w:id="107" w:author="Author" w:date="2020-08-08T11:49:00Z">
        <w:r>
          <w:delText>40.8% less</w:delText>
        </w:r>
      </w:del>
      <w:ins w:id="108" w:author="Author" w:date="2020-08-08T11:49:00Z">
        <w:r w:rsidR="00C77E27">
          <w:t>75% more</w:t>
        </w:r>
      </w:ins>
      <w:r w:rsidR="00C77E27">
        <w:t xml:space="preserve"> likely to choose to </w:t>
      </w:r>
      <w:commentRangeStart w:id="109"/>
      <w:r w:rsidR="00C77E27">
        <w:t>prepare</w:t>
      </w:r>
      <w:commentRangeEnd w:id="109"/>
      <w:r w:rsidR="00FC5F46">
        <w:rPr>
          <w:rStyle w:val="CommentReference"/>
          <w:rFonts w:asciiTheme="minorHAnsi" w:hAnsiTheme="minorHAnsi" w:cstheme="minorBidi"/>
        </w:rPr>
        <w:commentReference w:id="109"/>
      </w:r>
      <w:r w:rsidR="00C77E27">
        <w:t xml:space="preserve"> compared to </w:t>
      </w:r>
      <w:del w:id="110" w:author="Author" w:date="2020-08-08T11:49:00Z">
        <w:r>
          <w:delText>women</w:delText>
        </w:r>
      </w:del>
      <w:ins w:id="111" w:author="Author" w:date="2020-08-08T11:49:00Z">
        <w:r w:rsidR="00C77E27">
          <w:t>men</w:t>
        </w:r>
      </w:ins>
      <w:r w:rsidR="00C77E27">
        <w:t xml:space="preserve"> when offered the opportunity</w:t>
      </w:r>
      <w:commentRangeEnd w:id="105"/>
      <w:del w:id="112" w:author="Author" w:date="2020-08-08T11:49:00Z">
        <w:r w:rsidR="00FC5F46">
          <w:rPr>
            <w:rStyle w:val="CommentReference"/>
            <w:rFonts w:asciiTheme="minorHAnsi" w:hAnsiTheme="minorHAnsi" w:cstheme="minorBidi"/>
          </w:rPr>
          <w:commentReference w:id="105"/>
        </w:r>
        <w:r>
          <w:delText xml:space="preserve"> (OR = .59;</w:delText>
        </w:r>
      </w:del>
      <w:ins w:id="113" w:author="Author" w:date="2020-08-08T11:49:00Z">
        <w:r w:rsidR="00C77E27">
          <w:t xml:space="preserve"> </w:t>
        </w:r>
        <m:oMath>
          <m:r>
            <w:rPr>
              <w:rFonts w:ascii="Cambria Math" w:hAnsi="Cambria Math"/>
            </w:rPr>
            <m:t>b=0.56</m:t>
          </m:r>
        </m:oMath>
        <w:r w:rsidR="00C77E27">
          <w:t>,</w:t>
        </w:r>
      </w:ins>
      <w:r w:rsidR="00C77E27">
        <w:t xml:space="preserve"> 95% CI </w:t>
      </w:r>
      <w:del w:id="114" w:author="Author" w:date="2020-08-08T11:49:00Z">
        <w:r>
          <w:delText>for odds ratio [.46, .76], p &lt; .001</w:delText>
        </w:r>
      </w:del>
      <m:oMath>
        <m:r>
          <w:ins w:id="115" w:author="Author" w:date="2020-08-08T11:49:00Z">
            <w:rPr>
              <w:rFonts w:ascii="Cambria Math" w:hAnsi="Cambria Math"/>
            </w:rPr>
            <m:t>[0.31</m:t>
          </w:ins>
        </m:r>
      </m:oMath>
      <w:ins w:id="116" w:author="Author" w:date="2020-08-08T11:49:00Z">
        <w:r w:rsidR="00C77E27">
          <w:t xml:space="preserve">, </w:t>
        </w:r>
        <m:oMath>
          <m:r>
            <w:rPr>
              <w:rFonts w:ascii="Cambria Math" w:hAnsi="Cambria Math"/>
            </w:rPr>
            <m:t>0.82]</m:t>
          </m:r>
        </m:oMath>
        <w:r w:rsidR="00C77E27">
          <w:t xml:space="preserve">, </w:t>
        </w:r>
        <m:oMath>
          <m:r>
            <w:rPr>
              <w:rFonts w:ascii="Cambria Math" w:hAnsi="Cambria Math"/>
            </w:rPr>
            <m:t>z=4.37</m:t>
          </m:r>
        </m:oMath>
        <w:r w:rsidR="00C77E27">
          <w:t xml:space="preserve">, </w:t>
        </w:r>
        <m:oMath>
          <m:r>
            <w:rPr>
              <w:rFonts w:ascii="Cambria Math" w:hAnsi="Cambria Math"/>
            </w:rPr>
            <m:t>p&lt;.001</m:t>
          </m:r>
        </m:oMath>
        <w:r w:rsidR="00C77E27">
          <w:t xml:space="preserve"> (see Figure 1</w:t>
        </w:r>
      </w:ins>
      <w:r w:rsidR="00C77E27">
        <w:t>). Additionally, at the end of the experiment, participants were incentivized to correctly predict which gender they believed would be more likely to prepare in the study. Both men (</w:t>
      </w:r>
      <w:del w:id="117" w:author="Author" w:date="2020-08-08T11:49:00Z">
        <w:r>
          <w:delText>78</w:delText>
        </w:r>
      </w:del>
      <w:ins w:id="118" w:author="Author" w:date="2020-08-08T11:49:00Z">
        <w:r w:rsidR="00C77E27">
          <w:t>74</w:t>
        </w:r>
      </w:ins>
      <w:r w:rsidR="00C77E27">
        <w:t>%) and women (</w:t>
      </w:r>
      <w:del w:id="119" w:author="Author" w:date="2020-08-08T11:49:00Z">
        <w:r>
          <w:delText>88</w:delText>
        </w:r>
      </w:del>
      <w:ins w:id="120" w:author="Author" w:date="2020-08-08T11:49:00Z">
        <w:r w:rsidR="00C77E27">
          <w:t>84</w:t>
        </w:r>
      </w:ins>
      <w:r w:rsidR="00C77E27">
        <w:t>%) believed that women would spend more time preparing for the task (</w:t>
      </w:r>
      <w:del w:id="121" w:author="Author" w:date="2020-08-08T11:49:00Z">
        <w:r>
          <w:delText>χ</w:delText>
        </w:r>
        <w:r>
          <w:rPr>
            <w:vertAlign w:val="superscript"/>
          </w:rPr>
          <w:delText>2</w:delText>
        </w:r>
        <w:r>
          <w:delText xml:space="preserve"> = 449.78, </w:delText>
        </w:r>
        <w:r>
          <w:rPr>
            <w:i/>
          </w:rPr>
          <w:delText>p</w:delText>
        </w:r>
        <w:r>
          <w:delText xml:space="preserve"> &lt; .001</w:delText>
        </w:r>
      </w:del>
      <m:oMath>
        <m:sSup>
          <m:sSupPr>
            <m:ctrlPr>
              <w:ins w:id="122" w:author="Author" w:date="2020-08-08T11:49:00Z">
                <w:rPr>
                  <w:rFonts w:ascii="Cambria Math" w:hAnsi="Cambria Math"/>
                </w:rPr>
              </w:ins>
            </m:ctrlPr>
          </m:sSupPr>
          <m:e>
            <m:r>
              <w:ins w:id="123" w:author="Author" w:date="2020-08-08T11:49:00Z">
                <w:rPr>
                  <w:rFonts w:ascii="Cambria Math" w:hAnsi="Cambria Math"/>
                </w:rPr>
                <m:t>χ</m:t>
              </w:ins>
            </m:r>
          </m:e>
          <m:sup>
            <m:r>
              <w:ins w:id="124" w:author="Author" w:date="2020-08-08T11:49:00Z">
                <w:rPr>
                  <w:rFonts w:ascii="Cambria Math" w:hAnsi="Cambria Math"/>
                </w:rPr>
                <m:t>2</m:t>
              </w:ins>
            </m:r>
          </m:sup>
        </m:sSup>
        <m:r>
          <w:ins w:id="125" w:author="Author" w:date="2020-08-08T11:49:00Z">
            <w:rPr>
              <w:rFonts w:ascii="Cambria Math" w:hAnsi="Cambria Math"/>
            </w:rPr>
            <m:t>(1,n=1056)=447.11</m:t>
          </w:ins>
        </m:r>
      </m:oMath>
      <w:ins w:id="126" w:author="Author" w:date="2020-08-08T11:49:00Z">
        <w:r w:rsidR="00C77E27">
          <w:t xml:space="preserve">, </w:t>
        </w:r>
        <m:oMath>
          <m:r>
            <w:rPr>
              <w:rFonts w:ascii="Cambria Math" w:hAnsi="Cambria Math"/>
            </w:rPr>
            <m:t>p&lt;.001</m:t>
          </m:r>
        </m:oMath>
      </w:ins>
      <w:r w:rsidR="00C77E27">
        <w:t>), with similar r</w:t>
      </w:r>
      <w:proofErr w:type="spellStart"/>
      <w:r w:rsidR="00C77E27">
        <w:t>esults</w:t>
      </w:r>
      <w:proofErr w:type="spellEnd"/>
      <w:r w:rsidR="00C77E27">
        <w:t xml:space="preserve"> when asked which gender prepares more in general, where </w:t>
      </w:r>
      <w:del w:id="127" w:author="Author" w:date="2020-08-08T11:49:00Z">
        <w:r>
          <w:delText>86</w:delText>
        </w:r>
      </w:del>
      <w:ins w:id="128" w:author="Author" w:date="2020-08-08T11:49:00Z">
        <w:r w:rsidR="00C77E27">
          <w:t>82</w:t>
        </w:r>
      </w:ins>
      <w:r w:rsidR="00C77E27">
        <w:t xml:space="preserve">% of men and </w:t>
      </w:r>
      <w:del w:id="129" w:author="Author" w:date="2020-08-08T11:49:00Z">
        <w:r>
          <w:delText>92</w:delText>
        </w:r>
      </w:del>
      <w:ins w:id="130" w:author="Author" w:date="2020-08-08T11:49:00Z">
        <w:r w:rsidR="00C77E27">
          <w:t>87</w:t>
        </w:r>
      </w:ins>
      <w:r w:rsidR="00C77E27">
        <w:t>% of women believed women generally prepare more (</w:t>
      </w:r>
      <w:del w:id="131" w:author="Author" w:date="2020-08-08T11:49:00Z">
        <w:r>
          <w:delText>χ</w:delText>
        </w:r>
        <w:r>
          <w:rPr>
            <w:vertAlign w:val="superscript"/>
          </w:rPr>
          <w:delText>2</w:delText>
        </w:r>
        <w:r>
          <w:delText xml:space="preserve"> = 10.38, </w:delText>
        </w:r>
        <w:r>
          <w:rPr>
            <w:i/>
          </w:rPr>
          <w:delText>p</w:delText>
        </w:r>
        <w:r>
          <w:delText xml:space="preserve"> &lt; .01</w:delText>
        </w:r>
      </w:del>
      <m:oMath>
        <m:sSup>
          <m:sSupPr>
            <m:ctrlPr>
              <w:ins w:id="132" w:author="Author" w:date="2020-08-08T11:49:00Z">
                <w:rPr>
                  <w:rFonts w:ascii="Cambria Math" w:hAnsi="Cambria Math"/>
                </w:rPr>
              </w:ins>
            </m:ctrlPr>
          </m:sSupPr>
          <m:e>
            <m:r>
              <w:ins w:id="133" w:author="Author" w:date="2020-08-08T11:49:00Z">
                <w:rPr>
                  <w:rFonts w:ascii="Cambria Math" w:hAnsi="Cambria Math"/>
                </w:rPr>
                <m:t>χ</m:t>
              </w:ins>
            </m:r>
          </m:e>
          <m:sup>
            <m:r>
              <w:ins w:id="134" w:author="Author" w:date="2020-08-08T11:49:00Z">
                <w:rPr>
                  <w:rFonts w:ascii="Cambria Math" w:hAnsi="Cambria Math"/>
                </w:rPr>
                <m:t>2</m:t>
              </w:ins>
            </m:r>
          </m:sup>
        </m:sSup>
        <m:r>
          <w:ins w:id="135" w:author="Author" w:date="2020-08-08T11:49:00Z">
            <w:rPr>
              <w:rFonts w:ascii="Cambria Math" w:hAnsi="Cambria Math"/>
            </w:rPr>
            <m:t>(1,n=1056)=447.11</m:t>
          </w:ins>
        </m:r>
      </m:oMath>
      <w:ins w:id="136" w:author="Author" w:date="2020-08-08T11:49:00Z">
        <w:r w:rsidR="00C77E27">
          <w:t xml:space="preserve">, </w:t>
        </w:r>
        <m:oMath>
          <m:r>
            <w:rPr>
              <w:rFonts w:ascii="Cambria Math" w:hAnsi="Cambria Math"/>
            </w:rPr>
            <m:t>p&lt;.001</m:t>
          </m:r>
        </m:oMath>
      </w:ins>
      <w:r w:rsidR="00C77E27">
        <w:t>). These effects hold while controlling for participants’ own decision to prepare. Therefore, data from the first study provides evidence that people accurately believe women are more likely to choose to prepare.</w:t>
      </w:r>
      <w:del w:id="137" w:author="Author" w:date="2020-08-08T11:49:00Z">
        <w:r>
          <w:delText xml:space="preserve"> </w:delText>
        </w:r>
        <w:commentRangeStart w:id="138"/>
        <w:r>
          <w:delText xml:space="preserve">In fact, women chose to prepare more often than men while controlling for their choice to compete (95% CI for odds ratio [1.35, 2.34], </w:delText>
        </w:r>
        <w:r>
          <w:rPr>
            <w:i/>
          </w:rPr>
          <w:delText>p</w:delText>
        </w:r>
        <w:r>
          <w:delText xml:space="preserve"> &lt; .01) (see Figure 1).</w:delText>
        </w:r>
        <w:commentRangeEnd w:id="138"/>
        <w:r w:rsidR="00FC5F46">
          <w:rPr>
            <w:rStyle w:val="CommentReference"/>
            <w:rFonts w:asciiTheme="minorHAnsi" w:hAnsiTheme="minorHAnsi" w:cstheme="minorBidi"/>
          </w:rPr>
          <w:commentReference w:id="138"/>
        </w:r>
      </w:del>
    </w:p>
    <w:p w14:paraId="66B8A961" w14:textId="77777777" w:rsidR="000544B4" w:rsidRDefault="00C77E27">
      <w:pPr>
        <w:pStyle w:val="CaptionedFigure"/>
        <w:rPr>
          <w:ins w:id="139" w:author="Author" w:date="2020-08-08T11:49:00Z"/>
        </w:rPr>
      </w:pPr>
      <w:ins w:id="140" w:author="Author" w:date="2020-08-08T11:49:00Z">
        <w:r>
          <w:lastRenderedPageBreak/>
          <w:drawing>
            <wp:inline distT="0" distB="0" distL="0" distR="0" wp14:anchorId="66B8A9F6" wp14:editId="66B8A9F7">
              <wp:extent cx="5943600" cy="5943600"/>
              <wp:effectExtent l="0" t="0" r="0" b="0"/>
              <wp:docPr id="1" name="Picture" descr="Figure 1. Proportion of participants who chose to compete based on participant gender from first study.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plot1.png"/>
                      <pic:cNvPicPr>
                        <a:picLocks noChangeAspect="1" noChangeArrowheads="1"/>
                      </pic:cNvPicPr>
                    </pic:nvPicPr>
                    <pic:blipFill>
                      <a:blip r:embed="rId13"/>
                      <a:stretch>
                        <a:fillRect/>
                      </a:stretch>
                    </pic:blipFill>
                    <pic:spPr bwMode="auto">
                      <a:xfrm>
                        <a:off x="0" y="0"/>
                        <a:ext cx="5943600" cy="5943600"/>
                      </a:xfrm>
                      <a:prstGeom prst="rect">
                        <a:avLst/>
                      </a:prstGeom>
                      <a:noFill/>
                      <a:ln w="9525">
                        <a:noFill/>
                        <a:headEnd/>
                        <a:tailEnd/>
                      </a:ln>
                    </pic:spPr>
                  </pic:pic>
                </a:graphicData>
              </a:graphic>
            </wp:inline>
          </w:drawing>
        </w:r>
      </w:ins>
    </w:p>
    <w:p w14:paraId="66B8A962" w14:textId="77777777" w:rsidR="000544B4" w:rsidRDefault="00C77E27">
      <w:pPr>
        <w:pStyle w:val="ImageCaption"/>
        <w:rPr>
          <w:ins w:id="141" w:author="Author" w:date="2020-08-08T11:49:00Z"/>
        </w:rPr>
      </w:pPr>
      <w:ins w:id="142" w:author="Author" w:date="2020-08-08T11:49:00Z">
        <w:r>
          <w:t>Figure 1. Proportion of participants who chose to compete based on participant gender from first study. Error bars represent standard error.</w:t>
        </w:r>
      </w:ins>
    </w:p>
    <w:p w14:paraId="66B8A963" w14:textId="0148D7BD" w:rsidR="000544B4" w:rsidRPr="00C77E27" w:rsidRDefault="00C77E27">
      <w:pPr>
        <w:pStyle w:val="BodyText"/>
        <w:pPrChange w:id="143" w:author="Author" w:date="2020-08-08T11:49:00Z">
          <w:pPr>
            <w:pStyle w:val="Heading1"/>
            <w:spacing w:before="0"/>
            <w:jc w:val="left"/>
          </w:pPr>
        </w:pPrChange>
      </w:pPr>
      <w:r>
        <w:t>In a follow-up study</w:t>
      </w:r>
      <w:del w:id="144" w:author="Author" w:date="2020-08-08T11:49:00Z">
        <w:r w:rsidR="003B549F" w:rsidRPr="00E01508">
          <w:delText>,</w:delText>
        </w:r>
      </w:del>
      <w:r>
        <w:t xml:space="preserve"> designed to examine the role of forced preparation on the decision to compete, we recruited </w:t>
      </w:r>
      <w:del w:id="145" w:author="Author" w:date="2020-08-08T11:49:00Z">
        <w:r w:rsidR="003B549F" w:rsidRPr="00E01508">
          <w:delText>1026</w:delText>
        </w:r>
      </w:del>
      <w:ins w:id="146" w:author="Author" w:date="2020-08-08T11:49:00Z">
        <w:r>
          <w:t>1076</w:t>
        </w:r>
      </w:ins>
      <w:r>
        <w:t xml:space="preserve"> participants from </w:t>
      </w:r>
      <w:ins w:id="147" w:author="Author" w:date="2020-08-08T11:49:00Z">
        <w:r>
          <w:t>Amazon Mechanical Turk (</w:t>
        </w:r>
      </w:ins>
      <w:proofErr w:type="spellStart"/>
      <w:r>
        <w:t>MTurk</w:t>
      </w:r>
      <w:proofErr w:type="spellEnd"/>
      <w:del w:id="148" w:author="Author" w:date="2020-08-08T11:49:00Z">
        <w:r w:rsidR="003B549F" w:rsidRPr="00E01508">
          <w:delText>. Participants</w:delText>
        </w:r>
      </w:del>
      <w:ins w:id="149" w:author="Author" w:date="2020-08-08T11:49:00Z">
        <w:r>
          <w:t>), who</w:t>
        </w:r>
      </w:ins>
      <w:r>
        <w:t xml:space="preserve"> were assigned to either a condition where they were required to complete several rounds of practice for the upcoming paid multiplication task or several rounds of a filler task before choosing their payment scheme. Again, our manipulation had no effect on the choice to compete in men or women. However, after completing their respective rounds and choosing their payment scheme, participants in both conditions had the option to spend (extra) time preparing for the paid multiplication task. </w:t>
      </w:r>
      <w:del w:id="150" w:author="Author" w:date="2020-08-08T11:49:00Z">
        <w:r w:rsidR="00FC5F46" w:rsidRPr="00E01508">
          <w:delText>Again, we</w:delText>
        </w:r>
      </w:del>
      <w:ins w:id="151" w:author="Author" w:date="2020-08-08T11:49:00Z">
        <w:r>
          <w:t>We</w:t>
        </w:r>
      </w:ins>
      <w:r>
        <w:t xml:space="preserve"> replicated the effect of gender on preparation, where </w:t>
      </w:r>
      <w:del w:id="152" w:author="Author" w:date="2020-08-08T11:49:00Z">
        <w:r w:rsidR="003B549F" w:rsidRPr="00E01508">
          <w:delText>42</w:delText>
        </w:r>
      </w:del>
      <w:ins w:id="153" w:author="Author" w:date="2020-08-08T11:49:00Z">
        <w:r>
          <w:t>40</w:t>
        </w:r>
      </w:ins>
      <w:r>
        <w:t xml:space="preserve">% of women and </w:t>
      </w:r>
      <w:del w:id="154" w:author="Author" w:date="2020-08-08T11:49:00Z">
        <w:r w:rsidR="003B549F" w:rsidRPr="00E01508">
          <w:delText>36</w:delText>
        </w:r>
      </w:del>
      <w:ins w:id="155" w:author="Author" w:date="2020-08-08T11:49:00Z">
        <w:r>
          <w:t>35</w:t>
        </w:r>
      </w:ins>
      <w:r>
        <w:t xml:space="preserve">% of men chose to complete the optional preparation </w:t>
      </w:r>
      <w:del w:id="156" w:author="Author" w:date="2020-08-08T11:49:00Z">
        <w:r w:rsidR="003B549F" w:rsidRPr="00E01508">
          <w:delText>(</w:delText>
        </w:r>
        <w:r w:rsidR="003B549F" w:rsidRPr="00E01508">
          <w:rPr>
            <w:i/>
          </w:rPr>
          <w:delText>p</w:delText>
        </w:r>
        <w:r w:rsidR="003B549F" w:rsidRPr="00E01508">
          <w:delText xml:space="preserve"> &lt; .05</w:delText>
        </w:r>
      </w:del>
      <w:ins w:id="157" w:author="Author" w:date="2020-08-08T11:49:00Z">
        <w:r>
          <w:t>while controlling for the choice to compete (</w:t>
        </w:r>
        <m:oMath>
          <m:r>
            <w:rPr>
              <w:rFonts w:ascii="Cambria Math" w:hAnsi="Cambria Math"/>
            </w:rPr>
            <m:t>b=0.32</m:t>
          </m:r>
        </m:oMath>
        <w:r>
          <w:t xml:space="preserve">, 95% CI </w:t>
        </w:r>
        <m:oMath>
          <m:r>
            <w:rPr>
              <w:rFonts w:ascii="Cambria Math" w:hAnsi="Cambria Math"/>
            </w:rPr>
            <m:t>[0.06</m:t>
          </m:r>
        </m:oMath>
        <w:r>
          <w:t xml:space="preserve">, </w:t>
        </w:r>
        <m:oMath>
          <m:r>
            <w:rPr>
              <w:rFonts w:ascii="Cambria Math" w:hAnsi="Cambria Math"/>
            </w:rPr>
            <m:t>0.57]</m:t>
          </m:r>
        </m:oMath>
        <w:r>
          <w:t xml:space="preserve">, </w:t>
        </w:r>
        <m:oMath>
          <m:r>
            <w:rPr>
              <w:rFonts w:ascii="Cambria Math" w:hAnsi="Cambria Math"/>
            </w:rPr>
            <m:t>z=2.44</m:t>
          </m:r>
        </m:oMath>
        <w:r>
          <w:t xml:space="preserve">, </w:t>
        </w:r>
        <m:oMath>
          <m:r>
            <w:rPr>
              <w:rFonts w:ascii="Cambria Math" w:hAnsi="Cambria Math"/>
            </w:rPr>
            <m:t>p=.014</m:t>
          </m:r>
        </m:oMath>
        <w:r>
          <w:t>) (see Figure 2</w:t>
        </w:r>
      </w:ins>
      <w:r>
        <w:t xml:space="preserve">). In fact, even in the condition where participants were </w:t>
      </w:r>
      <w:r>
        <w:lastRenderedPageBreak/>
        <w:t xml:space="preserve">forced to prepare for 12 rounds lasting on average 2 minutes, there was a </w:t>
      </w:r>
      <w:del w:id="158" w:author="Author" w:date="2020-08-08T11:49:00Z">
        <w:r w:rsidR="003B549F" w:rsidRPr="00E01508">
          <w:delText xml:space="preserve">marginally </w:delText>
        </w:r>
      </w:del>
      <w:r>
        <w:t>significant effect of gender on the choice to prepare (</w:t>
      </w:r>
      <w:del w:id="159" w:author="Author" w:date="2020-08-08T11:49:00Z">
        <w:r w:rsidR="003B549F" w:rsidRPr="00E01508">
          <w:delText>OR = 1.41;</w:delText>
        </w:r>
      </w:del>
      <m:oMath>
        <m:r>
          <w:ins w:id="160" w:author="Author" w:date="2020-08-08T11:49:00Z">
            <w:rPr>
              <w:rFonts w:ascii="Cambria Math" w:hAnsi="Cambria Math"/>
            </w:rPr>
            <m:t>b=0.42</m:t>
          </w:ins>
        </m:r>
      </m:oMath>
      <w:ins w:id="161" w:author="Author" w:date="2020-08-08T11:49:00Z">
        <w:r>
          <w:t>,</w:t>
        </w:r>
      </w:ins>
      <w:r>
        <w:t xml:space="preserve"> 95% CI </w:t>
      </w:r>
      <w:del w:id="162" w:author="Author" w:date="2020-08-08T11:49:00Z">
        <w:r w:rsidR="003B549F" w:rsidRPr="00E01508">
          <w:delText>for odds ratio [.97, 2.04], p = .0706</w:delText>
        </w:r>
      </w:del>
      <m:oMath>
        <m:r>
          <w:ins w:id="163" w:author="Author" w:date="2020-08-08T11:49:00Z">
            <w:rPr>
              <w:rFonts w:ascii="Cambria Math" w:hAnsi="Cambria Math"/>
            </w:rPr>
            <m:t>[0.05</m:t>
          </w:ins>
        </m:r>
      </m:oMath>
      <w:ins w:id="164" w:author="Author" w:date="2020-08-08T11:49:00Z">
        <w:r>
          <w:t xml:space="preserve">, </w:t>
        </w:r>
        <m:oMath>
          <m:r>
            <w:rPr>
              <w:rFonts w:ascii="Cambria Math" w:hAnsi="Cambria Math"/>
            </w:rPr>
            <m:t>0.79]</m:t>
          </m:r>
        </m:oMath>
        <w:r>
          <w:t xml:space="preserve">, </w:t>
        </w:r>
        <m:oMath>
          <m:r>
            <w:rPr>
              <w:rFonts w:ascii="Cambria Math" w:hAnsi="Cambria Math"/>
            </w:rPr>
            <m:t>z=2.20</m:t>
          </m:r>
        </m:oMath>
        <w:r>
          <w:t xml:space="preserve">, </w:t>
        </w:r>
        <m:oMath>
          <m:r>
            <w:rPr>
              <w:rFonts w:ascii="Cambria Math" w:hAnsi="Cambria Math"/>
            </w:rPr>
            <m:t>p=.028</m:t>
          </m:r>
        </m:oMath>
      </w:ins>
      <w:r>
        <w:t>). Again, we find that these behaviors align with participants’ expectations that women will prepare more for the task (</w:t>
      </w:r>
      <w:del w:id="165" w:author="Author" w:date="2020-08-08T11:49:00Z">
        <w:r w:rsidR="003B549F" w:rsidRPr="00E01508">
          <w:delText>χ</w:delText>
        </w:r>
        <w:r w:rsidR="003B549F" w:rsidRPr="00E01508">
          <w:rPr>
            <w:vertAlign w:val="superscript"/>
          </w:rPr>
          <w:delText>2</w:delText>
        </w:r>
        <w:r w:rsidR="003B549F" w:rsidRPr="00E01508">
          <w:delText xml:space="preserve"> = 391.77, </w:delText>
        </w:r>
        <w:r w:rsidR="003B549F" w:rsidRPr="00E01508">
          <w:rPr>
            <w:i/>
          </w:rPr>
          <w:delText>p</w:delText>
        </w:r>
        <w:r w:rsidR="003B549F" w:rsidRPr="00E01508">
          <w:delText xml:space="preserve"> &lt; .01). Also, we find that women prepare more while controlling for their choice to compete (95% CI for odds ratio [1.04, 1.82], </w:delText>
        </w:r>
        <w:r w:rsidR="003B549F" w:rsidRPr="00E01508">
          <w:rPr>
            <w:i/>
          </w:rPr>
          <w:delText>p</w:delText>
        </w:r>
        <w:r w:rsidR="003B549F" w:rsidRPr="00E01508">
          <w:delText xml:space="preserve"> &lt; .05) (see Figure 2).</w:delText>
        </w:r>
      </w:del>
      <m:oMath>
        <m:sSup>
          <m:sSupPr>
            <m:ctrlPr>
              <w:ins w:id="166" w:author="Author" w:date="2020-08-08T11:49:00Z">
                <w:rPr>
                  <w:rFonts w:ascii="Cambria Math" w:hAnsi="Cambria Math"/>
                </w:rPr>
              </w:ins>
            </m:ctrlPr>
          </m:sSupPr>
          <m:e>
            <m:r>
              <w:ins w:id="167" w:author="Author" w:date="2020-08-08T11:49:00Z">
                <w:rPr>
                  <w:rFonts w:ascii="Cambria Math" w:hAnsi="Cambria Math"/>
                </w:rPr>
                <m:t>χ</m:t>
              </w:ins>
            </m:r>
          </m:e>
          <m:sup>
            <m:r>
              <w:ins w:id="168" w:author="Author" w:date="2020-08-08T11:49:00Z">
                <w:rPr>
                  <w:rFonts w:ascii="Cambria Math" w:hAnsi="Cambria Math"/>
                </w:rPr>
                <m:t>2</m:t>
              </w:ins>
            </m:r>
          </m:sup>
        </m:sSup>
        <m:r>
          <w:ins w:id="169" w:author="Author" w:date="2020-08-08T11:49:00Z">
            <w:rPr>
              <w:rFonts w:ascii="Cambria Math" w:hAnsi="Cambria Math"/>
            </w:rPr>
            <m:t>(1,n=1076)=394.16</m:t>
          </w:ins>
        </m:r>
      </m:oMath>
      <w:ins w:id="170" w:author="Author" w:date="2020-08-08T11:49:00Z">
        <w:r>
          <w:t xml:space="preserve">, </w:t>
        </w:r>
        <m:oMath>
          <m:r>
            <w:rPr>
              <w:rFonts w:ascii="Cambria Math" w:hAnsi="Cambria Math"/>
            </w:rPr>
            <m:t>p&lt;.001</m:t>
          </m:r>
        </m:oMath>
        <w:r>
          <w:t>) and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(1,n=1076)=511.06</m:t>
          </m:r>
        </m:oMath>
        <w:r>
          <w:t xml:space="preserve">, </w:t>
        </w:r>
        <m:oMath>
          <m:r>
            <w:rPr>
              <w:rFonts w:ascii="Cambria Math" w:hAnsi="Cambria Math"/>
            </w:rPr>
            <m:t>p&lt;.001</m:t>
          </m:r>
        </m:oMath>
        <w:r>
          <w:t>).</w:t>
        </w:r>
      </w:ins>
      <w:r>
        <w:t xml:space="preserve"> Overall, our previous work provides compelling evidence that women are more likely to choose to prepare than men, even after being forced to do so</w:t>
      </w:r>
      <w:del w:id="171" w:author="Author" w:date="2020-08-08T11:49:00Z">
        <w:r w:rsidR="00FC5F46" w:rsidRPr="00E01508">
          <w:delText>.</w:delText>
        </w:r>
      </w:del>
    </w:p>
    <w:p w14:paraId="66B8A964" w14:textId="77777777" w:rsidR="000544B4" w:rsidRDefault="00C77E27">
      <w:pPr>
        <w:pStyle w:val="CaptionedFigure"/>
        <w:rPr>
          <w:ins w:id="172" w:author="Author" w:date="2020-08-08T11:49:00Z"/>
        </w:rPr>
      </w:pPr>
      <w:ins w:id="173" w:author="Author" w:date="2020-08-08T11:49:00Z">
        <w:r>
          <w:drawing>
            <wp:inline distT="0" distB="0" distL="0" distR="0" wp14:anchorId="66B8A9F8" wp14:editId="66B8A9F9">
              <wp:extent cx="5943600" cy="5943600"/>
              <wp:effectExtent l="0" t="0" r="0" b="0"/>
              <wp:docPr id="2" name="Picture" descr="Figure 2. Proportion of participants who chose to compete based on participant gender from second study. Error bars represent standard error."/>
              <wp:cNvGraphicFramePr/>
              <a:graphic xmlns:a="http://schemas.openxmlformats.org/drawingml/2006/main">
                <a:graphicData uri="http://schemas.openxmlformats.org/drawingml/2006/picture">
                  <pic:pic xmlns:pic="http://schemas.openxmlformats.org/drawingml/2006/picture">
                    <pic:nvPicPr>
                      <pic:cNvPr id="0" name="Picture" descr="plot2.png"/>
                      <pic:cNvPicPr>
                        <a:picLocks noChangeAspect="1" noChangeArrowheads="1"/>
                      </pic:cNvPicPr>
                    </pic:nvPicPr>
                    <pic:blipFill>
                      <a:blip r:embed="rId14"/>
                      <a:stretch>
                        <a:fillRect/>
                      </a:stretch>
                    </pic:blipFill>
                    <pic:spPr bwMode="auto">
                      <a:xfrm>
                        <a:off x="0" y="0"/>
                        <a:ext cx="5943600" cy="5943600"/>
                      </a:xfrm>
                      <a:prstGeom prst="rect">
                        <a:avLst/>
                      </a:prstGeom>
                      <a:noFill/>
                      <a:ln w="9525">
                        <a:noFill/>
                        <a:headEnd/>
                        <a:tailEnd/>
                      </a:ln>
                    </pic:spPr>
                  </pic:pic>
                </a:graphicData>
              </a:graphic>
            </wp:inline>
          </w:drawing>
        </w:r>
      </w:ins>
    </w:p>
    <w:p w14:paraId="66B8A965" w14:textId="77777777" w:rsidR="000544B4" w:rsidRDefault="00C77E27">
      <w:pPr>
        <w:pStyle w:val="ImageCaption"/>
        <w:rPr>
          <w:ins w:id="174" w:author="Author" w:date="2020-08-08T11:49:00Z"/>
        </w:rPr>
      </w:pPr>
      <w:ins w:id="175" w:author="Author" w:date="2020-08-08T11:49:00Z">
        <w:r>
          <w:t>Figure 2. Proportion of participants who chose to compete based on participant gender from second study. Error bars represent standard error.</w:t>
        </w:r>
      </w:ins>
    </w:p>
    <w:p w14:paraId="66B8A966" w14:textId="6534D929" w:rsidR="000544B4" w:rsidRPr="00C77E27" w:rsidRDefault="00C77E27">
      <w:pPr>
        <w:pStyle w:val="BodyText"/>
        <w:pPrChange w:id="176" w:author="Author" w:date="2020-08-08T11:49:00Z">
          <w:pPr>
            <w:pStyle w:val="Heading1"/>
            <w:spacing w:before="0"/>
            <w:ind w:firstLine="720"/>
            <w:jc w:val="left"/>
          </w:pPr>
        </w:pPrChange>
      </w:pPr>
      <w:r>
        <w:lastRenderedPageBreak/>
        <w:t xml:space="preserve">While this research did not find that preparation affects decisions to compete, we did uncover a sizable gender difference in decisions to prepare. In light of this discovery, </w:t>
      </w:r>
      <w:del w:id="177" w:author="Author" w:date="2020-08-08T11:49:00Z">
        <w:r w:rsidR="00FC5F46" w:rsidRPr="00E01508">
          <w:delText>I</w:delText>
        </w:r>
      </w:del>
      <w:ins w:id="178" w:author="Author" w:date="2020-08-08T11:49:00Z">
        <w:r>
          <w:t>we</w:t>
        </w:r>
      </w:ins>
      <w:r>
        <w:t xml:space="preserve"> have flipped </w:t>
      </w:r>
      <w:del w:id="179" w:author="Author" w:date="2020-08-08T11:49:00Z">
        <w:r w:rsidR="00FC5F46" w:rsidRPr="00E01508">
          <w:delText>my</w:delText>
        </w:r>
      </w:del>
      <w:ins w:id="180" w:author="Author" w:date="2020-08-08T11:49:00Z">
        <w:r>
          <w:t>the</w:t>
        </w:r>
      </w:ins>
      <w:r>
        <w:t xml:space="preserve"> research question </w:t>
      </w:r>
      <w:r>
        <w:rPr>
          <w:b/>
          <w:rPrChange w:id="181" w:author="Author" w:date="2020-08-08T11:49:00Z">
            <w:rPr/>
          </w:rPrChange>
        </w:rPr>
        <w:t>and instead</w:t>
      </w:r>
      <w:r>
        <w:t xml:space="preserve"> ask whether and how competitions affect men and women’s decisions to prepare. </w:t>
      </w:r>
      <w:del w:id="182" w:author="Author" w:date="2020-08-08T11:49:00Z">
        <w:r w:rsidR="00FC5F46" w:rsidRPr="00E01508">
          <w:delText xml:space="preserve"> </w:delText>
        </w:r>
      </w:del>
      <w:r>
        <w:t xml:space="preserve">Notably, there was no interaction between gender and choice to compete on the choice to prepare </w:t>
      </w:r>
      <w:r>
        <w:rPr>
          <w:b/>
          <w:rPrChange w:id="183" w:author="Author" w:date="2020-08-08T11:49:00Z">
            <w:rPr/>
          </w:rPrChange>
        </w:rPr>
        <w:t>in either</w:t>
      </w:r>
      <w:r>
        <w:t xml:space="preserve"> of </w:t>
      </w:r>
      <w:del w:id="184" w:author="Author" w:date="2020-08-08T11:49:00Z">
        <w:r w:rsidR="00FC5F46" w:rsidRPr="00E01508">
          <w:delText>my</w:delText>
        </w:r>
      </w:del>
      <w:ins w:id="185" w:author="Author" w:date="2020-08-08T11:49:00Z">
        <w:r>
          <w:t>the previous</w:t>
        </w:r>
      </w:ins>
      <w:r>
        <w:t xml:space="preserve"> studies. That is, women prepared more than men regardless of which payment scheme they had chosen. </w:t>
      </w:r>
      <w:r>
        <w:rPr>
          <w:b/>
          <w:rPrChange w:id="186" w:author="Author" w:date="2020-08-08T11:49:00Z">
            <w:rPr/>
          </w:rPrChange>
        </w:rPr>
        <w:t xml:space="preserve">However, it is impossible to draw </w:t>
      </w:r>
      <w:del w:id="187" w:author="Author" w:date="2020-08-08T11:49:00Z">
        <w:r w:rsidR="00E01508">
          <w:rPr>
            <w:b/>
            <w:bCs/>
          </w:rPr>
          <w:delText>strong conlcusions</w:delText>
        </w:r>
      </w:del>
      <w:ins w:id="188" w:author="Author" w:date="2020-08-08T11:49:00Z">
        <w:r>
          <w:rPr>
            <w:b/>
          </w:rPr>
          <w:t>conclusions</w:t>
        </w:r>
      </w:ins>
      <w:r>
        <w:t xml:space="preserve"> from this because </w:t>
      </w:r>
      <w:proofErr w:type="spellStart"/>
      <w:ins w:id="189" w:author="Author" w:date="2020-08-08T11:49:00Z">
        <w:r>
          <w:t>i</w:t>
        </w:r>
        <w:proofErr w:type="spellEnd"/>
        <w:r>
          <w:t xml:space="preserve">) </w:t>
        </w:r>
      </w:ins>
      <w:r>
        <w:t>we</w:t>
      </w:r>
      <w:del w:id="190" w:author="Author" w:date="2020-08-08T11:49:00Z">
        <w:r w:rsidR="00E01508">
          <w:rPr>
            <w:b/>
            <w:bCs/>
          </w:rPr>
          <w:delText xml:space="preserve"> </w:delText>
        </w:r>
        <w:r w:rsidR="00FC5F46" w:rsidRPr="00E01508">
          <w:delText xml:space="preserve"> 1)</w:delText>
        </w:r>
        <w:r w:rsidR="003B549F" w:rsidRPr="00E01508">
          <w:delText>)</w:delText>
        </w:r>
      </w:del>
      <w:r>
        <w:t xml:space="preserve"> did not manipulate the payment scheme, so there could be selection effects on one’s choice to prepare across payment schemes and </w:t>
      </w:r>
      <w:del w:id="191" w:author="Author" w:date="2020-08-08T11:49:00Z">
        <w:r w:rsidR="003B549F" w:rsidRPr="00E01508">
          <w:delText>2</w:delText>
        </w:r>
      </w:del>
      <w:ins w:id="192" w:author="Author" w:date="2020-08-08T11:49:00Z">
        <w:r>
          <w:t>ii</w:t>
        </w:r>
      </w:ins>
      <w:r>
        <w:t xml:space="preserve">) there was little power to detect any possible interaction effects. For instance, in </w:t>
      </w:r>
      <w:ins w:id="193" w:author="Author" w:date="2020-08-08T11:49:00Z">
        <w:r>
          <w:t xml:space="preserve">the first </w:t>
        </w:r>
      </w:ins>
      <w:r>
        <w:t>study</w:t>
      </w:r>
      <w:del w:id="194" w:author="Author" w:date="2020-08-08T11:49:00Z">
        <w:r w:rsidR="00FC5F46" w:rsidRPr="00E01508">
          <w:delText xml:space="preserve"> X</w:delText>
        </w:r>
      </w:del>
      <w:ins w:id="195" w:author="Author" w:date="2020-08-08T11:49:00Z">
        <w:r>
          <w:t>,</w:t>
        </w:r>
      </w:ins>
      <w:r>
        <w:t xml:space="preserve"> </w:t>
      </w:r>
      <w:commentRangeStart w:id="196"/>
      <w:r>
        <w:t xml:space="preserve">only 11% of women </w:t>
      </w:r>
      <w:del w:id="197" w:author="Author" w:date="2020-08-08T11:49:00Z">
        <w:r w:rsidR="003B549F" w:rsidRPr="00E01508">
          <w:delText xml:space="preserve">within the study </w:delText>
        </w:r>
        <w:commentRangeEnd w:id="196"/>
        <w:r w:rsidR="00FC5F46" w:rsidRPr="001E1E1D">
          <w:rPr>
            <w:rStyle w:val="CommentReference"/>
            <w:sz w:val="22"/>
            <w:szCs w:val="22"/>
          </w:rPr>
          <w:commentReference w:id="196"/>
        </w:r>
      </w:del>
      <w:r>
        <w:t>chose to compete</w:t>
      </w:r>
      <w:ins w:id="198" w:author="Author" w:date="2020-08-08T11:49:00Z">
        <w:r>
          <w:t>, and in the second, 14% of women made this decision</w:t>
        </w:r>
      </w:ins>
      <w:r>
        <w:t>. Through the proposed experiments, we intend to address these limitations by directly manipulating participants’ payment scheme and recruiting a large sample to provide power to detect small effects.</w:t>
      </w:r>
    </w:p>
    <w:p w14:paraId="66B8A967" w14:textId="7485DDD8" w:rsidR="000544B4" w:rsidRDefault="00C77E27">
      <w:pPr>
        <w:pStyle w:val="BodyText"/>
        <w:rPr>
          <w:rPrChange w:id="199" w:author="Author" w:date="2020-08-08T11:49:00Z">
            <w:rPr>
              <w:sz w:val="22"/>
            </w:rPr>
          </w:rPrChange>
        </w:rPr>
        <w:pPrChange w:id="200" w:author="Author" w:date="2020-08-08T11:49:00Z">
          <w:pPr>
            <w:ind w:firstLine="720"/>
            <w:jc w:val="both"/>
          </w:pPr>
        </w:pPrChange>
      </w:pPr>
      <w:r w:rsidRPr="00C77E27">
        <w:t xml:space="preserve">We propose two studies. In </w:t>
      </w:r>
      <w:del w:id="201" w:author="Author" w:date="2020-08-08T11:49:00Z">
        <w:r w:rsidR="00E01508" w:rsidRPr="001E1E1D">
          <w:delText>study</w:delText>
        </w:r>
      </w:del>
      <w:ins w:id="202" w:author="Author" w:date="2020-08-08T11:49:00Z">
        <w:r>
          <w:t>Study</w:t>
        </w:r>
      </w:ins>
      <w:r w:rsidRPr="00C77E27">
        <w:t xml:space="preserve"> 1, we will test whether competition exacerbates previously established gender differences in preparation by manipulating participants’ assigned payment scheme (i.e., competitive or non-competitive). We will also explore </w:t>
      </w:r>
      <w:r w:rsidRPr="0016497C">
        <w:t xml:space="preserve">whether </w:t>
      </w:r>
      <w:ins w:id="203" w:author="Author" w:date="2020-08-08T11:49:00Z">
        <w:r>
          <w:t xml:space="preserve">the effect of </w:t>
        </w:r>
      </w:ins>
      <w:r w:rsidRPr="00C77E27">
        <w:t>confidence and risk</w:t>
      </w:r>
      <w:del w:id="204" w:author="Author" w:date="2020-08-08T11:49:00Z">
        <w:r w:rsidR="00E01508" w:rsidRPr="001E1E1D">
          <w:delText xml:space="preserve">….. </w:delText>
        </w:r>
        <w:r w:rsidR="00E01508" w:rsidRPr="00E01508">
          <w:delText>Akin to</w:delText>
        </w:r>
      </w:del>
      <w:ins w:id="205" w:author="Author" w:date="2020-08-08T11:49:00Z">
        <w:r>
          <w:t xml:space="preserve"> attitude on preparation differ based on participant gender and condition. Based on</w:t>
        </w:r>
      </w:ins>
      <w:r w:rsidRPr="00C77E27">
        <w:t xml:space="preserve"> research suggesting that task-type affects women’s </w:t>
      </w:r>
      <w:del w:id="206" w:author="Author" w:date="2020-08-08T11:49:00Z">
        <w:r w:rsidR="00E01508" w:rsidRPr="00E01508">
          <w:delText>decisions</w:delText>
        </w:r>
      </w:del>
      <w:ins w:id="207" w:author="Author" w:date="2020-08-08T11:49:00Z">
        <w:r>
          <w:t>decision</w:t>
        </w:r>
      </w:ins>
      <w:r w:rsidRPr="00C77E27">
        <w:t xml:space="preserve"> to compete</w:t>
      </w:r>
      <w:del w:id="208" w:author="Author" w:date="2020-08-08T11:49:00Z">
        <w:r w:rsidR="00E01508" w:rsidRPr="00E01508">
          <w:delText>,</w:delText>
        </w:r>
      </w:del>
      <w:ins w:id="209" w:author="Author" w:date="2020-08-08T11:49:00Z">
        <w:r>
          <w:t xml:space="preserve"> (</w:t>
        </w:r>
        <w:proofErr w:type="spellStart"/>
        <w:r>
          <w:t>Apicella</w:t>
        </w:r>
        <w:proofErr w:type="spellEnd"/>
        <w:r>
          <w:t xml:space="preserve"> &amp; </w:t>
        </w:r>
        <w:proofErr w:type="spellStart"/>
        <w:r>
          <w:t>Dreber</w:t>
        </w:r>
        <w:proofErr w:type="spellEnd"/>
        <w:r>
          <w:t xml:space="preserve">, 2015; Boschini et al., 2019, 2014; </w:t>
        </w:r>
        <w:proofErr w:type="spellStart"/>
        <w:r>
          <w:t>Dreber</w:t>
        </w:r>
        <w:proofErr w:type="spellEnd"/>
        <w:r>
          <w:t xml:space="preserve"> et al., 2011, 2014; Grosse &amp; </w:t>
        </w:r>
        <w:proofErr w:type="spellStart"/>
        <w:r>
          <w:t>Riener</w:t>
        </w:r>
        <w:proofErr w:type="spellEnd"/>
        <w:r>
          <w:t xml:space="preserve">, 2010; Günther et al., 2010; </w:t>
        </w:r>
        <w:proofErr w:type="spellStart"/>
        <w:r>
          <w:t>Iriberri</w:t>
        </w:r>
        <w:proofErr w:type="spellEnd"/>
        <w:r>
          <w:t xml:space="preserve"> &amp; Rey-Biel, 2017; </w:t>
        </w:r>
        <w:proofErr w:type="spellStart"/>
        <w:r>
          <w:t>Shurchkov</w:t>
        </w:r>
        <w:proofErr w:type="spellEnd"/>
        <w:r>
          <w:t>, 2012),</w:t>
        </w:r>
      </w:ins>
      <w:r w:rsidRPr="00C77E27">
        <w:t xml:space="preserve"> Study 2</w:t>
      </w:r>
      <w:del w:id="210" w:author="Author" w:date="2020-08-08T11:49:00Z">
        <w:r w:rsidR="00E01508" w:rsidRPr="00E01508">
          <w:rPr>
            <w:rFonts w:eastAsia="Times New Roman"/>
          </w:rPr>
          <w:delText>,</w:delText>
        </w:r>
      </w:del>
      <w:r w:rsidRPr="00C77E27">
        <w:t xml:space="preserve"> will explore whether beliefs about how each gender performs on the task affects gender differences in prep</w:t>
      </w:r>
      <w:r w:rsidRPr="0016497C">
        <w:t>aration before competitions. Here, we expect women will spend significantly more time preparing on tasks when participants believe men outperform women, but the gender difference in preparation will be reduced when participants believe women outperform men on the task.</w:t>
      </w:r>
    </w:p>
    <w:p w14:paraId="4E9C9F34" w14:textId="77777777" w:rsidR="00E01508" w:rsidRPr="00E01508" w:rsidRDefault="000C4D3D" w:rsidP="001E1E1D">
      <w:pPr>
        <w:pStyle w:val="Heading1"/>
        <w:jc w:val="left"/>
        <w:rPr>
          <w:del w:id="211" w:author="Author" w:date="2020-08-08T11:49:00Z"/>
          <w:rFonts w:eastAsiaTheme="minorHAnsi"/>
          <w:b w:val="0"/>
          <w:bCs w:val="0"/>
          <w:sz w:val="22"/>
          <w:szCs w:val="22"/>
        </w:rPr>
      </w:pPr>
      <w:del w:id="212" w:author="Author" w:date="2020-08-08T11:49:00Z">
        <w:r>
          <w:delText>Now go into your studies…</w:delText>
        </w:r>
      </w:del>
    </w:p>
    <w:p w14:paraId="699471EB" w14:textId="77777777" w:rsidR="00E01508" w:rsidRPr="00E01508" w:rsidRDefault="00E01508" w:rsidP="001E1E1D">
      <w:pPr>
        <w:pStyle w:val="BodyText"/>
        <w:jc w:val="left"/>
        <w:rPr>
          <w:del w:id="213" w:author="Author" w:date="2020-08-08T11:49:00Z"/>
        </w:rPr>
      </w:pPr>
    </w:p>
    <w:p w14:paraId="7EE33103" w14:textId="77777777" w:rsidR="00CC69EE" w:rsidRDefault="003B549F" w:rsidP="001E1E1D">
      <w:pPr>
        <w:pStyle w:val="BodyText"/>
        <w:ind w:firstLine="0"/>
        <w:rPr>
          <w:del w:id="214" w:author="Author" w:date="2020-08-08T11:49:00Z"/>
        </w:rPr>
      </w:pPr>
      <w:del w:id="215" w:author="Author" w:date="2020-08-08T11:49:00Z">
        <w:r>
          <w:delText>We expect gender differences in the choice to prepare before performing will be exacerbated when individuals are required to compete</w:delText>
        </w:r>
        <w:r w:rsidRPr="001E1E1D">
          <w:rPr>
            <w:strike/>
          </w:rPr>
          <w:delText xml:space="preserve">, </w:delText>
        </w:r>
        <w:commentRangeStart w:id="216"/>
        <w:r w:rsidRPr="001E1E1D">
          <w:rPr>
            <w:strike/>
          </w:rPr>
          <w:delText>given</w:delText>
        </w:r>
        <w:commentRangeEnd w:id="216"/>
        <w:r w:rsidR="00E01508" w:rsidRPr="001E1E1D">
          <w:rPr>
            <w:rStyle w:val="CommentReference"/>
            <w:rFonts w:asciiTheme="minorHAnsi" w:hAnsiTheme="minorHAnsi" w:cstheme="minorBidi"/>
            <w:strike/>
          </w:rPr>
          <w:commentReference w:id="216"/>
        </w:r>
        <w:r w:rsidRPr="001E1E1D">
          <w:rPr>
            <w:strike/>
          </w:rPr>
          <w:delText xml:space="preserve"> women’s greater tendency to avoid competitions entirely, perform more poorly in competitions, and stop competing after failure (Buser &amp; Yuan, 2019; Gill &amp; Prowse, 2014; Gneezy et al., 2003; Niederle, 2017; Niederle &amp; Vesterlund, 2007, 2011).</w:delText>
        </w:r>
        <w:r>
          <w:delText xml:space="preserve"> If women cannot avoid ubiquitous competitions in the labor market, they may try to cope by preparing more, which may increase their confidence or reduce the perceived risk of the competition. Our proposed </w:delText>
        </w:r>
        <w:r w:rsidR="00E01508">
          <w:delText xml:space="preserve">We hypothesize…  then mention hypotheses about </w:delText>
        </w:r>
      </w:del>
    </w:p>
    <w:p w14:paraId="6CDC4ED3" w14:textId="77777777" w:rsidR="00CC69EE" w:rsidRPr="001E1E1D" w:rsidRDefault="003B549F">
      <w:pPr>
        <w:pStyle w:val="BodyText"/>
        <w:rPr>
          <w:del w:id="217" w:author="Author" w:date="2020-08-08T11:49:00Z"/>
          <w:strike/>
        </w:rPr>
      </w:pPr>
      <w:del w:id="218" w:author="Author" w:date="2020-08-08T11:49:00Z">
        <w:r w:rsidRPr="001E1E1D">
          <w:rPr>
            <w:strike/>
          </w:rPr>
          <w:delText>Previous evidence suggests that the effect of gender on competitiveness varies by task type, where women are far more likely to choose to enter a tournament when they are completing a verbal task compared to a math task (</w:delText>
        </w:r>
        <w:commentRangeStart w:id="219"/>
        <w:r w:rsidRPr="001E1E1D">
          <w:rPr>
            <w:strike/>
          </w:rPr>
          <w:delText>Apicella &amp; Dreber, 2015</w:delText>
        </w:r>
        <w:commentRangeEnd w:id="219"/>
        <w:r w:rsidR="00E01508" w:rsidRPr="001E1E1D">
          <w:rPr>
            <w:rStyle w:val="CommentReference"/>
            <w:rFonts w:asciiTheme="minorHAnsi" w:hAnsiTheme="minorHAnsi" w:cstheme="minorBidi"/>
            <w:strike/>
          </w:rPr>
          <w:commentReference w:id="219"/>
        </w:r>
        <w:r w:rsidRPr="001E1E1D">
          <w:rPr>
            <w:strike/>
          </w:rPr>
          <w:delText xml:space="preserve">; Dreber et al., 2014; Grosse &amp; Riener, 2010), suggesting an important boundary condition of the gender gap in competitiveness driven by gender stereotypes about ability. Beliefs about gender differences in ability likely contribute to persistent occupational segregation. For instance, Cheryan, Ziegler, Montoya, &amp; Jiang (2017) argue that gender stereotypes about ability affect differences in the representation of women across STEM fields. Occupational gender segregation explains gender differences in wages (Blau &amp; Kahn, 2017; Levanon, England, &amp; Allison, 2009), so it is important to identify how beliefs about gender differences in ability </w:delText>
        </w:r>
        <w:commentRangeStart w:id="220"/>
        <w:r w:rsidRPr="001E1E1D">
          <w:rPr>
            <w:strike/>
          </w:rPr>
          <w:delText xml:space="preserve">shape decisions to enter competitive environments. To </w:delText>
        </w:r>
        <w:commentRangeEnd w:id="220"/>
        <w:r w:rsidR="00E01508" w:rsidRPr="001E1E1D">
          <w:rPr>
            <w:rStyle w:val="CommentReference"/>
            <w:rFonts w:asciiTheme="minorHAnsi" w:hAnsiTheme="minorHAnsi" w:cstheme="minorBidi"/>
            <w:strike/>
          </w:rPr>
          <w:commentReference w:id="220"/>
        </w:r>
        <w:r w:rsidRPr="001E1E1D">
          <w:rPr>
            <w:strike/>
          </w:rPr>
          <w:delText xml:space="preserve">this end, Study 2 will manipulate participants’ beliefs about gender differences on the task under a competitive payment scheme, where participants will be under the impression that </w:delText>
        </w:r>
        <w:r w:rsidR="00E01508" w:rsidRPr="001E1E1D">
          <w:rPr>
            <w:strike/>
          </w:rPr>
          <w:delText xml:space="preserve">it is a task where </w:delText>
        </w:r>
        <w:r w:rsidRPr="001E1E1D">
          <w:rPr>
            <w:strike/>
          </w:rPr>
          <w:delText xml:space="preserve">women </w:delText>
        </w:r>
        <w:r w:rsidR="00E01508" w:rsidRPr="001E1E1D">
          <w:rPr>
            <w:strike/>
          </w:rPr>
          <w:delText xml:space="preserve">generally </w:delText>
        </w:r>
        <w:r w:rsidRPr="001E1E1D">
          <w:rPr>
            <w:strike/>
          </w:rPr>
          <w:delText xml:space="preserve">outperform men, men </w:delText>
        </w:r>
        <w:r w:rsidR="00E01508" w:rsidRPr="001E1E1D">
          <w:rPr>
            <w:strike/>
          </w:rPr>
          <w:delText xml:space="preserve">generally </w:delText>
        </w:r>
        <w:r w:rsidRPr="001E1E1D">
          <w:rPr>
            <w:strike/>
          </w:rPr>
          <w:delText>outperform</w:delText>
        </w:r>
        <w:r w:rsidR="00E01508" w:rsidRPr="001E1E1D">
          <w:rPr>
            <w:strike/>
          </w:rPr>
          <w:delText xml:space="preserve"> </w:delText>
        </w:r>
        <w:r w:rsidRPr="001E1E1D">
          <w:rPr>
            <w:strike/>
          </w:rPr>
          <w:delText>women, or, in the control condition, will not be provided</w:delText>
        </w:r>
        <w:r w:rsidR="00E01508" w:rsidRPr="001E1E1D">
          <w:rPr>
            <w:strike/>
          </w:rPr>
          <w:delText xml:space="preserve"> any</w:delText>
        </w:r>
        <w:r w:rsidRPr="001E1E1D">
          <w:rPr>
            <w:strike/>
          </w:rPr>
          <w:delText xml:space="preserve"> information about gender differences in performance. Like Study 1, we expect an interaction between gender and competition </w:delText>
        </w:r>
        <w:r w:rsidRPr="001E1E1D">
          <w:rPr>
            <w:strike/>
          </w:rPr>
          <w:lastRenderedPageBreak/>
          <w:delText>choice, where women will spend more time preparing than men when they believe men performed better during a previous iteration of the study and in the control condition, but this effect will be reduced when they believe women performed better. Since previous research suggests confidence and risk aversion are relevant factors in one’s decision to compete (fo</w:delText>
        </w:r>
        <w:r w:rsidR="00E01508" w:rsidRPr="001E1E1D">
          <w:rPr>
            <w:strike/>
          </w:rPr>
          <w:delText>r</w:delText>
        </w:r>
        <w:r w:rsidRPr="001E1E1D">
          <w:rPr>
            <w:strike/>
          </w:rPr>
          <w:delText xml:space="preserve"> review, see Niederle &amp; Vesterlund, 2011), we will include exploratory analyses testing whether confidence or risk aversion interact</w:delText>
        </w:r>
        <w:r w:rsidR="00E01508" w:rsidRPr="001E1E1D">
          <w:rPr>
            <w:strike/>
          </w:rPr>
          <w:delText xml:space="preserve"> </w:delText>
        </w:r>
        <w:r w:rsidRPr="001E1E1D">
          <w:rPr>
            <w:strike/>
          </w:rPr>
          <w:delText>with gender and condition.</w:delText>
        </w:r>
      </w:del>
    </w:p>
    <w:p w14:paraId="66B8A968" w14:textId="77777777" w:rsidR="000544B4" w:rsidRDefault="00C77E27">
      <w:pPr>
        <w:pStyle w:val="Heading1"/>
        <w:rPr>
          <w:rPrChange w:id="221" w:author="Author" w:date="2020-08-08T11:49:00Z">
            <w:rPr>
              <w:sz w:val="22"/>
            </w:rPr>
          </w:rPrChange>
        </w:rPr>
        <w:pPrChange w:id="222" w:author="Author" w:date="2020-08-08T11:49:00Z">
          <w:pPr>
            <w:pStyle w:val="Heading2"/>
          </w:pPr>
        </w:pPrChange>
      </w:pPr>
      <w:bookmarkStart w:id="223" w:name="X7462fbc2ac1bf2102ddfbc9f10a05562fe0a8f9"/>
      <w:r>
        <w:rPr>
          <w:rPrChange w:id="224" w:author="Author" w:date="2020-08-08T11:49:00Z">
            <w:rPr>
              <w:sz w:val="22"/>
            </w:rPr>
          </w:rPrChange>
        </w:rPr>
        <w:t>Study 1: Does competition elicit gender differences in effort?</w:t>
      </w:r>
      <w:bookmarkEnd w:id="223"/>
    </w:p>
    <w:p w14:paraId="66B8A969" w14:textId="77777777" w:rsidR="000544B4" w:rsidRDefault="00C77E27">
      <w:pPr>
        <w:pStyle w:val="Heading2"/>
        <w:pPrChange w:id="225" w:author="Author" w:date="2020-08-08T11:49:00Z">
          <w:pPr>
            <w:pStyle w:val="Heading3"/>
          </w:pPr>
        </w:pPrChange>
      </w:pPr>
      <w:bookmarkStart w:id="226" w:name="procedure"/>
      <w:r>
        <w:t>Procedure</w:t>
      </w:r>
      <w:bookmarkEnd w:id="226"/>
    </w:p>
    <w:p w14:paraId="66B8A96A" w14:textId="7BFB1097" w:rsidR="000544B4" w:rsidRDefault="003B549F">
      <w:pPr>
        <w:pStyle w:val="FirstParagraph"/>
      </w:pPr>
      <w:del w:id="227" w:author="Author" w:date="2020-08-08T11:49:00Z">
        <w:r>
          <w:delText>Participants (</w:delText>
        </w:r>
        <w:r>
          <w:rPr>
            <w:i/>
          </w:rPr>
          <w:delText>N</w:delText>
        </w:r>
        <w:r>
          <w:delText xml:space="preserve"> = 3250; see sample size justification below)</w:delText>
        </w:r>
      </w:del>
      <w:ins w:id="228" w:author="Author" w:date="2020-08-08T11:49:00Z">
        <w:r w:rsidR="00C77E27">
          <w:t xml:space="preserve">Given the difficulty of powering interaction effects (see </w:t>
        </w:r>
        <w:r w:rsidR="00C77E27">
          <w:fldChar w:fldCharType="begin"/>
        </w:r>
        <w:r w:rsidR="00C77E27">
          <w:instrText xml:space="preserve"> HYPERLINK "http://datacolada.org/17" \h </w:instrText>
        </w:r>
        <w:r w:rsidR="00C77E27">
          <w:fldChar w:fldCharType="separate"/>
        </w:r>
        <w:proofErr w:type="spellStart"/>
        <w:r w:rsidR="00C77E27">
          <w:rPr>
            <w:rStyle w:val="Hyperlink"/>
          </w:rPr>
          <w:t>Simonsohn</w:t>
        </w:r>
        <w:proofErr w:type="spellEnd"/>
        <w:r w:rsidR="00C77E27">
          <w:rPr>
            <w:rStyle w:val="Hyperlink"/>
          </w:rPr>
          <w:fldChar w:fldCharType="end"/>
        </w:r>
        <w:r w:rsidR="00C77E27">
          <w:t xml:space="preserve"> and </w:t>
        </w:r>
        <w:r w:rsidR="00C77E27">
          <w:fldChar w:fldCharType="begin"/>
        </w:r>
        <w:r w:rsidR="00C77E27">
          <w:instrText xml:space="preserve"> HYPERLINK "https://approachingblog.wordpress.com/2018/01/24/powering-your-interaction-2/" \h </w:instrText>
        </w:r>
        <w:r w:rsidR="00C77E27">
          <w:fldChar w:fldCharType="separate"/>
        </w:r>
        <w:proofErr w:type="spellStart"/>
        <w:r w:rsidR="00C77E27">
          <w:rPr>
            <w:rStyle w:val="Hyperlink"/>
          </w:rPr>
          <w:t>Giner-Sorolla</w:t>
        </w:r>
        <w:proofErr w:type="spellEnd"/>
        <w:r w:rsidR="00C77E27">
          <w:rPr>
            <w:rStyle w:val="Hyperlink"/>
          </w:rPr>
          <w:fldChar w:fldCharType="end"/>
        </w:r>
        <w:r w:rsidR="00C77E27">
          <w:t xml:space="preserve">), we conducted a power analysis to determine an adequate sample size for the main hypothesized interaction effect in the primary analysis (simulations modeled after code </w:t>
        </w:r>
        <w:r w:rsidR="00C77E27">
          <w:fldChar w:fldCharType="begin"/>
        </w:r>
        <w:r w:rsidR="00C77E27">
          <w:instrText xml:space="preserve"> HYPERLINK "http://disjointedthinking.jeffhughes.ca/2017/09/power-simulations-r/" \h </w:instrText>
        </w:r>
        <w:r w:rsidR="00C77E27">
          <w:fldChar w:fldCharType="separate"/>
        </w:r>
        <w:r w:rsidR="00C77E27">
          <w:rPr>
            <w:rStyle w:val="Hyperlink"/>
          </w:rPr>
          <w:t>here</w:t>
        </w:r>
        <w:r w:rsidR="00C77E27">
          <w:rPr>
            <w:rStyle w:val="Hyperlink"/>
          </w:rPr>
          <w:fldChar w:fldCharType="end"/>
        </w:r>
        <w:r w:rsidR="00C77E27">
          <w:t>). We ran 5000 simulations while varying the sample size (</w:t>
        </w:r>
        <w:r w:rsidR="00C77E27">
          <w:rPr>
            <w:i/>
          </w:rPr>
          <w:t>N</w:t>
        </w:r>
        <w:r w:rsidR="00C77E27">
          <w:t xml:space="preserve"> = 3000, 3250, 3500) and the effect size for the interaction effect (</w:t>
        </w:r>
        <w:r w:rsidR="00C77E27">
          <w:rPr>
            <w:i/>
          </w:rPr>
          <w:t>b</w:t>
        </w:r>
        <w:r w:rsidR="00C77E27">
          <w:t xml:space="preserve"> = .2, .3, .4). Based on these simulated estimates, we will recruit 3250 participants to achieve at least 80% power for a relatively small effect (</w:t>
        </w:r>
        <w:r w:rsidR="00C77E27">
          <w:rPr>
            <w:i/>
          </w:rPr>
          <w:t>b</w:t>
        </w:r>
        <w:r w:rsidR="00C77E27">
          <w:t xml:space="preserve"> = .2) (see Figure 3). Participants</w:t>
        </w:r>
      </w:ins>
      <w:r w:rsidR="00C77E27">
        <w:t xml:space="preserve"> will be recruited to complete a study on “decision-making and performance” through MTurk, with a guaranteed payment and the opportunity to earn bonuses depending on their performance and the performance of others. Recruiting participants on this platform allows for efficient data collection while meeting acceptable psychometric standards, such as </w:t>
      </w:r>
      <w:ins w:id="229" w:author="Author" w:date="2020-08-08T11:49:00Z">
        <w:r w:rsidR="00C77E27">
          <w:t xml:space="preserve">high </w:t>
        </w:r>
      </w:ins>
      <w:r w:rsidR="00C77E27">
        <w:t xml:space="preserve">test-retest </w:t>
      </w:r>
      <w:del w:id="230" w:author="Author" w:date="2020-08-08T11:49:00Z">
        <w:r w:rsidR="00FD0EA0">
          <w:delText>reliabilities</w:delText>
        </w:r>
        <w:r>
          <w:delText xml:space="preserve"> </w:delText>
        </w:r>
      </w:del>
      <w:r w:rsidR="00C77E27">
        <w:t xml:space="preserve">and </w:t>
      </w:r>
      <w:del w:id="231" w:author="Author" w:date="2020-08-08T11:49:00Z">
        <w:r w:rsidR="00FD0EA0">
          <w:delText>excellent alphas</w:delText>
        </w:r>
      </w:del>
      <w:ins w:id="232" w:author="Author" w:date="2020-08-08T11:49:00Z">
        <w:r w:rsidR="00C77E27">
          <w:t>alpha reliability</w:t>
        </w:r>
      </w:ins>
      <w:r w:rsidR="00C77E27">
        <w:t xml:space="preserve"> (Buhrmester, Kwang, &amp; Gosling, 2011; Rand, 2012). Since we anticipate completing the required parts of the study will take no more than 10 minutes on average, we will pay participants $2.50 (i.e., double the federal and Pennsylvania minimum wage), with the opportunity for bonuses, outlined below. Participants will only be included if they indicate that they are 18 years or older, are American citizens, and identify as female or male while answering initial demographic questions.</w:t>
      </w:r>
    </w:p>
    <w:p w14:paraId="66B8A96B" w14:textId="77777777" w:rsidR="000544B4" w:rsidRDefault="00C77E27">
      <w:pPr>
        <w:pStyle w:val="CaptionedFigure"/>
        <w:rPr>
          <w:ins w:id="233" w:author="Author" w:date="2020-08-08T11:49:00Z"/>
        </w:rPr>
      </w:pPr>
      <w:ins w:id="234" w:author="Author" w:date="2020-08-08T11:49:00Z">
        <w:r>
          <w:lastRenderedPageBreak/>
          <w:drawing>
            <wp:inline distT="0" distB="0" distL="0" distR="0" wp14:anchorId="66B8A9FA" wp14:editId="66B8A9FB">
              <wp:extent cx="5943600" cy="5943600"/>
              <wp:effectExtent l="0" t="0" r="0" b="0"/>
              <wp:docPr id="3" name="Picture" descr="Figure 3. Plot of simulation output used to determine necessary sample size for at least 80% power in both proposed studies."/>
              <wp:cNvGraphicFramePr/>
              <a:graphic xmlns:a="http://schemas.openxmlformats.org/drawingml/2006/main">
                <a:graphicData uri="http://schemas.openxmlformats.org/drawingml/2006/picture">
                  <pic:pic xmlns:pic="http://schemas.openxmlformats.org/drawingml/2006/picture">
                    <pic:nvPicPr>
                      <pic:cNvPr id="0" name="Picture" descr="nsf_insertimage_1.png"/>
                      <pic:cNvPicPr>
                        <a:picLocks noChangeAspect="1" noChangeArrowheads="1"/>
                      </pic:cNvPicPr>
                    </pic:nvPicPr>
                    <pic:blipFill>
                      <a:blip r:embed="rId15"/>
                      <a:stretch>
                        <a:fillRect/>
                      </a:stretch>
                    </pic:blipFill>
                    <pic:spPr bwMode="auto">
                      <a:xfrm>
                        <a:off x="0" y="0"/>
                        <a:ext cx="5943600" cy="5943600"/>
                      </a:xfrm>
                      <a:prstGeom prst="rect">
                        <a:avLst/>
                      </a:prstGeom>
                      <a:noFill/>
                      <a:ln w="9525">
                        <a:noFill/>
                        <a:headEnd/>
                        <a:tailEnd/>
                      </a:ln>
                    </pic:spPr>
                  </pic:pic>
                </a:graphicData>
              </a:graphic>
            </wp:inline>
          </w:drawing>
        </w:r>
      </w:ins>
    </w:p>
    <w:p w14:paraId="66B8A96C" w14:textId="77777777" w:rsidR="000544B4" w:rsidRDefault="00C77E27">
      <w:pPr>
        <w:pStyle w:val="ImageCaption"/>
        <w:rPr>
          <w:ins w:id="235" w:author="Author" w:date="2020-08-08T11:49:00Z"/>
        </w:rPr>
      </w:pPr>
      <w:ins w:id="236" w:author="Author" w:date="2020-08-08T11:49:00Z">
        <w:r>
          <w:t>Figure 3. Plot of simulation output used to determine necessary sample size for at least 80% power in both proposed studies.</w:t>
        </w:r>
      </w:ins>
    </w:p>
    <w:p w14:paraId="66B8A96D" w14:textId="6CA06679" w:rsidR="000544B4" w:rsidRDefault="00C77E27">
      <w:pPr>
        <w:pStyle w:val="BodyText"/>
      </w:pPr>
      <w:r>
        <w:rPr>
          <w:b/>
        </w:rPr>
        <w:t>Manipulation:</w:t>
      </w:r>
      <w:r>
        <w:t xml:space="preserve"> </w:t>
      </w:r>
      <w:del w:id="237" w:author="Author" w:date="2020-08-08T11:49:00Z">
        <w:r w:rsidR="003B549F">
          <w:delText>Participants</w:delText>
        </w:r>
      </w:del>
      <w:ins w:id="238" w:author="Author" w:date="2020-08-08T11:49:00Z">
        <w:r>
          <w:t>First, participants</w:t>
        </w:r>
      </w:ins>
      <w:r>
        <w:t xml:space="preserve"> will be randomly assigned to follow either a competitive or noncompetitive payment scheme for one round (2 minutes) of multiplication problems</w:t>
      </w:r>
      <w:del w:id="239" w:author="Author" w:date="2020-08-08T11:49:00Z">
        <w:r w:rsidR="003B549F">
          <w:delText xml:space="preserve"> conditional on their indicated gender (to guarantee women and men are represented at similar rates in each condition).</w:delText>
        </w:r>
      </w:del>
      <w:ins w:id="240" w:author="Author" w:date="2020-08-08T11:49:00Z">
        <w:r>
          <w:t>.</w:t>
        </w:r>
      </w:ins>
      <w:r>
        <w:t xml:space="preserve"> The payment scheme will be manipulated between subjects, where participants in the competition (tournament) condition will be </w:t>
      </w:r>
      <w:commentRangeStart w:id="241"/>
      <w:commentRangeStart w:id="242"/>
      <w:r>
        <w:t>paid 4 cents per problem on the task, but only if they beat another randomly assigned MTurker, while participants assigned to the noncompetitive (piece-rate) payment scheme will be paid 2 cents per problem</w:t>
      </w:r>
      <w:commentRangeEnd w:id="241"/>
      <w:r w:rsidR="00FD0EA0">
        <w:rPr>
          <w:rStyle w:val="CommentReference"/>
          <w:rFonts w:asciiTheme="minorHAnsi" w:hAnsiTheme="minorHAnsi" w:cstheme="minorBidi"/>
        </w:rPr>
        <w:commentReference w:id="241"/>
      </w:r>
      <w:commentRangeEnd w:id="242"/>
      <w:r w:rsidR="00C255D7">
        <w:rPr>
          <w:rStyle w:val="CommentReference"/>
          <w:rFonts w:asciiTheme="minorHAnsi" w:hAnsiTheme="minorHAnsi" w:cstheme="minorBidi"/>
        </w:rPr>
        <w:commentReference w:id="242"/>
      </w:r>
      <w:r>
        <w:t xml:space="preserve">. Although a within-subjects design would </w:t>
      </w:r>
      <w:del w:id="243" w:author="Author" w:date="2020-08-08T11:49:00Z">
        <w:r w:rsidR="003B549F">
          <w:delText>allow us to have</w:delText>
        </w:r>
      </w:del>
      <w:ins w:id="244" w:author="Author" w:date="2020-08-08T11:49:00Z">
        <w:r>
          <w:t>provide</w:t>
        </w:r>
      </w:ins>
      <w:r>
        <w:t xml:space="preserve"> more power in detecting the </w:t>
      </w:r>
      <w:del w:id="245" w:author="Author" w:date="2020-08-08T11:49:00Z">
        <w:r w:rsidR="003B549F">
          <w:delText>proposed</w:delText>
        </w:r>
      </w:del>
      <w:ins w:id="246" w:author="Author" w:date="2020-08-08T11:49:00Z">
        <w:r>
          <w:t>hypothesized</w:t>
        </w:r>
      </w:ins>
      <w:r>
        <w:t xml:space="preserve"> interaction effect</w:t>
      </w:r>
      <w:ins w:id="247" w:author="Author" w:date="2020-08-08T11:49:00Z">
        <w:r>
          <w:t>, we opted to use a</w:t>
        </w:r>
      </w:ins>
      <w:r>
        <w:t xml:space="preserve"> between</w:t>
      </w:r>
      <w:del w:id="248" w:author="Author" w:date="2020-08-08T11:49:00Z">
        <w:r w:rsidR="003B549F">
          <w:delText xml:space="preserve"> condition and gender </w:delText>
        </w:r>
        <w:r w:rsidR="00FD0EA0">
          <w:delText>on</w:delText>
        </w:r>
      </w:del>
      <w:ins w:id="249" w:author="Author" w:date="2020-08-08T11:49:00Z">
        <w:r>
          <w:t>-subjects design to avoid possible confounding. If we followed a within-subjects design, we would only be able to confidently interpret</w:t>
        </w:r>
      </w:ins>
      <w:r>
        <w:t xml:space="preserve"> the </w:t>
      </w:r>
      <w:del w:id="250" w:author="Author" w:date="2020-08-08T11:49:00Z">
        <w:r w:rsidR="003B549F">
          <w:delText xml:space="preserve">decision to prepare, we anticipate </w:delText>
        </w:r>
        <w:r w:rsidR="003B549F">
          <w:lastRenderedPageBreak/>
          <w:delText>interpreting the effect of the interaction on time spent preparing</w:delText>
        </w:r>
      </w:del>
      <w:ins w:id="251" w:author="Author" w:date="2020-08-08T11:49:00Z">
        <w:r>
          <w:t>results</w:t>
        </w:r>
      </w:ins>
      <w:r>
        <w:t xml:space="preserve"> for whichever </w:t>
      </w:r>
      <w:del w:id="252" w:author="Author" w:date="2020-08-08T11:49:00Z">
        <w:r w:rsidR="003B549F">
          <w:delText>payment scheme is</w:delText>
        </w:r>
      </w:del>
      <w:ins w:id="253" w:author="Author" w:date="2020-08-08T11:49:00Z">
        <w:r>
          <w:t>condition were</w:t>
        </w:r>
      </w:ins>
      <w:r>
        <w:t xml:space="preserve"> presented </w:t>
      </w:r>
      <w:del w:id="254" w:author="Author" w:date="2020-08-08T11:49:00Z">
        <w:r w:rsidR="003B549F">
          <w:delText>second (since the payment schemes would be counterbalanced)</w:delText>
        </w:r>
      </w:del>
      <w:ins w:id="255" w:author="Author" w:date="2020-08-08T11:49:00Z">
        <w:r>
          <w:t>first because there</w:t>
        </w:r>
      </w:ins>
      <w:r>
        <w:t xml:space="preserve"> would be </w:t>
      </w:r>
      <w:del w:id="256" w:author="Author" w:date="2020-08-08T11:49:00Z">
        <w:r w:rsidR="003B549F">
          <w:delText>difficult considering the number of factors</w:delText>
        </w:r>
      </w:del>
      <w:ins w:id="257" w:author="Author" w:date="2020-08-08T11:49:00Z">
        <w:r>
          <w:t>several confounds</w:t>
        </w:r>
      </w:ins>
      <w:r>
        <w:t xml:space="preserve"> that could affect the decision</w:t>
      </w:r>
      <w:ins w:id="258" w:author="Author" w:date="2020-08-08T11:49:00Z">
        <w:r>
          <w:t xml:space="preserve"> to prepare</w:t>
        </w:r>
      </w:ins>
      <w:r>
        <w:t xml:space="preserve"> (e.g., fatigue and/or learning effects reducing participants’ desire to prepare, demand effects for preparation if participants believe they are expected to prepare more in one condition compared to the other).</w:t>
      </w:r>
      <w:del w:id="259" w:author="Author" w:date="2020-08-08T11:49:00Z">
        <w:r w:rsidR="003B549F">
          <w:delText xml:space="preserve"> Thus, we would only be able to confidently interpret the results for whichever condition were presented first. For this reason, we have opted to use a between-subjects design.</w:delText>
        </w:r>
      </w:del>
    </w:p>
    <w:p w14:paraId="66B8A96E" w14:textId="641F6177" w:rsidR="000544B4" w:rsidRDefault="00C77E27">
      <w:pPr>
        <w:pStyle w:val="BodyText"/>
      </w:pPr>
      <w:r>
        <w:rPr>
          <w:b/>
        </w:rPr>
        <w:t>Dependent variable:</w:t>
      </w:r>
      <w:r>
        <w:t xml:space="preserve"> </w:t>
      </w:r>
      <w:del w:id="260" w:author="Author" w:date="2020-08-08T11:49:00Z">
        <w:r w:rsidR="003B549F">
          <w:delText>Participants</w:delText>
        </w:r>
      </w:del>
      <w:ins w:id="261" w:author="Author" w:date="2020-08-08T11:49:00Z">
        <w:r>
          <w:t>After participants in each condition are told which payment scheme they will be following, they</w:t>
        </w:r>
      </w:ins>
      <w:r>
        <w:t xml:space="preserve"> will have the option to complete unlimited “preparation” problems, which they will be told could improve their performance on the subsequent task. To measure their desire to prepare for the task, we will first ask participants whether they would like to spend any time practicing multiplication problems. For participants who agree to practice, we will ask them to enter how much time they would like to spend preparing using a slider scale (ranging from 0-5 minutes in 30 second increments), which will be granted. This measure is advantageous over using actual time preparing because participants may have unexpected interruptions while they are completing the preparation, which may lead us to erroneously conclude that they are expending more effort. Thus, we use chosen amount of time (in seconds) preparing as our primary dependent variable. </w:t>
      </w:r>
      <w:del w:id="262" w:author="Author" w:date="2020-08-08T11:49:00Z">
        <w:r w:rsidR="003B549F">
          <w:delText xml:space="preserve">We will also include a measure of the number of problems participants complete in the amount of time they spent preparing (including both correct and incorrect responses, since completing any problems, regardless of one’s accuracy, is considered preparation) as a secondary dependent variable. Replicating the effects using the secondary dependent variable will serve as a robustness check for the slider scale measure, in case participants do not actually prepare as much as they anticipate they will. </w:delText>
        </w:r>
      </w:del>
      <w:r>
        <w:t>Unbeknownst to the participants, the practice problems will be identical to the task itself, so preparing will likely improve performance on the task, as suggested to participants when they were presented the opportunity to practice. Once participants finish their optional preparation round, they will be asked to indicate whether they would like to continue preparing or move onto the task. If they choose the former option, they will be able to enter their desired time for preparing using the same slider scale. The dependent variable will be quantified as the total number of seconds of preparation across all optional preparation rounds.</w:t>
      </w:r>
    </w:p>
    <w:p w14:paraId="66B8A96F" w14:textId="22EB0D91" w:rsidR="000544B4" w:rsidRDefault="00C77E27">
      <w:pPr>
        <w:pStyle w:val="BodyText"/>
      </w:pPr>
      <w:r>
        <w:rPr>
          <w:b/>
        </w:rPr>
        <w:t>Task performance:</w:t>
      </w:r>
      <w:r>
        <w:t xml:space="preserve"> After practicing, participants in each condition will complete the </w:t>
      </w:r>
      <w:ins w:id="263" w:author="Author" w:date="2020-08-08T11:49:00Z">
        <w:r>
          <w:t xml:space="preserve">paid </w:t>
        </w:r>
      </w:ins>
      <w:r>
        <w:t xml:space="preserve">multiplication task. Participants’ scores on the task will be quantified as the number of questions correct within the two-minute time frame allotted, without any penalties for incorrect responses. </w:t>
      </w:r>
      <w:del w:id="264" w:author="Author" w:date="2020-08-08T11:49:00Z">
        <w:r w:rsidR="006075EB">
          <w:delText>After completion</w:delText>
        </w:r>
      </w:del>
      <w:ins w:id="265" w:author="Author" w:date="2020-08-08T11:49:00Z">
        <w:r>
          <w:t>Afterwards</w:t>
        </w:r>
      </w:ins>
      <w:r>
        <w:t>, participants will be informed of the number of questions they answered correctly. We do not include any information about their relative performance since we ask them to guess their relative performance in the confidence measure.</w:t>
      </w:r>
      <w:ins w:id="266" w:author="Author" w:date="2020-08-08T11:49:00Z">
        <w:r>
          <w:t xml:space="preserve"> Thus, participants following the tournament pay scheme will not be told whether they won, since this serves as an indicator of relative performance.</w:t>
        </w:r>
      </w:ins>
    </w:p>
    <w:p w14:paraId="66B8A970" w14:textId="77777777" w:rsidR="000544B4" w:rsidRDefault="00C77E27">
      <w:pPr>
        <w:pStyle w:val="BodyText"/>
        <w:rPr>
          <w:ins w:id="267" w:author="Author" w:date="2020-08-08T11:49:00Z"/>
        </w:rPr>
      </w:pPr>
      <w:ins w:id="268" w:author="Author" w:date="2020-08-08T11:49:00Z">
        <w:r>
          <w:t xml:space="preserve">There may also be the concern that participants will use a calculator to answer the multiplication questions, which may affect the interpretation of the results if there is a gender difference in calculator use and calculator use is related to the choice to practice. Our previous work suggests participants are unlikely to use calculators to complete the task and more importantly, there are no gender differences in the choices to use a calculator. In the first study we ran using the multiplication task, participants who completed the task were asked </w:t>
        </w:r>
        <w:proofErr w:type="spellStart"/>
        <w:r>
          <w:t>i</w:t>
        </w:r>
        <w:proofErr w:type="spellEnd"/>
        <w:r>
          <w:t xml:space="preserve">) whether they thought using a calculator would help them answer the multiplication problems more quickly and ii) whether they used a calculator to complete the multiplication task (they were told their response would not affect their payment). Based on their responses, it is unlikely that participants will use calculators in the first place, since 86% of participants indicated that they thought using a calculator to answer the multiplication questions would slow them down and 93% of participants said they </w:t>
        </w:r>
        <w:r>
          <w:rPr>
            <w:b/>
          </w:rPr>
          <w:t>did not</w:t>
        </w:r>
        <w:r>
          <w:t xml:space="preserve"> use a calculator. Importantly, there were no gender differences in perceptions of how calculators would affect performance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(1,n=1056)=0.42</m:t>
          </m:r>
        </m:oMath>
        <w:r>
          <w:t xml:space="preserve">, </w:t>
        </w:r>
        <m:oMath>
          <m:r>
            <w:rPr>
              <w:rFonts w:ascii="Cambria Math" w:hAnsi="Cambria Math"/>
            </w:rPr>
            <m:t>p=.519</m:t>
          </m:r>
        </m:oMath>
        <w:r>
          <w:t>). Additionally, we did not find evidence of gender differences in actual calculator use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(1,n=</m:t>
          </m:r>
          <m:r>
            <w:rPr>
              <w:rFonts w:ascii="Cambria Math" w:hAnsi="Cambria Math"/>
            </w:rPr>
            <w:lastRenderedPageBreak/>
            <m:t>1056)=1.70</m:t>
          </m:r>
        </m:oMath>
        <w:r>
          <w:t xml:space="preserve">, </w:t>
        </w:r>
        <m:oMath>
          <m:r>
            <w:rPr>
              <w:rFonts w:ascii="Cambria Math" w:hAnsi="Cambria Math"/>
            </w:rPr>
            <m:t>p=.193</m:t>
          </m:r>
        </m:oMath>
        <w:r>
          <w:t>). Since we are recruiting participants through the same platform using the same task in the current study, we expect these findings will generalize to the current study, and thus, do not have evidence that gender differences in calculator use will be a confound when interpreting our results.</w:t>
        </w:r>
      </w:ins>
    </w:p>
    <w:p w14:paraId="66B8A971" w14:textId="2F0C7556" w:rsidR="000544B4" w:rsidRDefault="00C77E27">
      <w:pPr>
        <w:pStyle w:val="BodyText"/>
      </w:pPr>
      <w:r>
        <w:rPr>
          <w:b/>
        </w:rPr>
        <w:t>Post-manipulation measures:</w:t>
      </w:r>
      <w:r>
        <w:t xml:space="preserve"> After completing the task, participants will complete a series of measures to be used for exploratory analyses. </w:t>
      </w:r>
      <w:commentRangeStart w:id="269"/>
      <w:commentRangeStart w:id="270"/>
      <w:r>
        <w:t>All questions will be counterbalanced. A confidence measure will incentivize participants to guess their relative performance compared to all other participants that completed the task by indicating the decile of their score relative to other participants. If correct, participants will earn $.25</w:t>
      </w:r>
      <w:ins w:id="271" w:author="Author" w:date="2020-08-08T11:49:00Z">
        <w:r>
          <w:t>,</w:t>
        </w:r>
      </w:ins>
      <w:r>
        <w:t xml:space="preserve"> which is 10% of their guaranteed earnings. We use a measure of relative performance, rather than a measure of absolute performance (e.g., asking participants to guess their score on the task) because </w:t>
      </w:r>
      <w:ins w:id="272" w:author="Author" w:date="2020-08-08T11:49:00Z">
        <w:r>
          <w:t xml:space="preserve">perceptions of </w:t>
        </w:r>
      </w:ins>
      <w:r>
        <w:t xml:space="preserve">relative performance </w:t>
      </w:r>
      <w:del w:id="273" w:author="Author" w:date="2020-08-08T11:49:00Z">
        <w:r w:rsidR="003B549F">
          <w:delText>is much more relevant for competitive contexts than noncompetitive contexts in</w:delText>
        </w:r>
      </w:del>
      <w:ins w:id="274" w:author="Author" w:date="2020-08-08T11:49:00Z">
        <w:r>
          <w:t>will likely be predictive of</w:t>
        </w:r>
      </w:ins>
      <w:r>
        <w:t xml:space="preserve"> the </w:t>
      </w:r>
      <w:del w:id="275" w:author="Author" w:date="2020-08-08T11:49:00Z">
        <w:r w:rsidR="003B549F">
          <w:delText>labor market</w:delText>
        </w:r>
      </w:del>
      <w:ins w:id="276" w:author="Author" w:date="2020-08-08T11:49:00Z">
        <w:r>
          <w:t>choice to practice, especially when an individual is required to compete</w:t>
        </w:r>
      </w:ins>
      <w:r>
        <w:t xml:space="preserve">. The confidence measure draws from previous research (Niederle &amp; Vesterlund, 2007), but instead of asking participants to indicate whether they won against a randomly selected opponent, we ask participant to guess their relative decile to provide us with more information about their relative confidence. </w:t>
      </w:r>
      <w:commentRangeEnd w:id="269"/>
      <w:r w:rsidR="006075EB">
        <w:rPr>
          <w:rStyle w:val="CommentReference"/>
          <w:rFonts w:asciiTheme="minorHAnsi" w:hAnsiTheme="minorHAnsi" w:cstheme="minorBidi"/>
        </w:rPr>
        <w:commentReference w:id="269"/>
      </w:r>
      <w:commentRangeEnd w:id="270"/>
      <w:r w:rsidR="00AC4BDF">
        <w:rPr>
          <w:rStyle w:val="CommentReference"/>
          <w:rFonts w:asciiTheme="minorHAnsi" w:hAnsiTheme="minorHAnsi" w:cstheme="minorBidi"/>
        </w:rPr>
        <w:commentReference w:id="270"/>
      </w:r>
      <w:r>
        <w:t xml:space="preserve">Given the difficulty of guessing one’s exact percentile without any information about other participants, deciles are used rather than percentiles to make earning the bonus seem more achievable. Also, the item will be phrased so participants do not need to understand the word “decile,” but will be asked “If my performance is compared to that of all participants that completed the task, I think my score was…” with the options for responses ranging from “Better than all other participants” to “Better than none of the other participants” with 10% increments in between (e.g., “Better than 50% of participants”). Since task-specific confidence measures tend to be better predictors of behavior than general measures of confidence (see Oney &amp; Oksuzoglu-Guven, 2015 for review), the confidence measure assesses participants’ beliefs </w:t>
      </w:r>
      <w:del w:id="277" w:author="Author" w:date="2020-08-08T11:49:00Z">
        <w:r w:rsidR="003B549F">
          <w:delText xml:space="preserve">on the task used </w:delText>
        </w:r>
      </w:del>
      <w:r>
        <w:t xml:space="preserve">within the context of </w:t>
      </w:r>
      <w:del w:id="278" w:author="Author" w:date="2020-08-08T11:49:00Z">
        <w:r w:rsidR="003B549F">
          <w:delText>competition.</w:delText>
        </w:r>
      </w:del>
      <w:ins w:id="279" w:author="Author" w:date="2020-08-08T11:49:00Z">
        <w:r>
          <w:t>the task used.</w:t>
        </w:r>
      </w:ins>
      <w:r>
        <w:t xml:space="preserve"> We will </w:t>
      </w:r>
      <w:commentRangeStart w:id="280"/>
      <w:commentRangeStart w:id="281"/>
      <w:r>
        <w:t xml:space="preserve">also measure risk </w:t>
      </w:r>
      <w:del w:id="282" w:author="Author" w:date="2020-08-08T11:49:00Z">
        <w:r w:rsidR="003B549F">
          <w:delText>aversion</w:delText>
        </w:r>
      </w:del>
      <w:ins w:id="283" w:author="Author" w:date="2020-08-08T11:49:00Z">
        <w:r>
          <w:t>attitude</w:t>
        </w:r>
      </w:ins>
      <w:r>
        <w:t xml:space="preserve"> by asking participants to indicate on a 0-10 scale “How do you see yourself: Are you generally a person who is fully prepared to take risks or do you try to avoid taking risks?” (Dohmen et al., 2011). There is evidence that risky behavior (i.e., lottery choices) is strongly associated with the risk measure included in the current proposal (Dohmen et al., 2011). Additionally, risk attitude tends to be explained by one underlying trait, with a relatively smaller amount of variation in risk attitude explained by context (e.g., risk attitude during career, health, or financial decisions). Thus, across contexts, risk attitude is likely to be stable and be predictive of behavior (Dohmen et al., 2011). </w:t>
      </w:r>
      <w:del w:id="284" w:author="Author" w:date="2020-08-08T11:49:00Z">
        <w:r w:rsidR="00E01508" w:rsidRPr="00E01508">
          <w:delText>Notably</w:delText>
        </w:r>
        <w:r w:rsidR="003B549F">
          <w:delText>, these</w:delText>
        </w:r>
      </w:del>
      <w:ins w:id="285" w:author="Author" w:date="2020-08-08T11:49:00Z">
        <w:r>
          <w:t>These</w:t>
        </w:r>
      </w:ins>
      <w:r>
        <w:t xml:space="preserve"> measures are included after completing the task largely because the confidence measure requires participants to state their perceived relative performance on the task.</w:t>
      </w:r>
      <w:commentRangeEnd w:id="280"/>
      <w:r w:rsidR="006075EB">
        <w:rPr>
          <w:rStyle w:val="CommentReference"/>
          <w:rFonts w:asciiTheme="minorHAnsi" w:hAnsiTheme="minorHAnsi" w:cstheme="minorBidi"/>
        </w:rPr>
        <w:commentReference w:id="280"/>
      </w:r>
      <w:commentRangeEnd w:id="281"/>
      <w:r w:rsidR="008B21EF">
        <w:rPr>
          <w:rStyle w:val="CommentReference"/>
          <w:rFonts w:asciiTheme="minorHAnsi" w:hAnsiTheme="minorHAnsi" w:cstheme="minorBidi"/>
        </w:rPr>
        <w:commentReference w:id="281"/>
      </w:r>
    </w:p>
    <w:p w14:paraId="66B8A972" w14:textId="77777777" w:rsidR="000544B4" w:rsidRDefault="00C77E27">
      <w:pPr>
        <w:pStyle w:val="Heading2"/>
        <w:pPrChange w:id="286" w:author="Author" w:date="2020-08-08T11:49:00Z">
          <w:pPr>
            <w:pStyle w:val="Heading3"/>
          </w:pPr>
        </w:pPrChange>
      </w:pPr>
      <w:bookmarkStart w:id="287" w:name="attrition"/>
      <w:r>
        <w:t>Attrition</w:t>
      </w:r>
      <w:bookmarkEnd w:id="287"/>
    </w:p>
    <w:p w14:paraId="66B8A973" w14:textId="77D55333" w:rsidR="000544B4" w:rsidRDefault="00C77E27">
      <w:pPr>
        <w:pStyle w:val="FirstParagraph"/>
      </w:pPr>
      <w:r>
        <w:t xml:space="preserve">Our previous work suggests that condition-dependent attrition is unlikely (Richards et al., in prep). In </w:t>
      </w:r>
      <w:ins w:id="288" w:author="Author" w:date="2020-08-08T11:49:00Z">
        <w:r>
          <w:t xml:space="preserve">a </w:t>
        </w:r>
      </w:ins>
      <w:r>
        <w:t xml:space="preserve">prior </w:t>
      </w:r>
      <w:del w:id="289" w:author="Author" w:date="2020-08-08T11:49:00Z">
        <w:r w:rsidR="006075EB">
          <w:delText>research, which required</w:delText>
        </w:r>
      </w:del>
      <w:ins w:id="290" w:author="Author" w:date="2020-08-08T11:49:00Z">
        <w:r>
          <w:t>study where</w:t>
        </w:r>
      </w:ins>
      <w:r>
        <w:t xml:space="preserve"> participants </w:t>
      </w:r>
      <w:del w:id="291" w:author="Author" w:date="2020-08-08T11:49:00Z">
        <w:r w:rsidR="006075EB">
          <w:delText>to complete</w:delText>
        </w:r>
      </w:del>
      <w:ins w:id="292" w:author="Author" w:date="2020-08-08T11:49:00Z">
        <w:r>
          <w:t>completed</w:t>
        </w:r>
      </w:ins>
      <w:r>
        <w:t xml:space="preserve"> one round of a similar multiplication task under each type of payment scheme, only a small proportion of participants (6%) dropped out during the study. </w:t>
      </w:r>
      <w:commentRangeStart w:id="293"/>
      <w:commentRangeStart w:id="294"/>
      <w:del w:id="295" w:author="Author" w:date="2020-08-08T11:49:00Z">
        <w:r w:rsidR="006075EB" w:rsidRPr="00A15979">
          <w:rPr>
            <w:highlight w:val="yellow"/>
          </w:rPr>
          <w:delText>For</w:delText>
        </w:r>
      </w:del>
      <w:ins w:id="296" w:author="Author" w:date="2020-08-08T11:49:00Z">
        <w:r>
          <w:t>Of the</w:t>
        </w:r>
      </w:ins>
      <w:r>
        <w:rPr>
          <w:rPrChange w:id="297" w:author="Author" w:date="2020-08-08T11:49:00Z">
            <w:rPr>
              <w:highlight w:val="yellow"/>
            </w:rPr>
          </w:rPrChange>
        </w:rPr>
        <w:t xml:space="preserve"> participants who </w:t>
      </w:r>
      <w:ins w:id="298" w:author="Author" w:date="2020-08-08T11:49:00Z">
        <w:r>
          <w:t xml:space="preserve">dropped out, all </w:t>
        </w:r>
      </w:ins>
      <w:r>
        <w:rPr>
          <w:rPrChange w:id="299" w:author="Author" w:date="2020-08-08T11:49:00Z">
            <w:rPr>
              <w:highlight w:val="yellow"/>
            </w:rPr>
          </w:rPrChange>
        </w:rPr>
        <w:t xml:space="preserve">did </w:t>
      </w:r>
      <w:del w:id="300" w:author="Author" w:date="2020-08-08T11:49:00Z">
        <w:r w:rsidR="006075EB" w:rsidRPr="00A15979">
          <w:rPr>
            <w:highlight w:val="yellow"/>
          </w:rPr>
          <w:delText>not finish</w:delText>
        </w:r>
      </w:del>
      <w:ins w:id="301" w:author="Author" w:date="2020-08-08T11:49:00Z">
        <w:r>
          <w:t>so at the end of</w:t>
        </w:r>
      </w:ins>
      <w:r>
        <w:rPr>
          <w:rPrChange w:id="302" w:author="Author" w:date="2020-08-08T11:49:00Z">
            <w:rPr>
              <w:highlight w:val="yellow"/>
            </w:rPr>
          </w:rPrChange>
        </w:rPr>
        <w:t xml:space="preserve"> the study, </w:t>
      </w:r>
      <w:del w:id="303" w:author="Author" w:date="2020-08-08T11:49:00Z">
        <w:r w:rsidR="006075EB" w:rsidRPr="00A15979">
          <w:rPr>
            <w:highlight w:val="yellow"/>
          </w:rPr>
          <w:delText>all participants who performed under the piece-rate payment scheme (which was presented first) also performed under the tournament payment scheme.</w:delText>
        </w:r>
        <w:commentRangeEnd w:id="293"/>
        <w:r w:rsidR="006075EB" w:rsidRPr="00A15979">
          <w:rPr>
            <w:rStyle w:val="CommentReference"/>
            <w:rFonts w:asciiTheme="minorHAnsi" w:hAnsiTheme="minorHAnsi" w:cstheme="minorBidi"/>
            <w:highlight w:val="yellow"/>
          </w:rPr>
          <w:commentReference w:id="293"/>
        </w:r>
        <w:commentRangeEnd w:id="294"/>
        <w:r w:rsidR="00A15979">
          <w:rPr>
            <w:rStyle w:val="CommentReference"/>
            <w:rFonts w:asciiTheme="minorHAnsi" w:hAnsiTheme="minorHAnsi" w:cstheme="minorBidi"/>
          </w:rPr>
          <w:commentReference w:id="294"/>
        </w:r>
      </w:del>
      <w:ins w:id="304" w:author="Author" w:date="2020-08-08T11:49:00Z">
        <w:r>
          <w:t>after completing both of the main tasks.</w:t>
        </w:r>
      </w:ins>
      <w:r>
        <w:t xml:space="preserve"> Nevertheless, we will take several steps to counteract the possibility of condition-dependent attrition, which has the potential to lead to misleading conclusions (Zhou &amp; Fishbach, 2016), especially if women and men drop out of the study at different rates based on condition. First, we will employ three costless strategies (i.e., personalization, forewarning of study content, and an appeal to participants’ conscience) suggested by Reips (2000) and shown in Zhou &amp; Fishbach (2016) to be effective in reducing dropout rates by at least half. When participants enter the study, they will read a message that serves as both a forewarning and an appeal to their conscious (bolded) (modified from Zhou &amp; </w:t>
      </w:r>
      <w:proofErr w:type="spellStart"/>
      <w:r>
        <w:t>Fishbach</w:t>
      </w:r>
      <w:proofErr w:type="spellEnd"/>
      <w:r>
        <w:t>, 2016</w:t>
      </w:r>
      <w:del w:id="305" w:author="Author" w:date="2020-08-08T11:49:00Z">
        <w:r w:rsidR="009C5D30">
          <w:delText>):“</w:delText>
        </w:r>
      </w:del>
      <w:ins w:id="306" w:author="Author" w:date="2020-08-08T11:49:00Z">
        <w:r>
          <w:t>): “</w:t>
        </w:r>
      </w:ins>
      <w:r>
        <w:t xml:space="preserve">This is an anonymous survey consisting of multiple questions. </w:t>
      </w:r>
      <w:r>
        <w:rPr>
          <w:b/>
          <w:rPrChange w:id="307" w:author="Author" w:date="2020-08-08T11:49:00Z">
            <w:rPr/>
          </w:rPrChange>
        </w:rPr>
        <w:t xml:space="preserve">If a sizable number of people quit a survey </w:t>
      </w:r>
      <w:r>
        <w:rPr>
          <w:b/>
          <w:rPrChange w:id="308" w:author="Author" w:date="2020-08-08T11:49:00Z">
            <w:rPr/>
          </w:rPrChange>
        </w:rPr>
        <w:lastRenderedPageBreak/>
        <w:t>partway, the data quality of that survey would be compromised. However, our research depends on good quality data,</w:t>
      </w:r>
      <w:r>
        <w:t xml:space="preserve"> so we ask that you are willing to participate in the survey for its entirety.” Then, participants will enter their MTurk ID as a means of establishing personalization. Notably, Zhou &amp; Fishbach (2016) acknowledge that this is not a foolproof solution, since screening participants in advance in this way may reduce external validity. In this case, we want to have the capacity to establish the anticipated effect in the first place, so we are prioritizing internal validity.</w:t>
      </w:r>
      <w:del w:id="309" w:author="Author" w:date="2020-08-08T11:49:00Z">
        <w:r w:rsidR="009C5D30">
          <w:delText xml:space="preserve"> </w:delText>
        </w:r>
      </w:del>
    </w:p>
    <w:p w14:paraId="66B8A974" w14:textId="4DE5BD58" w:rsidR="000544B4" w:rsidRDefault="00C77E27">
      <w:pPr>
        <w:pStyle w:val="BodyText"/>
        <w:pPrChange w:id="310" w:author="Author" w:date="2020-08-08T11:49:00Z">
          <w:pPr>
            <w:pStyle w:val="FirstParagraph"/>
          </w:pPr>
        </w:pPrChange>
      </w:pPr>
      <w:r>
        <w:t xml:space="preserve">In addition to these preventive measures, we will collect information about the rates of attrition during each study. Turkprime provides a metric for the overall rate of attrition, while Qualtrics offers the option to view partial responses from dropouts. For participants who drop out during or after learning about the manipulation, we will create an indicator variable for survey completion based on partial responses from Qualtrics, which will be coded as 1 if participants finish the study and 0 otherwise. This indicator will then be submitted as the dependent variable to a logistic regression with </w:t>
      </w:r>
      <w:del w:id="311" w:author="Author" w:date="2020-08-08T11:49:00Z">
        <w:r w:rsidR="009C5D30">
          <w:delText>β</w:delText>
        </w:r>
        <w:r w:rsidR="009C5D30">
          <w:rPr>
            <w:vertAlign w:val="subscript"/>
          </w:rPr>
          <w:delText>1</w:delText>
        </w:r>
        <w:r w:rsidR="009C5D30">
          <w:delText>*Condition + β</w:delText>
        </w:r>
        <w:r w:rsidR="009C5D30">
          <w:rPr>
            <w:vertAlign w:val="subscript"/>
          </w:rPr>
          <w:delText>2</w:delText>
        </w:r>
        <w:r w:rsidR="009C5D30">
          <w:delText>*Gender + β</w:delText>
        </w:r>
        <w:r w:rsidR="009C5D30">
          <w:rPr>
            <w:vertAlign w:val="subscript"/>
          </w:rPr>
          <w:delText>3</w:delText>
        </w:r>
        <w:r w:rsidR="009C5D30">
          <w:delText>*Gender*Condition</w:delText>
        </w:r>
      </w:del>
      <m:oMath>
        <m:sSub>
          <m:sSubPr>
            <m:ctrlPr>
              <w:ins w:id="312" w:author="Author" w:date="2020-08-08T11:49:00Z">
                <w:rPr>
                  <w:rFonts w:ascii="Cambria Math" w:hAnsi="Cambria Math"/>
                </w:rPr>
              </w:ins>
            </m:ctrlPr>
          </m:sSubPr>
          <m:e>
            <m:r>
              <w:ins w:id="313" w:author="Author" w:date="2020-08-08T11:49:00Z">
                <w:rPr>
                  <w:rFonts w:ascii="Cambria Math" w:hAnsi="Cambria Math"/>
                </w:rPr>
                <m:t>β</m:t>
              </w:ins>
            </m:r>
          </m:e>
          <m:sub>
            <m:r>
              <w:ins w:id="314" w:author="Author" w:date="2020-08-08T11:49:00Z">
                <w:rPr>
                  <w:rFonts w:ascii="Cambria Math" w:hAnsi="Cambria Math"/>
                </w:rPr>
                <m:t>1</m:t>
              </w:ins>
            </m:r>
          </m:sub>
        </m:sSub>
        <m:r>
          <w:ins w:id="315" w:author="Author" w:date="2020-08-08T11:49:00Z">
            <w:rPr>
              <w:rFonts w:ascii="Cambria Math" w:hAnsi="Cambria Math"/>
            </w:rPr>
            <m:t>⋅</m:t>
          </w:ins>
        </m:r>
        <m:r>
          <w:ins w:id="316" w:author="Author" w:date="2020-08-08T11:49:00Z">
            <m:rPr>
              <m:nor/>
            </m:rPr>
            <m:t>Gender</m:t>
          </w:ins>
        </m:r>
        <m:r>
          <w:ins w:id="317" w:author="Author" w:date="2020-08-08T11:49:00Z">
            <w:rPr>
              <w:rFonts w:ascii="Cambria Math" w:hAnsi="Cambria Math"/>
            </w:rPr>
            <m:t>+</m:t>
          </w:ins>
        </m:r>
        <m:sSub>
          <m:sSubPr>
            <m:ctrlPr>
              <w:ins w:id="318" w:author="Author" w:date="2020-08-08T11:49:00Z">
                <w:rPr>
                  <w:rFonts w:ascii="Cambria Math" w:hAnsi="Cambria Math"/>
                </w:rPr>
              </w:ins>
            </m:ctrlPr>
          </m:sSubPr>
          <m:e>
            <m:r>
              <w:ins w:id="319" w:author="Author" w:date="2020-08-08T11:49:00Z">
                <w:rPr>
                  <w:rFonts w:ascii="Cambria Math" w:hAnsi="Cambria Math"/>
                </w:rPr>
                <m:t>β</m:t>
              </w:ins>
            </m:r>
          </m:e>
          <m:sub>
            <m:r>
              <w:ins w:id="320" w:author="Author" w:date="2020-08-08T11:49:00Z">
                <w:rPr>
                  <w:rFonts w:ascii="Cambria Math" w:hAnsi="Cambria Math"/>
                </w:rPr>
                <m:t>2</m:t>
              </w:ins>
            </m:r>
          </m:sub>
        </m:sSub>
        <m:r>
          <w:ins w:id="321" w:author="Author" w:date="2020-08-08T11:49:00Z">
            <w:rPr>
              <w:rFonts w:ascii="Cambria Math" w:hAnsi="Cambria Math"/>
            </w:rPr>
            <m:t>⋅</m:t>
          </w:ins>
        </m:r>
        <m:r>
          <w:ins w:id="322" w:author="Author" w:date="2020-08-08T11:49:00Z">
            <m:rPr>
              <m:nor/>
            </m:rPr>
            <m:t>Condition</m:t>
          </w:ins>
        </m:r>
        <m:r>
          <w:ins w:id="323" w:author="Author" w:date="2020-08-08T11:49:00Z">
            <w:rPr>
              <w:rFonts w:ascii="Cambria Math" w:hAnsi="Cambria Math"/>
            </w:rPr>
            <m:t>+</m:t>
          </w:ins>
        </m:r>
        <m:sSub>
          <m:sSubPr>
            <m:ctrlPr>
              <w:ins w:id="324" w:author="Author" w:date="2020-08-08T11:49:00Z">
                <w:rPr>
                  <w:rFonts w:ascii="Cambria Math" w:hAnsi="Cambria Math"/>
                </w:rPr>
              </w:ins>
            </m:ctrlPr>
          </m:sSubPr>
          <m:e>
            <m:r>
              <w:ins w:id="325" w:author="Author" w:date="2020-08-08T11:49:00Z">
                <w:rPr>
                  <w:rFonts w:ascii="Cambria Math" w:hAnsi="Cambria Math"/>
                </w:rPr>
                <m:t>β</m:t>
              </w:ins>
            </m:r>
          </m:e>
          <m:sub>
            <m:r>
              <w:ins w:id="326" w:author="Author" w:date="2020-08-08T11:49:00Z">
                <w:rPr>
                  <w:rFonts w:ascii="Cambria Math" w:hAnsi="Cambria Math"/>
                </w:rPr>
                <m:t>3</m:t>
              </w:ins>
            </m:r>
          </m:sub>
        </m:sSub>
        <m:r>
          <w:ins w:id="327" w:author="Author" w:date="2020-08-08T11:49:00Z">
            <w:rPr>
              <w:rFonts w:ascii="Cambria Math" w:hAnsi="Cambria Math"/>
            </w:rPr>
            <m:t>⋅</m:t>
          </w:ins>
        </m:r>
        <m:r>
          <w:ins w:id="328" w:author="Author" w:date="2020-08-08T11:49:00Z">
            <m:rPr>
              <m:nor/>
            </m:rPr>
            <m:t>Gender * Condition</m:t>
          </w:ins>
        </m:r>
      </m:oMath>
      <w:r>
        <w:t xml:space="preserve"> as predictors. If we find a significant interaction effect between gender and condition, this would suggest that we should interpret our results with caution because internal validity may be threatened, which will be explicitly stated in any reports on the studies, along with overall attrition rates and condition-dependent attrition rates (Zhou &amp; Fishbach, 2016).</w:t>
      </w:r>
    </w:p>
    <w:p w14:paraId="019DAF84" w14:textId="77777777" w:rsidR="00CC69EE" w:rsidRDefault="006075EB" w:rsidP="00910D7E">
      <w:pPr>
        <w:pStyle w:val="FirstParagraph"/>
        <w:rPr>
          <w:del w:id="329" w:author="Author" w:date="2020-08-08T11:49:00Z"/>
        </w:rPr>
      </w:pPr>
      <w:del w:id="330" w:author="Author" w:date="2020-08-08T11:49:00Z">
        <w:r>
          <w:delText xml:space="preserve"> with the caveat that the participants in the study saw both payment schemes, which is slightly different from the proposed research. To account for the possibility that attrition rates in previous studies do not allow us to infer attrition rates for the proposed research, we take the aforementioned steps to protect the integrity of the study from condition-dependent attrition.</w:delText>
        </w:r>
        <w:r w:rsidR="003B549F">
          <w:delText xml:space="preserve"> </w:delText>
        </w:r>
      </w:del>
    </w:p>
    <w:p w14:paraId="66B8A975" w14:textId="77777777" w:rsidR="000544B4" w:rsidRDefault="00C77E27">
      <w:pPr>
        <w:pStyle w:val="Heading2"/>
        <w:pPrChange w:id="331" w:author="Author" w:date="2020-08-08T11:49:00Z">
          <w:pPr>
            <w:pStyle w:val="Heading3"/>
          </w:pPr>
        </w:pPrChange>
      </w:pPr>
      <w:bookmarkStart w:id="332" w:name="hypotheses-and-analyses"/>
      <w:r>
        <w:t>Hypotheses and analyses</w:t>
      </w:r>
      <w:bookmarkEnd w:id="332"/>
    </w:p>
    <w:p w14:paraId="66B8A976" w14:textId="06FF9138" w:rsidR="000544B4" w:rsidRDefault="00C77E27">
      <w:pPr>
        <w:pStyle w:val="FirstParagraph"/>
      </w:pPr>
      <w:r>
        <w:t>We will be using two-tailed tests during all hypothesis testing (</w:t>
      </w:r>
      <w:r>
        <w:rPr>
          <w:i/>
        </w:rPr>
        <w:t>p</w:t>
      </w:r>
      <w:r>
        <w:t xml:space="preserve"> &lt; .05) and all analyses will be conducted using </w:t>
      </w:r>
      <w:r>
        <w:rPr>
          <w:i/>
        </w:rPr>
        <w:t>R</w:t>
      </w:r>
      <w:del w:id="333" w:author="Author" w:date="2020-08-08T11:49:00Z">
        <w:r w:rsidR="003B549F">
          <w:delText xml:space="preserve"> (version 3.6.3).</w:delText>
        </w:r>
      </w:del>
      <w:ins w:id="334" w:author="Author" w:date="2020-08-08T11:49:00Z">
        <w:r>
          <w:t>.</w:t>
        </w:r>
      </w:ins>
      <w:r>
        <w:t xml:space="preserve"> To control the false-discovery rate during exploratory analyses, we will apply the Benjamini-Hochberg correction to all exploratory analyses. </w:t>
      </w:r>
      <w:del w:id="335" w:author="Author" w:date="2020-08-08T11:49:00Z">
        <w:r w:rsidR="009C5D30">
          <w:delText>STATE IT WILL BE PREREGISTERED</w:delText>
        </w:r>
      </w:del>
      <w:ins w:id="336" w:author="Author" w:date="2020-08-08T11:49:00Z">
        <w:r>
          <w:t>All analyses will be pre-registered on Open Science Framework</w:t>
        </w:r>
      </w:ins>
      <w:r>
        <w:t>.</w:t>
      </w:r>
    </w:p>
    <w:p w14:paraId="66B8A977" w14:textId="61BDBED3" w:rsidR="000544B4" w:rsidRDefault="00C77E27">
      <w:pPr>
        <w:pStyle w:val="BodyText"/>
      </w:pPr>
      <w:r>
        <w:rPr>
          <w:b/>
        </w:rPr>
        <w:t>Primary analysis</w:t>
      </w:r>
      <w:r>
        <w:t xml:space="preserve">: We expect that women will choose to prepare more than men, especially before a competition. We will test the interaction between gender and condition (competitive or noncompetitive pay) using a linear regression with amount of time a participant chose to prepare (summed across all rounds of preparation and then log-transformed) as the dependent variable. Thus, the following linear regression will be run: </w:t>
      </w:r>
      <w:del w:id="337" w:author="Author" w:date="2020-08-08T11:49:00Z">
        <w:r w:rsidR="003B549F">
          <w:delText>(Log) Time spent preparing = β</w:delText>
        </w:r>
        <w:r w:rsidR="003B549F">
          <w:rPr>
            <w:vertAlign w:val="subscript"/>
          </w:rPr>
          <w:delText>1</w:delText>
        </w:r>
        <w:r w:rsidR="003B549F">
          <w:delText>*Gender + β</w:delText>
        </w:r>
        <w:r w:rsidR="003B549F">
          <w:rPr>
            <w:vertAlign w:val="subscript"/>
          </w:rPr>
          <w:delText>2</w:delText>
        </w:r>
        <w:r w:rsidR="003B549F">
          <w:delText>*Condition + β</w:delText>
        </w:r>
        <w:r w:rsidR="003B549F">
          <w:rPr>
            <w:vertAlign w:val="subscript"/>
          </w:rPr>
          <w:delText>3</w:delText>
        </w:r>
        <w:r w:rsidR="003B549F">
          <w:delText>*Gender*Condition</w:delText>
        </w:r>
      </w:del>
      <w:proofErr w:type="spellStart"/>
      <m:oMath>
        <m:r>
          <w:ins w:id="338" w:author="Author" w:date="2020-08-08T11:49:00Z">
            <m:rPr>
              <m:nor/>
            </m:rPr>
            <m:t>LogTimePreparing</m:t>
          </w:ins>
        </m:r>
        <w:proofErr w:type="spellEnd"/>
        <m:r>
          <w:ins w:id="339" w:author="Author" w:date="2020-08-08T11:49:00Z">
            <w:rPr>
              <w:rFonts w:ascii="Cambria Math" w:hAnsi="Cambria Math"/>
            </w:rPr>
            <m:t>=</m:t>
          </w:ins>
        </m:r>
        <m:sSub>
          <m:sSubPr>
            <m:ctrlPr>
              <w:ins w:id="340" w:author="Author" w:date="2020-08-08T11:49:00Z">
                <w:rPr>
                  <w:rFonts w:ascii="Cambria Math" w:hAnsi="Cambria Math"/>
                </w:rPr>
              </w:ins>
            </m:ctrlPr>
          </m:sSubPr>
          <m:e>
            <m:r>
              <w:ins w:id="341" w:author="Author" w:date="2020-08-08T11:49:00Z">
                <w:rPr>
                  <w:rFonts w:ascii="Cambria Math" w:hAnsi="Cambria Math"/>
                </w:rPr>
                <m:t>β</m:t>
              </w:ins>
            </m:r>
          </m:e>
          <m:sub>
            <m:r>
              <w:ins w:id="342" w:author="Author" w:date="2020-08-08T11:49:00Z">
                <w:rPr>
                  <w:rFonts w:ascii="Cambria Math" w:hAnsi="Cambria Math"/>
                </w:rPr>
                <m:t>1</m:t>
              </w:ins>
            </m:r>
          </m:sub>
        </m:sSub>
        <m:r>
          <w:ins w:id="343" w:author="Author" w:date="2020-08-08T11:49:00Z">
            <w:rPr>
              <w:rFonts w:ascii="Cambria Math" w:hAnsi="Cambria Math"/>
            </w:rPr>
            <m:t>⋅</m:t>
          </w:ins>
        </m:r>
        <m:r>
          <w:ins w:id="344" w:author="Author" w:date="2020-08-08T11:49:00Z">
            <m:rPr>
              <m:nor/>
            </m:rPr>
            <m:t>Gender</m:t>
          </w:ins>
        </m:r>
        <m:r>
          <w:ins w:id="345" w:author="Author" w:date="2020-08-08T11:49:00Z">
            <w:rPr>
              <w:rFonts w:ascii="Cambria Math" w:hAnsi="Cambria Math"/>
            </w:rPr>
            <m:t>+</m:t>
          </w:ins>
        </m:r>
        <m:sSub>
          <m:sSubPr>
            <m:ctrlPr>
              <w:ins w:id="346" w:author="Author" w:date="2020-08-08T11:49:00Z">
                <w:rPr>
                  <w:rFonts w:ascii="Cambria Math" w:hAnsi="Cambria Math"/>
                </w:rPr>
              </w:ins>
            </m:ctrlPr>
          </m:sSubPr>
          <m:e>
            <m:r>
              <w:ins w:id="347" w:author="Author" w:date="2020-08-08T11:49:00Z">
                <w:rPr>
                  <w:rFonts w:ascii="Cambria Math" w:hAnsi="Cambria Math"/>
                </w:rPr>
                <m:t>β</m:t>
              </w:ins>
            </m:r>
          </m:e>
          <m:sub>
            <m:r>
              <w:ins w:id="348" w:author="Author" w:date="2020-08-08T11:49:00Z">
                <w:rPr>
                  <w:rFonts w:ascii="Cambria Math" w:hAnsi="Cambria Math"/>
                </w:rPr>
                <m:t>2</m:t>
              </w:ins>
            </m:r>
          </m:sub>
        </m:sSub>
        <m:r>
          <w:ins w:id="349" w:author="Author" w:date="2020-08-08T11:49:00Z">
            <w:rPr>
              <w:rFonts w:ascii="Cambria Math" w:hAnsi="Cambria Math"/>
            </w:rPr>
            <m:t>⋅</m:t>
          </w:ins>
        </m:r>
        <m:r>
          <w:ins w:id="350" w:author="Author" w:date="2020-08-08T11:49:00Z">
            <m:rPr>
              <m:nor/>
            </m:rPr>
            <m:t>Condition</m:t>
          </w:ins>
        </m:r>
        <m:r>
          <w:ins w:id="351" w:author="Author" w:date="2020-08-08T11:49:00Z">
            <w:rPr>
              <w:rFonts w:ascii="Cambria Math" w:hAnsi="Cambria Math"/>
            </w:rPr>
            <m:t>+</m:t>
          </w:ins>
        </m:r>
        <m:sSub>
          <m:sSubPr>
            <m:ctrlPr>
              <w:ins w:id="352" w:author="Author" w:date="2020-08-08T11:49:00Z">
                <w:rPr>
                  <w:rFonts w:ascii="Cambria Math" w:hAnsi="Cambria Math"/>
                </w:rPr>
              </w:ins>
            </m:ctrlPr>
          </m:sSubPr>
          <m:e>
            <m:r>
              <w:ins w:id="353" w:author="Author" w:date="2020-08-08T11:49:00Z">
                <w:rPr>
                  <w:rFonts w:ascii="Cambria Math" w:hAnsi="Cambria Math"/>
                </w:rPr>
                <m:t>β</m:t>
              </w:ins>
            </m:r>
          </m:e>
          <m:sub>
            <m:r>
              <w:ins w:id="354" w:author="Author" w:date="2020-08-08T11:49:00Z">
                <w:rPr>
                  <w:rFonts w:ascii="Cambria Math" w:hAnsi="Cambria Math"/>
                </w:rPr>
                <m:t>3</m:t>
              </w:ins>
            </m:r>
          </m:sub>
        </m:sSub>
        <m:r>
          <w:ins w:id="355" w:author="Author" w:date="2020-08-08T11:49:00Z">
            <w:rPr>
              <w:rFonts w:ascii="Cambria Math" w:hAnsi="Cambria Math"/>
            </w:rPr>
            <m:t>⋅</m:t>
          </w:ins>
        </m:r>
        <m:r>
          <w:ins w:id="356" w:author="Author" w:date="2020-08-08T11:49:00Z">
            <m:rPr>
              <m:nor/>
            </m:rPr>
            <m:t>Gender*Condition</m:t>
          </w:ins>
        </m:r>
      </m:oMath>
      <w:r>
        <w:t>, where the piece-rate payment scheme and men will be coded as the reference groups for Condition and Gender, respectively. A positive beta coefficient for the interaction term (</w:t>
      </w:r>
      <w:del w:id="357" w:author="Author" w:date="2020-08-08T11:49:00Z">
        <w:r w:rsidR="003B549F">
          <w:delText>β</w:delText>
        </w:r>
        <w:r w:rsidR="003B549F">
          <w:rPr>
            <w:vertAlign w:val="subscript"/>
          </w:rPr>
          <w:delText>3</w:delText>
        </w:r>
        <w:r w:rsidR="003B549F">
          <w:delText>)</w:delText>
        </w:r>
      </w:del>
      <m:oMath>
        <m:sSub>
          <m:sSubPr>
            <m:ctrlPr>
              <w:ins w:id="358" w:author="Author" w:date="2020-08-08T11:49:00Z">
                <w:rPr>
                  <w:rFonts w:ascii="Cambria Math" w:hAnsi="Cambria Math"/>
                </w:rPr>
              </w:ins>
            </m:ctrlPr>
          </m:sSubPr>
          <m:e>
            <m:r>
              <w:ins w:id="359" w:author="Author" w:date="2020-08-08T11:49:00Z">
                <w:rPr>
                  <w:rFonts w:ascii="Cambria Math" w:hAnsi="Cambria Math"/>
                </w:rPr>
                <m:t>β</m:t>
              </w:ins>
            </m:r>
          </m:e>
          <m:sub>
            <m:r>
              <w:ins w:id="360" w:author="Author" w:date="2020-08-08T11:49:00Z">
                <w:rPr>
                  <w:rFonts w:ascii="Cambria Math" w:hAnsi="Cambria Math"/>
                </w:rPr>
                <m:t>3</m:t>
              </w:ins>
            </m:r>
          </m:sub>
        </m:sSub>
      </m:oMath>
      <w:ins w:id="361" w:author="Author" w:date="2020-08-08T11:49:00Z">
        <w:r>
          <w:t>)</w:t>
        </w:r>
      </w:ins>
      <w:r>
        <w:t xml:space="preserve"> would support our hypothesis, indicating that the effect of gender on time spent preparing is greater in the tournament condition. Additionally, we expect positive beta coefficients for the main effects of gender and condition, suggesting the women and participants following the competitive pay scheme spent more time preparing. </w:t>
      </w:r>
      <w:del w:id="362" w:author="Author" w:date="2020-08-08T11:49:00Z">
        <w:r w:rsidR="003B549F">
          <w:delText xml:space="preserve">We will also run a separate linear regression with number of problems completed (including both correct and incorrect responses) as a secondary dependent variable, to check that the results agree. </w:delText>
        </w:r>
      </w:del>
      <w:r>
        <w:t xml:space="preserve">Finally, we will check that participants from different demographic groups were successfully randomized equally to each condition by running four separate logistic regressions with age, race/ethnicity, education, and income predicting condition (e.g., </w:t>
      </w:r>
      <w:del w:id="363" w:author="Author" w:date="2020-08-08T11:49:00Z">
        <w:r w:rsidR="003B549F">
          <w:delText>Condition = β</w:delText>
        </w:r>
        <w:r w:rsidR="003B549F">
          <w:rPr>
            <w:vertAlign w:val="subscript"/>
          </w:rPr>
          <w:delText>1</w:delText>
        </w:r>
        <w:r w:rsidR="003B549F">
          <w:delText>*Age).</w:delText>
        </w:r>
      </w:del>
      <m:oMath>
        <m:r>
          <w:ins w:id="364" w:author="Author" w:date="2020-08-08T11:49:00Z">
            <m:rPr>
              <m:nor/>
            </m:rPr>
            <m:t>Condition</m:t>
          </w:ins>
        </m:r>
        <m:r>
          <w:ins w:id="365" w:author="Author" w:date="2020-08-08T11:49:00Z">
            <w:rPr>
              <w:rFonts w:ascii="Cambria Math" w:hAnsi="Cambria Math"/>
            </w:rPr>
            <m:t>=</m:t>
          </w:ins>
        </m:r>
        <m:sSub>
          <m:sSubPr>
            <m:ctrlPr>
              <w:ins w:id="366" w:author="Author" w:date="2020-08-08T11:49:00Z">
                <w:rPr>
                  <w:rFonts w:ascii="Cambria Math" w:hAnsi="Cambria Math"/>
                </w:rPr>
              </w:ins>
            </m:ctrlPr>
          </m:sSubPr>
          <m:e>
            <m:r>
              <w:ins w:id="367" w:author="Author" w:date="2020-08-08T11:49:00Z">
                <w:rPr>
                  <w:rFonts w:ascii="Cambria Math" w:hAnsi="Cambria Math"/>
                </w:rPr>
                <m:t>β</m:t>
              </w:ins>
            </m:r>
          </m:e>
          <m:sub>
            <m:r>
              <w:ins w:id="368" w:author="Author" w:date="2020-08-08T11:49:00Z">
                <w:rPr>
                  <w:rFonts w:ascii="Cambria Math" w:hAnsi="Cambria Math"/>
                </w:rPr>
                <m:t>1</m:t>
              </w:ins>
            </m:r>
          </m:sub>
        </m:sSub>
        <m:r>
          <w:ins w:id="369" w:author="Author" w:date="2020-08-08T11:49:00Z">
            <w:rPr>
              <w:rFonts w:ascii="Cambria Math" w:hAnsi="Cambria Math"/>
            </w:rPr>
            <m:t>⋅</m:t>
          </w:ins>
        </m:r>
        <m:r>
          <w:ins w:id="370" w:author="Author" w:date="2020-08-08T11:49:00Z">
            <m:rPr>
              <m:nor/>
            </m:rPr>
            <m:t>Age</m:t>
          </w:ins>
        </m:r>
      </m:oMath>
      <w:ins w:id="371" w:author="Author" w:date="2020-08-08T11:49:00Z">
        <w:r>
          <w:t>).</w:t>
        </w:r>
      </w:ins>
      <w:r>
        <w:t xml:space="preserve"> Since both proposed experiments include large sample sizes (</w:t>
      </w:r>
      <w:r>
        <w:rPr>
          <w:i/>
        </w:rPr>
        <w:t>N</w:t>
      </w:r>
      <w:r>
        <w:t xml:space="preserve"> = 3250), it is unlikely demographic variables will become exceptionally imbalanced across conditions to the extent that they will explain our observed effects (Bowers, 2011). However, we will control for any variables that were not successfully randomized if we find significant differences in demographics across groups.</w:t>
      </w:r>
    </w:p>
    <w:p w14:paraId="66B8A978" w14:textId="4E853088" w:rsidR="000544B4" w:rsidRDefault="00C77E27">
      <w:pPr>
        <w:pStyle w:val="BodyText"/>
      </w:pPr>
      <w:r>
        <w:rPr>
          <w:b/>
        </w:rPr>
        <w:lastRenderedPageBreak/>
        <w:t>Exploratory analysis 1:</w:t>
      </w:r>
      <w:r>
        <w:t xml:space="preserve"> </w:t>
      </w:r>
      <w:del w:id="372" w:author="Author" w:date="2020-08-08T11:49:00Z">
        <w:r w:rsidR="003B549F">
          <w:delText>Given the literature suggesting confidence is an important driver of the gender gap in competitiveness (Niederle &amp; Vesterlund, 2011), we</w:delText>
        </w:r>
      </w:del>
      <w:ins w:id="373" w:author="Author" w:date="2020-08-08T11:49:00Z">
        <w:r>
          <w:t>We</w:t>
        </w:r>
      </w:ins>
      <w:r>
        <w:t xml:space="preserve"> will explore whether the role of confidence on time spent preparing differs based on participant gender and condition. To this end, we will test whether confidence interacts with gender and condition by running a linear regression with time spent preparing (after log transformation) as a dependent variable. Therefore, the model will be structured as follows: </w:t>
      </w:r>
      <w:del w:id="374" w:author="Author" w:date="2020-08-08T11:49:00Z">
        <w:r w:rsidR="003B549F">
          <w:delText>(Log) Time spent preparing = β</w:delText>
        </w:r>
        <w:r w:rsidR="003B549F">
          <w:rPr>
            <w:vertAlign w:val="subscript"/>
          </w:rPr>
          <w:delText>1</w:delText>
        </w:r>
        <w:r w:rsidR="003B549F">
          <w:delText>*Gender + β</w:delText>
        </w:r>
        <w:r w:rsidR="003B549F">
          <w:rPr>
            <w:vertAlign w:val="subscript"/>
          </w:rPr>
          <w:delText>2</w:delText>
        </w:r>
        <w:r w:rsidR="003B549F">
          <w:delText>*Condition + β</w:delText>
        </w:r>
        <w:r w:rsidR="003B549F">
          <w:rPr>
            <w:vertAlign w:val="subscript"/>
          </w:rPr>
          <w:delText>3</w:delText>
        </w:r>
        <w:r w:rsidR="003B549F">
          <w:delText>*Confidence + β</w:delText>
        </w:r>
        <w:r w:rsidR="003B549F">
          <w:rPr>
            <w:vertAlign w:val="subscript"/>
          </w:rPr>
          <w:delText>4</w:delText>
        </w:r>
        <w:r w:rsidR="003B549F">
          <w:delText>*Gender*Condition + β</w:delText>
        </w:r>
        <w:r w:rsidR="003B549F">
          <w:rPr>
            <w:vertAlign w:val="subscript"/>
          </w:rPr>
          <w:delText>5</w:delText>
        </w:r>
        <w:r w:rsidR="003B549F">
          <w:delText>*Confidence*Condition + β</w:delText>
        </w:r>
        <w:r w:rsidR="003B549F">
          <w:rPr>
            <w:vertAlign w:val="subscript"/>
          </w:rPr>
          <w:delText>6</w:delText>
        </w:r>
        <w:r w:rsidR="003B549F">
          <w:delText>*Gender*Confidence + β</w:delText>
        </w:r>
        <w:r w:rsidR="003B549F">
          <w:rPr>
            <w:vertAlign w:val="subscript"/>
          </w:rPr>
          <w:delText>7</w:delText>
        </w:r>
        <w:r w:rsidR="003B549F">
          <w:delText>*Gender*Condition*Confidence.</w:delText>
        </w:r>
      </w:del>
      <w:proofErr w:type="spellStart"/>
      <m:oMath>
        <m:r>
          <w:ins w:id="375" w:author="Author" w:date="2020-08-08T11:49:00Z">
            <m:rPr>
              <m:nor/>
            </m:rPr>
            <m:t>LogTimePreparing</m:t>
          </w:ins>
        </m:r>
        <w:proofErr w:type="spellEnd"/>
        <m:r>
          <w:ins w:id="376" w:author="Author" w:date="2020-08-08T11:49:00Z">
            <w:rPr>
              <w:rFonts w:ascii="Cambria Math" w:hAnsi="Cambria Math"/>
            </w:rPr>
            <m:t>=</m:t>
          </w:ins>
        </m:r>
        <m:sSub>
          <m:sSubPr>
            <m:ctrlPr>
              <w:ins w:id="377" w:author="Author" w:date="2020-08-08T11:49:00Z">
                <w:rPr>
                  <w:rFonts w:ascii="Cambria Math" w:hAnsi="Cambria Math"/>
                </w:rPr>
              </w:ins>
            </m:ctrlPr>
          </m:sSubPr>
          <m:e>
            <m:r>
              <w:ins w:id="378" w:author="Author" w:date="2020-08-08T11:49:00Z">
                <w:rPr>
                  <w:rFonts w:ascii="Cambria Math" w:hAnsi="Cambria Math"/>
                </w:rPr>
                <m:t>β</m:t>
              </w:ins>
            </m:r>
          </m:e>
          <m:sub>
            <m:r>
              <w:ins w:id="379" w:author="Author" w:date="2020-08-08T11:49:00Z">
                <w:rPr>
                  <w:rFonts w:ascii="Cambria Math" w:hAnsi="Cambria Math"/>
                </w:rPr>
                <m:t>1</m:t>
              </w:ins>
            </m:r>
          </m:sub>
        </m:sSub>
        <m:r>
          <w:ins w:id="380" w:author="Author" w:date="2020-08-08T11:49:00Z">
            <w:rPr>
              <w:rFonts w:ascii="Cambria Math" w:hAnsi="Cambria Math"/>
            </w:rPr>
            <m:t>⋅</m:t>
          </w:ins>
        </m:r>
        <m:r>
          <w:ins w:id="381" w:author="Author" w:date="2020-08-08T11:49:00Z">
            <m:rPr>
              <m:nor/>
            </m:rPr>
            <m:t>Gender</m:t>
          </w:ins>
        </m:r>
        <m:r>
          <w:ins w:id="382" w:author="Author" w:date="2020-08-08T11:49:00Z">
            <w:rPr>
              <w:rFonts w:ascii="Cambria Math" w:hAnsi="Cambria Math"/>
            </w:rPr>
            <m:t>+</m:t>
          </w:ins>
        </m:r>
        <m:sSub>
          <m:sSubPr>
            <m:ctrlPr>
              <w:ins w:id="383" w:author="Author" w:date="2020-08-08T11:49:00Z">
                <w:rPr>
                  <w:rFonts w:ascii="Cambria Math" w:hAnsi="Cambria Math"/>
                </w:rPr>
              </w:ins>
            </m:ctrlPr>
          </m:sSubPr>
          <m:e>
            <m:r>
              <w:ins w:id="384" w:author="Author" w:date="2020-08-08T11:49:00Z">
                <w:rPr>
                  <w:rFonts w:ascii="Cambria Math" w:hAnsi="Cambria Math"/>
                </w:rPr>
                <m:t>β</m:t>
              </w:ins>
            </m:r>
          </m:e>
          <m:sub>
            <m:r>
              <w:ins w:id="385" w:author="Author" w:date="2020-08-08T11:49:00Z">
                <w:rPr>
                  <w:rFonts w:ascii="Cambria Math" w:hAnsi="Cambria Math"/>
                </w:rPr>
                <m:t>2</m:t>
              </w:ins>
            </m:r>
          </m:sub>
        </m:sSub>
        <m:r>
          <w:ins w:id="386" w:author="Author" w:date="2020-08-08T11:49:00Z">
            <w:rPr>
              <w:rFonts w:ascii="Cambria Math" w:hAnsi="Cambria Math"/>
            </w:rPr>
            <m:t>⋅</m:t>
          </w:ins>
        </m:r>
        <m:r>
          <w:ins w:id="387" w:author="Author" w:date="2020-08-08T11:49:00Z">
            <m:rPr>
              <m:nor/>
            </m:rPr>
            <m:t>Condition</m:t>
          </w:ins>
        </m:r>
        <m:r>
          <w:ins w:id="388" w:author="Author" w:date="2020-08-08T11:49:00Z">
            <w:rPr>
              <w:rFonts w:ascii="Cambria Math" w:hAnsi="Cambria Math"/>
            </w:rPr>
            <m:t>+</m:t>
          </w:ins>
        </m:r>
        <m:sSub>
          <m:sSubPr>
            <m:ctrlPr>
              <w:ins w:id="389" w:author="Author" w:date="2020-08-08T11:49:00Z">
                <w:rPr>
                  <w:rFonts w:ascii="Cambria Math" w:hAnsi="Cambria Math"/>
                </w:rPr>
              </w:ins>
            </m:ctrlPr>
          </m:sSubPr>
          <m:e>
            <m:r>
              <w:ins w:id="390" w:author="Author" w:date="2020-08-08T11:49:00Z">
                <w:rPr>
                  <w:rFonts w:ascii="Cambria Math" w:hAnsi="Cambria Math"/>
                </w:rPr>
                <m:t>β</m:t>
              </w:ins>
            </m:r>
          </m:e>
          <m:sub>
            <m:r>
              <w:ins w:id="391" w:author="Author" w:date="2020-08-08T11:49:00Z">
                <w:rPr>
                  <w:rFonts w:ascii="Cambria Math" w:hAnsi="Cambria Math"/>
                </w:rPr>
                <m:t>3</m:t>
              </w:ins>
            </m:r>
          </m:sub>
        </m:sSub>
        <m:r>
          <w:ins w:id="392" w:author="Author" w:date="2020-08-08T11:49:00Z">
            <w:rPr>
              <w:rFonts w:ascii="Cambria Math" w:hAnsi="Cambria Math"/>
            </w:rPr>
            <m:t>⋅</m:t>
          </w:ins>
        </m:r>
        <m:r>
          <w:ins w:id="393" w:author="Author" w:date="2020-08-08T11:49:00Z">
            <m:rPr>
              <m:nor/>
            </m:rPr>
            <m:t>Confidence</m:t>
          </w:ins>
        </m:r>
        <m:r>
          <w:ins w:id="394" w:author="Author" w:date="2020-08-08T11:49:00Z">
            <w:rPr>
              <w:rFonts w:ascii="Cambria Math" w:hAnsi="Cambria Math"/>
            </w:rPr>
            <m:t>+</m:t>
          </w:ins>
        </m:r>
        <m:sSub>
          <m:sSubPr>
            <m:ctrlPr>
              <w:ins w:id="395" w:author="Author" w:date="2020-08-08T11:49:00Z">
                <w:rPr>
                  <w:rFonts w:ascii="Cambria Math" w:hAnsi="Cambria Math"/>
                </w:rPr>
              </w:ins>
            </m:ctrlPr>
          </m:sSubPr>
          <m:e>
            <m:r>
              <w:ins w:id="396" w:author="Author" w:date="2020-08-08T11:49:00Z">
                <w:rPr>
                  <w:rFonts w:ascii="Cambria Math" w:hAnsi="Cambria Math"/>
                </w:rPr>
                <m:t>β</m:t>
              </w:ins>
            </m:r>
          </m:e>
          <m:sub>
            <m:r>
              <w:ins w:id="397" w:author="Author" w:date="2020-08-08T11:49:00Z">
                <w:rPr>
                  <w:rFonts w:ascii="Cambria Math" w:hAnsi="Cambria Math"/>
                </w:rPr>
                <m:t>4</m:t>
              </w:ins>
            </m:r>
          </m:sub>
        </m:sSub>
        <m:r>
          <w:ins w:id="398" w:author="Author" w:date="2020-08-08T11:49:00Z">
            <w:rPr>
              <w:rFonts w:ascii="Cambria Math" w:hAnsi="Cambria Math"/>
            </w:rPr>
            <m:t>⋅</m:t>
          </w:ins>
        </m:r>
        <m:r>
          <w:ins w:id="399" w:author="Author" w:date="2020-08-08T11:49:00Z">
            <m:rPr>
              <m:nor/>
            </m:rPr>
            <m:t>Gender*Condition</m:t>
          </w:ins>
        </m:r>
        <m:r>
          <w:ins w:id="400" w:author="Author" w:date="2020-08-08T11:49:00Z">
            <w:rPr>
              <w:rFonts w:ascii="Cambria Math" w:hAnsi="Cambria Math"/>
            </w:rPr>
            <m:t>+</m:t>
          </w:ins>
        </m:r>
        <m:sSub>
          <m:sSubPr>
            <m:ctrlPr>
              <w:ins w:id="401" w:author="Author" w:date="2020-08-08T11:49:00Z">
                <w:rPr>
                  <w:rFonts w:ascii="Cambria Math" w:hAnsi="Cambria Math"/>
                </w:rPr>
              </w:ins>
            </m:ctrlPr>
          </m:sSubPr>
          <m:e>
            <m:r>
              <w:ins w:id="402" w:author="Author" w:date="2020-08-08T11:49:00Z">
                <w:rPr>
                  <w:rFonts w:ascii="Cambria Math" w:hAnsi="Cambria Math"/>
                </w:rPr>
                <m:t>β</m:t>
              </w:ins>
            </m:r>
          </m:e>
          <m:sub>
            <m:r>
              <w:ins w:id="403" w:author="Author" w:date="2020-08-08T11:49:00Z">
                <w:rPr>
                  <w:rFonts w:ascii="Cambria Math" w:hAnsi="Cambria Math"/>
                </w:rPr>
                <m:t>5</m:t>
              </w:ins>
            </m:r>
          </m:sub>
        </m:sSub>
        <m:r>
          <w:ins w:id="404" w:author="Author" w:date="2020-08-08T11:49:00Z">
            <w:rPr>
              <w:rFonts w:ascii="Cambria Math" w:hAnsi="Cambria Math"/>
            </w:rPr>
            <m:t>⋅</m:t>
          </w:ins>
        </m:r>
        <m:r>
          <w:ins w:id="405" w:author="Author" w:date="2020-08-08T11:49:00Z">
            <m:rPr>
              <m:nor/>
            </m:rPr>
            <m:t>Condition*Confidence</m:t>
          </w:ins>
        </m:r>
        <m:r>
          <w:ins w:id="406" w:author="Author" w:date="2020-08-08T11:49:00Z">
            <w:rPr>
              <w:rFonts w:ascii="Cambria Math" w:hAnsi="Cambria Math"/>
            </w:rPr>
            <m:t>+</m:t>
          </w:ins>
        </m:r>
        <m:sSub>
          <m:sSubPr>
            <m:ctrlPr>
              <w:ins w:id="407" w:author="Author" w:date="2020-08-08T11:49:00Z">
                <w:rPr>
                  <w:rFonts w:ascii="Cambria Math" w:hAnsi="Cambria Math"/>
                </w:rPr>
              </w:ins>
            </m:ctrlPr>
          </m:sSubPr>
          <m:e>
            <m:r>
              <w:ins w:id="408" w:author="Author" w:date="2020-08-08T11:49:00Z">
                <w:rPr>
                  <w:rFonts w:ascii="Cambria Math" w:hAnsi="Cambria Math"/>
                </w:rPr>
                <m:t>β</m:t>
              </w:ins>
            </m:r>
          </m:e>
          <m:sub>
            <m:r>
              <w:ins w:id="409" w:author="Author" w:date="2020-08-08T11:49:00Z">
                <w:rPr>
                  <w:rFonts w:ascii="Cambria Math" w:hAnsi="Cambria Math"/>
                </w:rPr>
                <m:t>6</m:t>
              </w:ins>
            </m:r>
          </m:sub>
        </m:sSub>
        <m:r>
          <w:ins w:id="410" w:author="Author" w:date="2020-08-08T11:49:00Z">
            <w:rPr>
              <w:rFonts w:ascii="Cambria Math" w:hAnsi="Cambria Math"/>
            </w:rPr>
            <m:t>⋅</m:t>
          </w:ins>
        </m:r>
        <m:r>
          <w:ins w:id="411" w:author="Author" w:date="2020-08-08T11:49:00Z">
            <m:rPr>
              <m:nor/>
            </m:rPr>
            <m:t>Gender*Confidence</m:t>
          </w:ins>
        </m:r>
        <m:r>
          <w:ins w:id="412" w:author="Author" w:date="2020-08-08T11:49:00Z">
            <w:rPr>
              <w:rFonts w:ascii="Cambria Math" w:hAnsi="Cambria Math"/>
            </w:rPr>
            <m:t>+</m:t>
          </w:ins>
        </m:r>
        <m:sSub>
          <m:sSubPr>
            <m:ctrlPr>
              <w:ins w:id="413" w:author="Author" w:date="2020-08-08T11:49:00Z">
                <w:rPr>
                  <w:rFonts w:ascii="Cambria Math" w:hAnsi="Cambria Math"/>
                </w:rPr>
              </w:ins>
            </m:ctrlPr>
          </m:sSubPr>
          <m:e>
            <m:r>
              <w:ins w:id="414" w:author="Author" w:date="2020-08-08T11:49:00Z">
                <w:rPr>
                  <w:rFonts w:ascii="Cambria Math" w:hAnsi="Cambria Math"/>
                </w:rPr>
                <m:t>β</m:t>
              </w:ins>
            </m:r>
          </m:e>
          <m:sub>
            <m:r>
              <w:ins w:id="415" w:author="Author" w:date="2020-08-08T11:49:00Z">
                <w:rPr>
                  <w:rFonts w:ascii="Cambria Math" w:hAnsi="Cambria Math"/>
                </w:rPr>
                <m:t>7</m:t>
              </w:ins>
            </m:r>
          </m:sub>
        </m:sSub>
        <m:r>
          <w:ins w:id="416" w:author="Author" w:date="2020-08-08T11:49:00Z">
            <w:rPr>
              <w:rFonts w:ascii="Cambria Math" w:hAnsi="Cambria Math"/>
            </w:rPr>
            <m:t>⋅</m:t>
          </w:ins>
        </m:r>
        <m:r>
          <w:ins w:id="417" w:author="Author" w:date="2020-08-08T11:49:00Z">
            <m:rPr>
              <m:nor/>
            </m:rPr>
            <m:t>Gender*Confidence*Condition</m:t>
          </w:ins>
        </m:r>
      </m:oMath>
      <w:ins w:id="418" w:author="Author" w:date="2020-08-08T11:49:00Z">
        <w:r>
          <w:t>.</w:t>
        </w:r>
      </w:ins>
      <w:r>
        <w:t xml:space="preserve"> The reference groups will be the piece-rate payment scheme and men for condition and gender, respectively. </w:t>
      </w:r>
      <w:r>
        <w:rPr>
          <w:rPrChange w:id="419" w:author="Author" w:date="2020-08-08T11:49:00Z">
            <w:rPr>
              <w:highlight w:val="yellow"/>
            </w:rPr>
          </w:rPrChange>
        </w:rPr>
        <w:t>Given</w:t>
      </w:r>
      <w:r>
        <w:t xml:space="preserve"> the previous literature on gender gaps in confidence and competitiveness, we would expect a three-way interaction between gender, condition, and confidence on preparation, where women’s confidence plays a larger role in time spent preparing for women following the competitive payment scheme, relative to men following either the competitive or piece-rate payment scheme and women following the piece-rate payment scheme. </w:t>
      </w:r>
      <w:del w:id="420" w:author="Author" w:date="2020-08-08T11:49:00Z">
        <w:r w:rsidR="003B549F" w:rsidRPr="008135B2">
          <w:rPr>
            <w:highlight w:val="yellow"/>
          </w:rPr>
          <w:delText>Given</w:delText>
        </w:r>
        <w:r w:rsidR="003B549F">
          <w:delText xml:space="preserve"> the sample size, a</w:delText>
        </w:r>
      </w:del>
      <w:ins w:id="421" w:author="Author" w:date="2020-08-08T11:49:00Z">
        <w:r>
          <w:t>A</w:t>
        </w:r>
      </w:ins>
      <w:r>
        <w:t xml:space="preserve"> three-way interaction may be underpowered</w:t>
      </w:r>
      <w:ins w:id="422" w:author="Author" w:date="2020-08-08T11:49:00Z">
        <w:r>
          <w:t xml:space="preserve"> with the current sample size</w:t>
        </w:r>
      </w:ins>
      <w:r>
        <w:t>, so the analysis of the three-way interaction will serve as the foundation for future work using the effect sizes found.</w:t>
      </w:r>
    </w:p>
    <w:p w14:paraId="66B8A979" w14:textId="32BEE119" w:rsidR="000544B4" w:rsidRDefault="00C77E27">
      <w:pPr>
        <w:pStyle w:val="BodyText"/>
      </w:pPr>
      <w:r>
        <w:rPr>
          <w:b/>
        </w:rPr>
        <w:t>Exploratory analysis 2:</w:t>
      </w:r>
      <w:r>
        <w:t xml:space="preserve"> We will explore whether risk </w:t>
      </w:r>
      <w:del w:id="423" w:author="Author" w:date="2020-08-08T11:49:00Z">
        <w:r w:rsidR="003B549F">
          <w:delText>aversion</w:delText>
        </w:r>
      </w:del>
      <w:ins w:id="424" w:author="Author" w:date="2020-08-08T11:49:00Z">
        <w:r>
          <w:t>attitude</w:t>
        </w:r>
      </w:ins>
      <w:r>
        <w:t xml:space="preserve"> interacts with participants’ gender and condition to affect their time spent preparing (log-transformed). The procedures for this test will be identical to those in Exploratory analysis 1, but risk </w:t>
      </w:r>
      <w:del w:id="425" w:author="Author" w:date="2020-08-08T11:49:00Z">
        <w:r w:rsidR="003B549F">
          <w:delText>aversion</w:delText>
        </w:r>
      </w:del>
      <w:ins w:id="426" w:author="Author" w:date="2020-08-08T11:49:00Z">
        <w:r>
          <w:t>attitude</w:t>
        </w:r>
      </w:ins>
      <w:r>
        <w:t xml:space="preserve"> will replace confidence.</w:t>
      </w:r>
    </w:p>
    <w:p w14:paraId="66B8A97A" w14:textId="77777777" w:rsidR="000544B4" w:rsidRDefault="00C77E27">
      <w:pPr>
        <w:pStyle w:val="Heading1"/>
        <w:pPrChange w:id="427" w:author="Author" w:date="2020-08-08T11:49:00Z">
          <w:pPr>
            <w:pStyle w:val="Heading2"/>
          </w:pPr>
        </w:pPrChange>
      </w:pPr>
      <w:bookmarkStart w:id="428" w:name="X09527d51b2e57c080decc298cbf10db1f1981c5"/>
      <w:r>
        <w:t>Study 2: Do task stereotypes elicit gender differences in effort during competition?</w:t>
      </w:r>
      <w:bookmarkEnd w:id="428"/>
    </w:p>
    <w:p w14:paraId="66B8A97B" w14:textId="77777777" w:rsidR="000544B4" w:rsidRDefault="00C77E27">
      <w:pPr>
        <w:pStyle w:val="Heading2"/>
        <w:pPrChange w:id="429" w:author="Author" w:date="2020-08-08T11:49:00Z">
          <w:pPr>
            <w:pStyle w:val="Heading3"/>
          </w:pPr>
        </w:pPrChange>
      </w:pPr>
      <w:bookmarkStart w:id="430" w:name="procedure-1"/>
      <w:r>
        <w:t>Procedure</w:t>
      </w:r>
      <w:bookmarkEnd w:id="430"/>
    </w:p>
    <w:p w14:paraId="66B8A97C" w14:textId="5FCE56E5" w:rsidR="000544B4" w:rsidRDefault="003B549F">
      <w:pPr>
        <w:pStyle w:val="FirstParagraph"/>
        <w:rPr>
          <w:ins w:id="431" w:author="Author" w:date="2020-08-08T11:49:00Z"/>
        </w:rPr>
      </w:pPr>
      <w:del w:id="432" w:author="Author" w:date="2020-08-08T11:49:00Z">
        <w:r>
          <w:delText>Study 2 will follow nearly identical procedures as those employed in Study 1, where participants will see the manipulation, complete the main task, and answer post-manipulation measures, including risk aversion, confidence, and a manipulation check. There are a few notable changes that will be implemented in Study 2. Instead of manipulating the payment scheme, all participants will be required to submit their performance to a tournament</w:delText>
        </w:r>
      </w:del>
      <w:ins w:id="433" w:author="Author" w:date="2020-08-08T11:49:00Z">
        <w:r w:rsidR="00C77E27">
          <w:t xml:space="preserve">Study 2 will explore the boundary conditions of gender differences in the choice to prepare during competition by manipulating stereotypes about gender differences in performance on the task. To attain power for the hypothesized interaction between condition and gender on time spent preparing (see Figure 3), we will recruit 3250 participants on </w:t>
        </w:r>
        <w:proofErr w:type="spellStart"/>
        <w:r w:rsidR="00C77E27">
          <w:t>MTurk</w:t>
        </w:r>
        <w:proofErr w:type="spellEnd"/>
        <w:r w:rsidR="00C77E27">
          <w:t xml:space="preserve"> to complete a study on “decision-making and performance.”</w:t>
        </w:r>
      </w:ins>
    </w:p>
    <w:p w14:paraId="74B95BD8" w14:textId="77777777" w:rsidR="000C325A" w:rsidRDefault="00C77E27">
      <w:pPr>
        <w:pStyle w:val="FirstParagraph"/>
        <w:rPr>
          <w:del w:id="434" w:author="Author" w:date="2020-08-08T11:49:00Z"/>
        </w:rPr>
      </w:pPr>
      <w:ins w:id="435" w:author="Author" w:date="2020-08-08T11:49:00Z">
        <w:r>
          <w:rPr>
            <w:b/>
          </w:rPr>
          <w:t>Matching task</w:t>
        </w:r>
        <w:r>
          <w:t>: Before seeing the manipulation, participants will learn about the paid task they will be completing. Participants will be paid to</w:t>
        </w:r>
      </w:ins>
      <w:moveFromRangeStart w:id="436" w:author="Author" w:date="2020-08-08T11:49:00Z" w:name="move47779811"/>
      <w:moveFrom w:id="437" w:author="Author" w:date="2020-08-08T11:49:00Z">
        <w:r>
          <w:t xml:space="preserve">, following the same rate of pay as Study 1 (i.e., 4 cents per problem if the participant outperforms a randomly assigned partner). </w:t>
        </w:r>
        <w:moveFromRangeStart w:id="438" w:author="Author" w:date="2020-08-08T11:49:00Z" w:name="move47779812"/>
        <w:moveFromRangeEnd w:id="436"/>
        <w:r>
          <w:t>We do not manipulate payment scheme here to reserve power for the main interaction effect of interest between gender and condition on time spent preparing.</w:t>
        </w:r>
      </w:moveFrom>
      <w:moveFromRangeEnd w:id="438"/>
      <w:del w:id="439" w:author="Author" w:date="2020-08-08T11:49:00Z">
        <w:r w:rsidR="003B549F">
          <w:delText xml:space="preserve"> Stereotypes about gender differences in performance on the task will be manipulated through a statement about gender differences in performance supposedly found in a previous study, where men outperformed women or women outperformed men on the task (Fryer, Levitt, &amp; List, 2008). </w:delText>
        </w:r>
      </w:del>
    </w:p>
    <w:p w14:paraId="66B8A97D" w14:textId="16143647" w:rsidR="000544B4" w:rsidRDefault="00E01508">
      <w:pPr>
        <w:pStyle w:val="BodyText"/>
        <w:pPrChange w:id="440" w:author="Author" w:date="2020-08-08T11:49:00Z">
          <w:pPr>
            <w:pStyle w:val="FirstParagraph"/>
          </w:pPr>
        </w:pPrChange>
      </w:pPr>
      <w:del w:id="441" w:author="Author" w:date="2020-08-08T11:49:00Z">
        <w:r w:rsidRPr="00E01508">
          <w:delText>Notably</w:delText>
        </w:r>
        <w:r w:rsidR="003B549F">
          <w:delText xml:space="preserve">, the use of deception was one of the factors, in combination with the interdisciplinary nature of the proposal, that drove our decision to submit our DDIG proposal to the DRMS program instead of the Economics program. On top of the two manipulated conditions, we will have a control condition where participants are not told about any gender differences in performance on the task. If we do not find a significant difference between the conditions that establish gender differences in </w:delText>
        </w:r>
        <w:r w:rsidR="003B549F">
          <w:lastRenderedPageBreak/>
          <w:delText>performance, we will be able to use the control condition to identify whether manipulating gender differences in performance has any effect on time spent preparing, while simultaneously using it as a baseline point of comparison for determining how female-typed and male-typed tasks may have differential effects on the choice to prepare. For the paid task, participants will</w:delText>
        </w:r>
      </w:del>
      <w:r w:rsidR="00C77E27">
        <w:t xml:space="preserve"> complete a one-minute matching task, where they are first presented a legend with numbers and corresponding letters. Using this legend, participants must enter letters that correspond to the sequences of two-digit numbers presented to them. This task was validated in a separate study online with MTurkers. Since my own research suggests participants complete the problems in the matching task twice as fast as problems in the multiplication task, we reduce the task time to one minute to reduce total study costs. This novel task is used instead of the multiplication task from Study 1 to increase the likelihood that participants will believe our manipulation (i.e., that men or women perform better) (Cvencek, Meltzoff, &amp; Greenwald, 2011; Nosek, Banaji, &amp; Greenwald, 2002; Swim, 1994). If we used the multiplication task or another task that participants were familiar with, it is possible participants may not believe there were gender differences in performance, or have pre-conceived ideas about which gender would perform better, based on any previous experience with the task they may have had. Also, our research showed that 80% of participants believed their score on the matching task would have improved with practice if they had been given the chance (</w:t>
      </w:r>
      <w:del w:id="442" w:author="Author" w:date="2020-08-08T11:49:00Z">
        <w:r w:rsidR="003B549F">
          <w:delText>χ</w:delText>
        </w:r>
        <w:r w:rsidR="003B549F">
          <w:rPr>
            <w:vertAlign w:val="superscript"/>
          </w:rPr>
          <w:delText>2</w:delText>
        </w:r>
        <w:r w:rsidR="003B549F">
          <w:delText xml:space="preserve"> = 112.81, p &lt; .001</w:delText>
        </w:r>
      </w:del>
      <m:oMath>
        <m:sSup>
          <m:sSupPr>
            <m:ctrlPr>
              <w:ins w:id="443" w:author="Author" w:date="2020-08-08T11:49:00Z">
                <w:rPr>
                  <w:rFonts w:ascii="Cambria Math" w:hAnsi="Cambria Math"/>
                </w:rPr>
              </w:ins>
            </m:ctrlPr>
          </m:sSupPr>
          <m:e>
            <m:r>
              <w:ins w:id="444" w:author="Author" w:date="2020-08-08T11:49:00Z">
                <w:rPr>
                  <w:rFonts w:ascii="Cambria Math" w:hAnsi="Cambria Math"/>
                </w:rPr>
                <m:t>χ</m:t>
              </w:ins>
            </m:r>
          </m:e>
          <m:sup>
            <m:r>
              <w:ins w:id="445" w:author="Author" w:date="2020-08-08T11:49:00Z">
                <w:rPr>
                  <w:rFonts w:ascii="Cambria Math" w:hAnsi="Cambria Math"/>
                </w:rPr>
                <m:t>2</m:t>
              </w:ins>
            </m:r>
          </m:sup>
        </m:sSup>
        <m:r>
          <w:ins w:id="446" w:author="Author" w:date="2020-08-08T11:49:00Z">
            <w:rPr>
              <w:rFonts w:ascii="Cambria Math" w:hAnsi="Cambria Math"/>
            </w:rPr>
            <m:t>(1,n=337)=112.81</m:t>
          </w:ins>
        </m:r>
      </m:oMath>
      <w:ins w:id="447" w:author="Author" w:date="2020-08-08T11:49:00Z">
        <w:r w:rsidR="00C77E27">
          <w:t xml:space="preserve">, </w:t>
        </w:r>
        <m:oMath>
          <m:r>
            <w:rPr>
              <w:rFonts w:ascii="Cambria Math" w:hAnsi="Cambria Math"/>
            </w:rPr>
            <m:t>p&lt;.001</m:t>
          </m:r>
        </m:oMath>
      </w:ins>
      <w:r w:rsidR="00C77E27">
        <w:t>) (Richards et al., in prep). Therefore, participants are motivated to practice before the matching task compared to other tasks where one’s score does not improve with practice.</w:t>
      </w:r>
    </w:p>
    <w:p w14:paraId="66B8A97E" w14:textId="792FCB16" w:rsidR="000544B4" w:rsidRDefault="00C77E27">
      <w:pPr>
        <w:pStyle w:val="BodyText"/>
      </w:pPr>
      <w:r>
        <w:t xml:space="preserve">In our study using the matching task with </w:t>
      </w:r>
      <w:proofErr w:type="spellStart"/>
      <w:r>
        <w:t>MTurkers</w:t>
      </w:r>
      <w:proofErr w:type="spellEnd"/>
      <w:r>
        <w:t>, there was no significant gender difference in performance on the task</w:t>
      </w:r>
      <w:del w:id="448" w:author="Author" w:date="2020-08-08T11:49:00Z">
        <w:r w:rsidR="003B549F">
          <w:delText xml:space="preserve"> (</w:delText>
        </w:r>
      </w:del>
      <w:ins w:id="449" w:author="Author" w:date="2020-08-08T11:49:00Z">
        <w:r>
          <w:t xml:space="preserve">, </w:t>
        </w:r>
        <m:oMath>
          <m:r>
            <w:rPr>
              <w:rFonts w:ascii="Cambria Math" w:hAnsi="Cambria Math"/>
            </w:rPr>
            <m:t>ΔM=3.92</m:t>
          </m:r>
        </m:oMath>
        <w:r>
          <w:t xml:space="preserve">, </w:t>
        </w:r>
      </w:ins>
      <w:r>
        <w:t xml:space="preserve">95% CI </w:t>
      </w:r>
      <w:del w:id="450" w:author="Author" w:date="2020-08-08T11:49:00Z">
        <w:r w:rsidR="003B549F">
          <w:delText xml:space="preserve">for t [-1.95, 5.86], </w:delText>
        </w:r>
        <w:r w:rsidR="003B549F">
          <w:rPr>
            <w:i/>
          </w:rPr>
          <w:delText>p</w:delText>
        </w:r>
        <w:r w:rsidR="003B549F">
          <w:delText xml:space="preserve"> = .33),</w:delText>
        </w:r>
      </w:del>
      <m:oMath>
        <m:r>
          <w:ins w:id="451" w:author="Author" w:date="2020-08-08T11:49:00Z">
            <w:rPr>
              <w:rFonts w:ascii="Cambria Math" w:hAnsi="Cambria Math"/>
            </w:rPr>
            <m:t>[-0.45</m:t>
          </w:ins>
        </m:r>
      </m:oMath>
      <w:ins w:id="452" w:author="Author" w:date="2020-08-08T11:49:00Z">
        <w:r>
          <w:t xml:space="preserve">, </w:t>
        </w:r>
        <m:oMath>
          <m:r>
            <w:rPr>
              <w:rFonts w:ascii="Cambria Math" w:hAnsi="Cambria Math"/>
            </w:rPr>
            <m:t>8.28]</m:t>
          </m:r>
        </m:oMath>
        <w:r>
          <w:t xml:space="preserve">, </w:t>
        </w:r>
        <m:oMath>
          <m:r>
            <w:rPr>
              <w:rFonts w:ascii="Cambria Math" w:hAnsi="Cambria Math"/>
            </w:rPr>
            <m:t>t(307.07)=1.77</m:t>
          </m:r>
        </m:oMath>
        <w:r>
          <w:t xml:space="preserve">, </w:t>
        </w:r>
        <m:oMath>
          <m:r>
            <w:rPr>
              <w:rFonts w:ascii="Cambria Math" w:hAnsi="Cambria Math"/>
            </w:rPr>
            <m:t>p=.078</m:t>
          </m:r>
        </m:oMath>
        <w:r>
          <w:t>,</w:t>
        </w:r>
      </w:ins>
      <w:r>
        <w:t xml:space="preserve"> and we did not find a gender difference in competitiveness, </w:t>
      </w:r>
      <w:del w:id="453" w:author="Author" w:date="2020-08-08T11:49:00Z">
        <w:r w:rsidR="003B549F">
          <w:delText>χ</w:delText>
        </w:r>
        <w:r w:rsidR="003B549F">
          <w:rPr>
            <w:vertAlign w:val="superscript"/>
          </w:rPr>
          <w:delText>2</w:delText>
        </w:r>
        <w:r w:rsidR="003B549F">
          <w:delText xml:space="preserve"> (1, n = 546)=0.32, </w:delText>
        </w:r>
        <w:r w:rsidR="003B549F">
          <w:rPr>
            <w:i/>
          </w:rPr>
          <w:delText>p</w:delText>
        </w:r>
        <w:r w:rsidR="003B549F">
          <w:delText>=.574</w:delText>
        </w:r>
      </w:del>
      <m:oMath>
        <m:sSup>
          <m:sSupPr>
            <m:ctrlPr>
              <w:ins w:id="454" w:author="Author" w:date="2020-08-08T11:49:00Z">
                <w:rPr>
                  <w:rFonts w:ascii="Cambria Math" w:hAnsi="Cambria Math"/>
                </w:rPr>
              </w:ins>
            </m:ctrlPr>
          </m:sSupPr>
          <m:e>
            <m:r>
              <w:ins w:id="455" w:author="Author" w:date="2020-08-08T11:49:00Z">
                <w:rPr>
                  <w:rFonts w:ascii="Cambria Math" w:hAnsi="Cambria Math"/>
                </w:rPr>
                <m:t>χ</m:t>
              </w:ins>
            </m:r>
          </m:e>
          <m:sup>
            <m:r>
              <w:ins w:id="456" w:author="Author" w:date="2020-08-08T11:49:00Z">
                <w:rPr>
                  <w:rFonts w:ascii="Cambria Math" w:hAnsi="Cambria Math"/>
                </w:rPr>
                <m:t>2</m:t>
              </w:ins>
            </m:r>
          </m:sup>
        </m:sSup>
        <m:r>
          <w:ins w:id="457" w:author="Author" w:date="2020-08-08T11:49:00Z">
            <w:rPr>
              <w:rFonts w:ascii="Cambria Math" w:hAnsi="Cambria Math"/>
            </w:rPr>
            <m:t>(1,n=337)=0.36</m:t>
          </w:ins>
        </m:r>
      </m:oMath>
      <w:ins w:id="458" w:author="Author" w:date="2020-08-08T11:49:00Z">
        <w:r>
          <w:t xml:space="preserve">, </w:t>
        </w:r>
        <m:oMath>
          <m:r>
            <w:rPr>
              <w:rFonts w:ascii="Cambria Math" w:hAnsi="Cambria Math"/>
            </w:rPr>
            <m:t>p=.551</m:t>
          </m:r>
        </m:oMath>
      </w:ins>
      <w:r>
        <w:t>. These results provide tentative support for the notion that the task is perceived as gender-neutral both in terms of performance and the decision to compete, providing a more conservative estimate of the true effects of the manipulation, since a gender-typed task will likely amplify our anticipated effects. Notably, participants were significantly more likely to expect women performed better when asked about gender differences in performance (</w:t>
      </w:r>
      <w:del w:id="459" w:author="Author" w:date="2020-08-08T11:49:00Z">
        <w:r w:rsidR="003B549F">
          <w:delText>χ</w:delText>
        </w:r>
        <w:r w:rsidR="003B549F">
          <w:rPr>
            <w:vertAlign w:val="superscript"/>
          </w:rPr>
          <w:delText>2</w:delText>
        </w:r>
        <w:r w:rsidR="003B549F">
          <w:delText xml:space="preserve"> = 63.01, </w:delText>
        </w:r>
        <w:r w:rsidR="003B549F">
          <w:rPr>
            <w:i/>
          </w:rPr>
          <w:delText>p</w:delText>
        </w:r>
        <w:r w:rsidR="003B549F">
          <w:delText xml:space="preserve"> &lt; .001).</w:delText>
        </w:r>
      </w:del>
      <m:oMath>
        <m:sSup>
          <m:sSupPr>
            <m:ctrlPr>
              <w:ins w:id="460" w:author="Author" w:date="2020-08-08T11:49:00Z">
                <w:rPr>
                  <w:rFonts w:ascii="Cambria Math" w:hAnsi="Cambria Math"/>
                </w:rPr>
              </w:ins>
            </m:ctrlPr>
          </m:sSupPr>
          <m:e>
            <m:r>
              <w:ins w:id="461" w:author="Author" w:date="2020-08-08T11:49:00Z">
                <w:rPr>
                  <w:rFonts w:ascii="Cambria Math" w:hAnsi="Cambria Math"/>
                </w:rPr>
                <m:t>χ</m:t>
              </w:ins>
            </m:r>
          </m:e>
          <m:sup>
            <m:r>
              <w:ins w:id="462" w:author="Author" w:date="2020-08-08T11:49:00Z">
                <w:rPr>
                  <w:rFonts w:ascii="Cambria Math" w:hAnsi="Cambria Math"/>
                </w:rPr>
                <m:t>2</m:t>
              </w:ins>
            </m:r>
          </m:sup>
        </m:sSup>
        <m:r>
          <w:ins w:id="463" w:author="Author" w:date="2020-08-08T11:49:00Z">
            <w:rPr>
              <w:rFonts w:ascii="Cambria Math" w:hAnsi="Cambria Math"/>
            </w:rPr>
            <m:t>(1,n=337)=64.80</m:t>
          </w:ins>
        </m:r>
      </m:oMath>
      <w:ins w:id="464" w:author="Author" w:date="2020-08-08T11:49:00Z">
        <w:r>
          <w:t xml:space="preserve">, </w:t>
        </w:r>
        <m:oMath>
          <m:r>
            <w:rPr>
              <w:rFonts w:ascii="Cambria Math" w:hAnsi="Cambria Math"/>
            </w:rPr>
            <m:t>p&lt;.001</m:t>
          </m:r>
        </m:oMath>
        <w:r>
          <w:t>).</w:t>
        </w:r>
      </w:ins>
      <w:r>
        <w:t xml:space="preserve"> However, we required participants to choose one gender in their response, instead of providing the option to guess that both genders performed equally well. Thus, it is entirely possible that participants would have accurately claimed that men and women performed equally well, if given that option. Even though it is unlikely that participants will not believe our statement about gender differences in performance since the task is novel and there were no gender differences in performance or competitiveness, we include a manipulation check and condition on participants’ responses to the manipulation check as a test of robustness.</w:t>
      </w:r>
    </w:p>
    <w:p w14:paraId="66B8A97F" w14:textId="77777777" w:rsidR="000544B4" w:rsidRDefault="00C77E27">
      <w:pPr>
        <w:pStyle w:val="BodyText"/>
        <w:rPr>
          <w:ins w:id="465" w:author="Author" w:date="2020-08-08T11:49:00Z"/>
        </w:rPr>
      </w:pPr>
      <w:ins w:id="466" w:author="Author" w:date="2020-08-08T11:49:00Z">
        <w:r>
          <w:rPr>
            <w:b/>
          </w:rPr>
          <w:t>Manipulation</w:t>
        </w:r>
        <w:r>
          <w:t>: After learning about the paid task, participants will read a statement about gender differences in performance supposedly found in a previous study, which will vary across conditions. Participants will be randomly assigned to learn that either men outperformed women or women outperformed men on the matching task (Fryer, Levitt, &amp; List, 2008). We use deception in this study to manipulate condition rather than varying the task itself to avoid conflating the effects of different tasks with our hypothesized effects. The use of deception was one of the factors, in combination with the interdisciplinary nature of the proposal, that drove our decision to submit our DDIG proposal to the DRMS program instead of the Economics program.</w:t>
        </w:r>
      </w:ins>
    </w:p>
    <w:p w14:paraId="66B8A980" w14:textId="77777777" w:rsidR="000544B4" w:rsidRDefault="00C77E27">
      <w:pPr>
        <w:pStyle w:val="BodyText"/>
        <w:rPr>
          <w:ins w:id="467" w:author="Author" w:date="2020-08-08T11:49:00Z"/>
        </w:rPr>
      </w:pPr>
      <w:ins w:id="468" w:author="Author" w:date="2020-08-08T11:49:00Z">
        <w:r>
          <w:t>Unlike Study 1, all participants will be entered into a competition</w:t>
        </w:r>
      </w:ins>
      <w:moveToRangeStart w:id="469" w:author="Author" w:date="2020-08-08T11:49:00Z" w:name="move47779811"/>
      <w:moveTo w:id="470" w:author="Author" w:date="2020-08-08T11:49:00Z">
        <w:r>
          <w:t xml:space="preserve">, following the same rate of pay as Study 1 (i.e., 4 cents per problem if the participant outperforms a randomly assigned partner). </w:t>
        </w:r>
        <w:moveToRangeStart w:id="471" w:author="Author" w:date="2020-08-08T11:49:00Z" w:name="move47779812"/>
        <w:moveToRangeEnd w:id="469"/>
        <w:r>
          <w:t>We do not manipulate payment scheme here to reserve power for the main interaction effect of interest between gender and condition on time spent preparing.</w:t>
        </w:r>
      </w:moveTo>
      <w:moveToRangeEnd w:id="471"/>
    </w:p>
    <w:p w14:paraId="66B8A981" w14:textId="77777777" w:rsidR="000544B4" w:rsidRDefault="00C77E27">
      <w:pPr>
        <w:pStyle w:val="BodyText"/>
        <w:rPr>
          <w:moveTo w:id="472" w:author="Author" w:date="2020-08-08T11:49:00Z"/>
        </w:rPr>
      </w:pPr>
      <w:ins w:id="473" w:author="Author" w:date="2020-08-08T11:49:00Z">
        <w:r>
          <w:rPr>
            <w:b/>
          </w:rPr>
          <w:t>Post-manipulation measures</w:t>
        </w:r>
        <w:r>
          <w:t>: After completing the paid task, participants will complete the measures of risk attitude</w:t>
        </w:r>
      </w:ins>
      <w:moveToRangeStart w:id="474" w:author="Author" w:date="2020-08-08T11:49:00Z" w:name="move47779813"/>
      <w:moveTo w:id="475" w:author="Author" w:date="2020-08-08T11:49:00Z">
        <w:r>
          <w:t xml:space="preserve"> and confidence from Study 1, along with a manipulation check, where </w:t>
        </w:r>
        <w:r>
          <w:lastRenderedPageBreak/>
          <w:t xml:space="preserve">participants are asked to identify whether, on average, our previous study showed that a) men performed better on the task, b) women performed better on the task, or c) there were no gender differences in performance on the task. The presentation of these options will be counterbalanced across participants. </w:t>
        </w:r>
      </w:moveTo>
      <w:moveToRangeEnd w:id="474"/>
      <w:ins w:id="476" w:author="Author" w:date="2020-08-08T11:49:00Z">
        <w:r>
          <w:t>Participants will be incentivized to answer the confidence and manipulation check</w:t>
        </w:r>
      </w:ins>
      <w:moveToRangeStart w:id="477" w:author="Author" w:date="2020-08-08T11:49:00Z" w:name="move47779814"/>
      <w:moveTo w:id="478" w:author="Author" w:date="2020-08-08T11:49:00Z">
        <w:r>
          <w:t xml:space="preserve"> measures at the same rate (i.e., $.25).</w:t>
        </w:r>
      </w:moveTo>
    </w:p>
    <w:p w14:paraId="66B8A982" w14:textId="77777777" w:rsidR="000544B4" w:rsidRDefault="00C77E27">
      <w:pPr>
        <w:pStyle w:val="Heading2"/>
        <w:rPr>
          <w:ins w:id="479" w:author="Author" w:date="2020-08-08T11:49:00Z"/>
        </w:rPr>
      </w:pPr>
      <w:bookmarkStart w:id="480" w:name="demand-effects"/>
      <w:moveToRangeEnd w:id="477"/>
      <w:ins w:id="481" w:author="Author" w:date="2020-08-08T11:49:00Z">
        <w:r>
          <w:t>Demand effects</w:t>
        </w:r>
        <w:bookmarkEnd w:id="480"/>
      </w:ins>
    </w:p>
    <w:p w14:paraId="66B8A983" w14:textId="77777777" w:rsidR="000544B4" w:rsidRDefault="00C77E27">
      <w:pPr>
        <w:pStyle w:val="FirstParagraph"/>
        <w:pPrChange w:id="482" w:author="Author" w:date="2020-08-08T11:49:00Z">
          <w:pPr>
            <w:pStyle w:val="BodyText"/>
          </w:pPr>
        </w:pPrChange>
      </w:pPr>
      <w:r>
        <w:t>One may argue that the manipulation employed in Study 2 elicits demand effects, where participants may choose to prepare more when they are told their gender performs poorly on the task because they may be able to recognize our hypothesis and want to behave in ways that align with the hypothesis. We argue that demand effects are not problematic for interpreting the results for two reasons. First, it is unlikely participants will be sufficiently motivated by the unpaid preparation to succumb to demand effects, even if they know our hypothesis. Only 12% of U.S. MTurkers indicate that “MTurk money is irrelevant” and another 12% indicate that “MTurk is my primary source of income” (Mason &amp; Suri, 2012), suggesting that many MTurkers try to maximize the amount of money they make in a given amount of time while on the platform, and are unlikely to be motivated by unpaid work. Even if participants are motivated to align their behavior with our hypothesis, there are many tasks in the real world where task stereotypes about gender differences in performance are either implicitly or explicitly stated (Grosse &amp; Riener, 2010), with the assumption that one gender must exert more effort to “compensate” for a lack of ability. Thus, participants’ behavior in the study, even if driven by demand, will likely mirror effects we see in the real world, and as a result, will have real-world implications, especially if women are preparing more than necessary based on inaccurate stereotypes.</w:t>
      </w:r>
    </w:p>
    <w:p w14:paraId="596F7F4F" w14:textId="77777777" w:rsidR="000544B4" w:rsidRDefault="003B549F">
      <w:pPr>
        <w:pStyle w:val="BodyText"/>
        <w:rPr>
          <w:moveFrom w:id="483" w:author="Author" w:date="2020-08-08T11:49:00Z"/>
        </w:rPr>
      </w:pPr>
      <w:del w:id="484" w:author="Author" w:date="2020-08-08T11:49:00Z">
        <w:r>
          <w:delText>After completing the task, participants will complete the measures of risk aversion</w:delText>
        </w:r>
      </w:del>
      <w:moveFromRangeStart w:id="485" w:author="Author" w:date="2020-08-08T11:49:00Z" w:name="move47779813"/>
      <w:moveFrom w:id="486" w:author="Author" w:date="2020-08-08T11:49:00Z">
        <w:r w:rsidR="00C77E27">
          <w:t xml:space="preserve"> and confidence from Study 1, along with a manipulation check, where participants are asked to identify whether, on average, our previous study showed that a) men performed better on the task, b) women performed better on the task, or c) there were no gender differences in performance on the task. The presentation of these options will be counterbalanced across participants. </w:t>
        </w:r>
      </w:moveFrom>
      <w:moveFromRangeEnd w:id="485"/>
      <w:del w:id="487" w:author="Author" w:date="2020-08-08T11:49:00Z">
        <w:r>
          <w:delText>Participants will be incentivized to answer all post-manipulation</w:delText>
        </w:r>
      </w:del>
      <w:moveFromRangeStart w:id="488" w:author="Author" w:date="2020-08-08T11:49:00Z" w:name="move47779814"/>
      <w:moveFrom w:id="489" w:author="Author" w:date="2020-08-08T11:49:00Z">
        <w:r w:rsidR="00C77E27">
          <w:t xml:space="preserve"> measures at the same rate (i.e., $.25).</w:t>
        </w:r>
      </w:moveFrom>
    </w:p>
    <w:p w14:paraId="66B8A984" w14:textId="2573E932" w:rsidR="000544B4" w:rsidRDefault="00C77E27">
      <w:pPr>
        <w:pStyle w:val="Heading2"/>
        <w:pPrChange w:id="490" w:author="Author" w:date="2020-08-08T11:49:00Z">
          <w:pPr>
            <w:pStyle w:val="Heading3"/>
          </w:pPr>
        </w:pPrChange>
      </w:pPr>
      <w:bookmarkStart w:id="491" w:name="analyses-and-expected-results"/>
      <w:moveFromRangeEnd w:id="488"/>
      <w:r>
        <w:t>Analyses and expected results</w:t>
      </w:r>
      <w:bookmarkEnd w:id="491"/>
    </w:p>
    <w:p w14:paraId="66B8A985" w14:textId="6FD969BE" w:rsidR="000544B4" w:rsidRDefault="00C77E27">
      <w:pPr>
        <w:pStyle w:val="FirstParagraph"/>
      </w:pPr>
      <w:r>
        <w:rPr>
          <w:b/>
        </w:rPr>
        <w:t>Primary analysis</w:t>
      </w:r>
      <w:r>
        <w:t xml:space="preserve">: We predict women will choose to prepare more than men before a competition, especially when the task is male-typed. The primary analysis will be parallel to Study 1, </w:t>
      </w:r>
      <w:del w:id="492" w:author="Author" w:date="2020-08-08T11:49:00Z">
        <w:r w:rsidR="003B549F">
          <w:delText>with a few changes. First,</w:delText>
        </w:r>
      </w:del>
      <w:ins w:id="493" w:author="Author" w:date="2020-08-08T11:49:00Z">
        <w:r>
          <w:t>where</w:t>
        </w:r>
      </w:ins>
      <w:r>
        <w:t xml:space="preserve"> the reference group for the condition variable will be the </w:t>
      </w:r>
      <w:del w:id="494" w:author="Author" w:date="2020-08-08T11:49:00Z">
        <w:r w:rsidR="003B549F">
          <w:delText>control</w:delText>
        </w:r>
      </w:del>
      <w:ins w:id="495" w:author="Author" w:date="2020-08-08T11:49:00Z">
        <w:r>
          <w:t>female-typed</w:t>
        </w:r>
      </w:ins>
      <w:r>
        <w:t xml:space="preserve"> condition. A positive beta coefficient for the interaction term between the gender variable and the male-typed task condition would suggest that the manipulation elicited greater practice in women when they believed men performed better on the task. </w:t>
      </w:r>
      <w:del w:id="496" w:author="Author" w:date="2020-08-08T11:49:00Z">
        <w:r w:rsidR="003B549F">
          <w:delText xml:space="preserve">For the interaction between gender and the female-typed task condition, we do not have strong a priori predictions about the direction of the effect. It is possible women may still be motivated to prepare since they would not want to perform worse than other women, in which case we would expect the interaction term between gender and the female-typed task condition would be positive, albeit weaker than interaction effect between gender and the male-typed task condition. However, if women feel less motivated to prepare after learning the task is female-typed, the coefficient would be close to zero and nonsignificant, suggesting that believing women perform better on the task will lead women and men to spend relatively similar amounts of time practicing. </w:delText>
        </w:r>
      </w:del>
      <w:r>
        <w:t>We do not expect the female-typed task will encourage men to practice significantly more than women, largely because men tend to be more confident on average than women (Bertrand, 2010; Beyer, 1990; Beyer &amp; Bowden, 1997; Croson &amp; Gneezy, 2009; Lundeberg et al., 1994; Mobius et al., 2011; Niederle &amp; Vesterlund, 2007, 2011).</w:t>
      </w:r>
      <w:del w:id="497" w:author="Author" w:date="2020-08-08T11:49:00Z">
        <w:r w:rsidR="003B549F">
          <w:delText xml:space="preserve"> As in the previous study, we will run a separate linear regression with the number of correct and incorrect responses within the amount of time spent preparing as a secondary dependent variable.</w:delText>
        </w:r>
      </w:del>
    </w:p>
    <w:p w14:paraId="66B8A986" w14:textId="02BA7F82" w:rsidR="000544B4" w:rsidRDefault="00C77E27">
      <w:pPr>
        <w:pStyle w:val="BodyText"/>
      </w:pPr>
      <w:r>
        <w:rPr>
          <w:b/>
        </w:rPr>
        <w:lastRenderedPageBreak/>
        <w:t>Exploratory analyses 1 and 2:</w:t>
      </w:r>
      <w:r>
        <w:t xml:space="preserve"> Exploratory analyses 1 and 2 will be similar to the analyses in Study 1, with the </w:t>
      </w:r>
      <w:del w:id="498" w:author="Author" w:date="2020-08-08T11:49:00Z">
        <w:r w:rsidR="003B549F">
          <w:delText>control</w:delText>
        </w:r>
      </w:del>
      <w:ins w:id="499" w:author="Author" w:date="2020-08-08T11:49:00Z">
        <w:r>
          <w:t>female-typed task</w:t>
        </w:r>
      </w:ins>
      <w:r>
        <w:t xml:space="preserve"> condition as the reference group for the condition variable.</w:t>
      </w:r>
    </w:p>
    <w:p w14:paraId="66B8A987" w14:textId="47BA5DD7" w:rsidR="000544B4" w:rsidRDefault="00C77E27">
      <w:pPr>
        <w:pStyle w:val="BodyText"/>
      </w:pPr>
      <w:r>
        <w:rPr>
          <w:b/>
        </w:rPr>
        <w:t>Exploratory analysis 3:</w:t>
      </w:r>
      <w:r>
        <w:t xml:space="preserve"> Additionally, we will compare participants’ time spent preparing (log-transformed) based on their responses to the manipulation check. Instead of excluding participants who fail the manipulation check, we will use this as a source of information about how participants’ beliefs affect their decision to prepare, even if they did not pay attention to the manipulation. To do this, we will run a linear regression with gender and participants’ response to the manipulation check as predictors and their time spent preparing as the outcome. Thus, the following linear regression will be run: </w:t>
      </w:r>
      <w:del w:id="500" w:author="Author" w:date="2020-08-08T11:49:00Z">
        <w:r w:rsidR="003B549F">
          <w:delText>(Log) Time spent preparing = β</w:delText>
        </w:r>
        <w:r w:rsidR="003B549F">
          <w:rPr>
            <w:vertAlign w:val="subscript"/>
          </w:rPr>
          <w:delText>1</w:delText>
        </w:r>
        <w:r w:rsidR="003B549F">
          <w:delText>*Gender+ β</w:delText>
        </w:r>
        <w:r w:rsidR="003B549F">
          <w:rPr>
            <w:vertAlign w:val="subscript"/>
          </w:rPr>
          <w:delText>2</w:delText>
        </w:r>
        <w:r w:rsidR="003B549F">
          <w:delText>*Manipulation check + β</w:delText>
        </w:r>
        <w:r w:rsidR="003B549F">
          <w:rPr>
            <w:vertAlign w:val="subscript"/>
          </w:rPr>
          <w:delText>3</w:delText>
        </w:r>
        <w:r w:rsidR="003B549F">
          <w:delText>*Gender*Manipulation check</w:delText>
        </w:r>
      </w:del>
      <w:proofErr w:type="spellStart"/>
      <m:oMath>
        <m:r>
          <w:ins w:id="501" w:author="Author" w:date="2020-08-08T11:49:00Z">
            <m:rPr>
              <m:nor/>
            </m:rPr>
            <m:t>LogTimePreparing</m:t>
          </w:ins>
        </m:r>
        <w:proofErr w:type="spellEnd"/>
        <m:r>
          <w:ins w:id="502" w:author="Author" w:date="2020-08-08T11:49:00Z">
            <w:rPr>
              <w:rFonts w:ascii="Cambria Math" w:hAnsi="Cambria Math"/>
            </w:rPr>
            <m:t>=</m:t>
          </w:ins>
        </m:r>
        <m:sSub>
          <m:sSubPr>
            <m:ctrlPr>
              <w:ins w:id="503" w:author="Author" w:date="2020-08-08T11:49:00Z">
                <w:rPr>
                  <w:rFonts w:ascii="Cambria Math" w:hAnsi="Cambria Math"/>
                </w:rPr>
              </w:ins>
            </m:ctrlPr>
          </m:sSubPr>
          <m:e>
            <m:r>
              <w:ins w:id="504" w:author="Author" w:date="2020-08-08T11:49:00Z">
                <w:rPr>
                  <w:rFonts w:ascii="Cambria Math" w:hAnsi="Cambria Math"/>
                </w:rPr>
                <m:t>β</m:t>
              </w:ins>
            </m:r>
          </m:e>
          <m:sub>
            <m:r>
              <w:ins w:id="505" w:author="Author" w:date="2020-08-08T11:49:00Z">
                <w:rPr>
                  <w:rFonts w:ascii="Cambria Math" w:hAnsi="Cambria Math"/>
                </w:rPr>
                <m:t>1</m:t>
              </w:ins>
            </m:r>
          </m:sub>
        </m:sSub>
        <m:r>
          <w:ins w:id="506" w:author="Author" w:date="2020-08-08T11:49:00Z">
            <w:rPr>
              <w:rFonts w:ascii="Cambria Math" w:hAnsi="Cambria Math"/>
            </w:rPr>
            <m:t>⋅</m:t>
          </w:ins>
        </m:r>
        <m:r>
          <w:ins w:id="507" w:author="Author" w:date="2020-08-08T11:49:00Z">
            <m:rPr>
              <m:nor/>
            </m:rPr>
            <m:t>Gender</m:t>
          </w:ins>
        </m:r>
        <m:r>
          <w:ins w:id="508" w:author="Author" w:date="2020-08-08T11:49:00Z">
            <w:rPr>
              <w:rFonts w:ascii="Cambria Math" w:hAnsi="Cambria Math"/>
            </w:rPr>
            <m:t>+</m:t>
          </w:ins>
        </m:r>
        <m:sSub>
          <m:sSubPr>
            <m:ctrlPr>
              <w:ins w:id="509" w:author="Author" w:date="2020-08-08T11:49:00Z">
                <w:rPr>
                  <w:rFonts w:ascii="Cambria Math" w:hAnsi="Cambria Math"/>
                </w:rPr>
              </w:ins>
            </m:ctrlPr>
          </m:sSubPr>
          <m:e>
            <m:r>
              <w:ins w:id="510" w:author="Author" w:date="2020-08-08T11:49:00Z">
                <w:rPr>
                  <w:rFonts w:ascii="Cambria Math" w:hAnsi="Cambria Math"/>
                </w:rPr>
                <m:t>β</m:t>
              </w:ins>
            </m:r>
          </m:e>
          <m:sub>
            <m:r>
              <w:ins w:id="511" w:author="Author" w:date="2020-08-08T11:49:00Z">
                <w:rPr>
                  <w:rFonts w:ascii="Cambria Math" w:hAnsi="Cambria Math"/>
                </w:rPr>
                <m:t>2</m:t>
              </w:ins>
            </m:r>
          </m:sub>
        </m:sSub>
        <m:r>
          <w:ins w:id="512" w:author="Author" w:date="2020-08-08T11:49:00Z">
            <w:rPr>
              <w:rFonts w:ascii="Cambria Math" w:hAnsi="Cambria Math"/>
            </w:rPr>
            <m:t>⋅</m:t>
          </w:ins>
        </m:r>
        <m:r>
          <w:ins w:id="513" w:author="Author" w:date="2020-08-08T11:49:00Z">
            <m:rPr>
              <m:nor/>
            </m:rPr>
            <m:t>Manipulation check</m:t>
          </w:ins>
        </m:r>
        <m:r>
          <w:ins w:id="514" w:author="Author" w:date="2020-08-08T11:49:00Z">
            <w:rPr>
              <w:rFonts w:ascii="Cambria Math" w:hAnsi="Cambria Math"/>
            </w:rPr>
            <m:t>+</m:t>
          </w:ins>
        </m:r>
        <m:sSub>
          <m:sSubPr>
            <m:ctrlPr>
              <w:ins w:id="515" w:author="Author" w:date="2020-08-08T11:49:00Z">
                <w:rPr>
                  <w:rFonts w:ascii="Cambria Math" w:hAnsi="Cambria Math"/>
                </w:rPr>
              </w:ins>
            </m:ctrlPr>
          </m:sSubPr>
          <m:e>
            <m:r>
              <w:ins w:id="516" w:author="Author" w:date="2020-08-08T11:49:00Z">
                <w:rPr>
                  <w:rFonts w:ascii="Cambria Math" w:hAnsi="Cambria Math"/>
                </w:rPr>
                <m:t>β</m:t>
              </w:ins>
            </m:r>
          </m:e>
          <m:sub>
            <m:r>
              <w:ins w:id="517" w:author="Author" w:date="2020-08-08T11:49:00Z">
                <w:rPr>
                  <w:rFonts w:ascii="Cambria Math" w:hAnsi="Cambria Math"/>
                </w:rPr>
                <m:t>3</m:t>
              </w:ins>
            </m:r>
          </m:sub>
        </m:sSub>
        <m:r>
          <w:ins w:id="518" w:author="Author" w:date="2020-08-08T11:49:00Z">
            <w:rPr>
              <w:rFonts w:ascii="Cambria Math" w:hAnsi="Cambria Math"/>
            </w:rPr>
            <m:t>⋅</m:t>
          </w:ins>
        </m:r>
        <m:r>
          <w:ins w:id="519" w:author="Author" w:date="2020-08-08T11:49:00Z">
            <m:rPr>
              <m:nor/>
            </m:rPr>
            <m:t>Gender*Manipulation check</m:t>
          </w:ins>
        </m:r>
      </m:oMath>
      <w:r>
        <w:t>, where responses that gender differences in performance were not found in the previous study and men will be coded as the reference groups for Manipulation check and Gender, respectively. A positive beta coefficient for the interaction term between the gender variable and the manipulation check responses where participants believed men performed better would suggest that the manipulation elicited greater practice in women when they held that belief. For the interaction between gender and the manipulation check responses where participants believed women performed better, we expect the coefficient will either be close to zero and nonsignificant or significant and positive (albeit smaller than the interaction between gender and beliefs that men performed better based on the manipulation check), like our predictions in primary analysis 1.</w:t>
      </w:r>
    </w:p>
    <w:p w14:paraId="66B8A988" w14:textId="77777777" w:rsidR="000544B4" w:rsidRDefault="00C77E27">
      <w:pPr>
        <w:pStyle w:val="Heading1"/>
      </w:pPr>
      <w:bookmarkStart w:id="520" w:name="broader-impacts"/>
      <w:r>
        <w:t>Broader impacts</w:t>
      </w:r>
      <w:bookmarkEnd w:id="520"/>
    </w:p>
    <w:p w14:paraId="66B8A989" w14:textId="77777777" w:rsidR="000544B4" w:rsidRDefault="00C77E27">
      <w:pPr>
        <w:pStyle w:val="FirstParagraph"/>
      </w:pPr>
      <w:r>
        <w:t xml:space="preserve">By identifying the gender difference in the choice to expend effort before a competition, we are tapping into a possible explanation for the robust gender difference in willingness to compete (Niederle &amp; Vesterlund, 2011): women do not feel sufficiently prepared. Understanding how anticipated effort affects gender differences in competitiveness is important for reducing gender inequality that persists today. When women compete less than their male counterparts because they feel insufficiently prepared, they may be missing crucial economic opportunities, since competitiveness is relevant to one’s economic outcomes. For instance, the operationalization of competitiveness used in the current study is directly related to education choices, which is a crucial determinant of one’s career outcomes and may contribute to persistent horizontal job segregation, which in turn, explains a large proportion of the gender wage gap (Blau &amp; Kahn, 2017). Competitiveness predicted Dutch students’ choice of track for the last three years of secondary school (Buser et al., 2014). In further support of the importance of competitiveness in explaining education choices, the gender differences in track choices were reduced by 20% after controlling for competitiveness for individuals matched on objective and subjective measures of ability. Similarly, Zhang (2012) showed that when admission to high school was dependent on performance in an entrance exam in China (Ninglang county), competitive students were more likely to take the entrance exam than their non-competitive counterparts. Additionally, a longitudinal study showed that the standard measure of competitiveness was a positive predictor MBA students’ earnings two years later, where students who chose the more competitive payment scheme earned 9% more (Reuben et al., 2015). The researchers also showed that the gender gap in earnings they observed was partially explained by competitiveness. Overall, these studies demonstrate the relevance of competitiveness to labor market outcomes, so factors that may affect competitiveness, like beliefs about effort, are important for improving gender equality in labor market outcomes. In fact, our research uses relatively unimportant tasks that are unlikely to affect participants’ labor market outcomes outside of the MTurk studies. Yet, our previous work shows a gender difference in preparation, suggesting that our study likely </w:t>
      </w:r>
      <w:r>
        <w:rPr>
          <w:i/>
        </w:rPr>
        <w:t>underestimates</w:t>
      </w:r>
      <w:r>
        <w:t xml:space="preserve"> gender differences in choices to prepare for tasks that are more important for one’s career and/or labor market outcomes. In this way, our study is providing a conservative test of the gender differences in effort in the real world.</w:t>
      </w:r>
    </w:p>
    <w:p w14:paraId="66B8A98A" w14:textId="77777777" w:rsidR="000544B4" w:rsidRDefault="00C77E27">
      <w:pPr>
        <w:pStyle w:val="BodyText"/>
      </w:pPr>
      <w:r>
        <w:lastRenderedPageBreak/>
        <w:t>Additionally, Keana Richards is dedicated to promoting diversity in STEM both in her service and research activities. Outside of research, Richards serves as a mentor with the University of Pennsylvania College Achievement Program Graduate School Mentoring Initiative, which helps undergraduate students from disadvantaged backgrounds (e.g., first-generation, low-income) apply to graduate school. As research coordinator for the Upward Bound Math and Science Summer Scholars Academy at the University of Pennsylvania, Richards led a group of first-generation and/or low-income high school students in preparing a competitive application for the George Washington Carver Science Fair by providing guidance and feedback, improving their chance of earning an academic scholarship from Temple University. Over the course of the 6-week program, Richards also cultivated the students’ passion for research by teaching them how to review background literature, generate novel hypotheses and appropriate methodology to test them, analyze results, and craft a scientific poster based upon their research. Finally, the NSF DDIG will improve Richards’ ability to produce high-impact work that will enable her to pursue a tenure-track faculty position as a woman of color. As a tenure-track professor, she will be able to serve as an important role model for young women and people of color in the academy.</w:t>
      </w:r>
    </w:p>
    <w:p w14:paraId="66B8A98B" w14:textId="77777777" w:rsidR="000544B4" w:rsidRDefault="00C77E27">
      <w:pPr>
        <w:pStyle w:val="Heading1"/>
      </w:pPr>
      <w:bookmarkStart w:id="521" w:name="future-directions"/>
      <w:r>
        <w:t>Future directions</w:t>
      </w:r>
      <w:bookmarkEnd w:id="521"/>
    </w:p>
    <w:p w14:paraId="66B8A98C" w14:textId="0709B4F1" w:rsidR="000544B4" w:rsidRDefault="003B549F">
      <w:pPr>
        <w:pStyle w:val="FirstParagraph"/>
      </w:pPr>
      <w:del w:id="522" w:author="Author" w:date="2020-08-08T11:49:00Z">
        <w:r>
          <w:delText xml:space="preserve">A follow-up study based on these experiments can explore whether the anticipated gender difference in choice to prepare during competition persists even when there is a monetary cost for preparing. </w:delText>
        </w:r>
      </w:del>
      <w:r w:rsidR="00C77E27">
        <w:t xml:space="preserve">This work is critical because women who do not feel as though they are sufficiently prepared before entering competitive industries, jobs, or even majors in college may engage in costly and unnecessary preparation time, which may reduce their interest in pursuing these endeavors. This would suggest women’s greater willingness to prepare before they enter a competition may actually be harming them and their economic outcomes. </w:t>
      </w:r>
      <w:del w:id="523" w:author="Author" w:date="2020-08-08T11:49:00Z">
        <w:r>
          <w:delText>Also, if our hypotheses are supported, our research raises the question: Which</w:delText>
        </w:r>
      </w:del>
      <w:ins w:id="524" w:author="Author" w:date="2020-08-08T11:49:00Z">
        <w:r w:rsidR="00C77E27">
          <w:t>To determine which</w:t>
        </w:r>
      </w:ins>
      <w:r w:rsidR="00C77E27">
        <w:t xml:space="preserve"> gender is preparing more (or less) than needed</w:t>
      </w:r>
      <w:del w:id="525" w:author="Author" w:date="2020-08-08T11:49:00Z">
        <w:r>
          <w:delText xml:space="preserve">? This </w:delText>
        </w:r>
      </w:del>
      <w:ins w:id="526" w:author="Author" w:date="2020-08-08T11:49:00Z">
        <w:r w:rsidR="00C77E27">
          <w:t xml:space="preserve">, future research </w:t>
        </w:r>
      </w:ins>
      <w:r w:rsidR="00C77E27">
        <w:t xml:space="preserve">should </w:t>
      </w:r>
      <w:del w:id="527" w:author="Author" w:date="2020-08-08T11:49:00Z">
        <w:r>
          <w:delText>be addressed in research by testing</w:delText>
        </w:r>
      </w:del>
      <w:ins w:id="528" w:author="Author" w:date="2020-08-08T11:49:00Z">
        <w:r w:rsidR="00C77E27">
          <w:t>test</w:t>
        </w:r>
      </w:ins>
      <w:r w:rsidR="00C77E27">
        <w:t xml:space="preserve"> whether gender and time chosen to prepare interact to affect a participants’ probability of winning a competition (see Niederle &amp; Vesterlund, 2007).</w:t>
      </w:r>
      <w:ins w:id="529" w:author="Author" w:date="2020-08-08T11:49:00Z">
        <w:r w:rsidR="00C77E27">
          <w:t xml:space="preserve"> Another follow-up study based on these experiments can manipulate whether there is a monetary cost for preparing to explore whether gender differences in the choice to prepare persist, and whether this leads to gender differences in earnings within the study. Finally, it is important to understand whether gender differences in preparation are universal (</w:t>
        </w:r>
        <w:proofErr w:type="spellStart"/>
        <w:r w:rsidR="00C77E27">
          <w:t>Apicella</w:t>
        </w:r>
        <w:proofErr w:type="spellEnd"/>
        <w:r w:rsidR="00C77E27">
          <w:t xml:space="preserve"> &amp; Barrett, 2016; Henrich, 2015; Henrich, Heine, &amp; </w:t>
        </w:r>
        <w:proofErr w:type="spellStart"/>
        <w:r w:rsidR="00C77E27">
          <w:t>Norenzayan</w:t>
        </w:r>
        <w:proofErr w:type="spellEnd"/>
        <w:r w:rsidR="00C77E27">
          <w:t>, 2010), especially with recent work suggesting established psychological phenomenon in certain cultures may not be generalizable to other populations (</w:t>
        </w:r>
        <w:proofErr w:type="spellStart"/>
        <w:r w:rsidR="00C77E27">
          <w:t>Apicella</w:t>
        </w:r>
        <w:proofErr w:type="spellEnd"/>
        <w:r w:rsidR="00C77E27">
          <w:t xml:space="preserve"> et al., 2014; Falk, Heine, &amp; </w:t>
        </w:r>
        <w:proofErr w:type="spellStart"/>
        <w:r w:rsidR="00C77E27">
          <w:t>Takemura</w:t>
        </w:r>
        <w:proofErr w:type="spellEnd"/>
        <w:r w:rsidR="00C77E27">
          <w:t xml:space="preserve">, 2014; Henrich et al., 2005; </w:t>
        </w:r>
        <w:proofErr w:type="spellStart"/>
        <w:r w:rsidR="00C77E27">
          <w:t>Marcinkowska</w:t>
        </w:r>
        <w:proofErr w:type="spellEnd"/>
        <w:r w:rsidR="00C77E27">
          <w:t xml:space="preserve"> et al., 2014; </w:t>
        </w:r>
        <w:proofErr w:type="spellStart"/>
        <w:r w:rsidR="00C77E27">
          <w:t>Muthukrishna</w:t>
        </w:r>
        <w:proofErr w:type="spellEnd"/>
        <w:r w:rsidR="00C77E27">
          <w:t xml:space="preserve"> et al., 2020; Paulus, 2015; </w:t>
        </w:r>
        <w:proofErr w:type="spellStart"/>
        <w:r w:rsidR="00C77E27">
          <w:t>Pisanski</w:t>
        </w:r>
        <w:proofErr w:type="spellEnd"/>
        <w:r w:rsidR="00C77E27">
          <w:t xml:space="preserve"> &amp; Feinberg, 2013), including gender differences in competitiveness (</w:t>
        </w:r>
        <w:proofErr w:type="spellStart"/>
        <w:r w:rsidR="00C77E27">
          <w:t>Gneezy</w:t>
        </w:r>
        <w:proofErr w:type="spellEnd"/>
        <w:r w:rsidR="00C77E27">
          <w:t>, Leonard, &amp; List, 2009). Given Dr. </w:t>
        </w:r>
        <w:proofErr w:type="spellStart"/>
        <w:r w:rsidR="00C77E27">
          <w:t>Apicella’s</w:t>
        </w:r>
        <w:proofErr w:type="spellEnd"/>
        <w:r w:rsidR="00C77E27">
          <w:t xml:space="preserve"> expertise working with populations across cultures (</w:t>
        </w:r>
        <w:proofErr w:type="spellStart"/>
        <w:r w:rsidR="00C77E27">
          <w:t>Apicella</w:t>
        </w:r>
        <w:proofErr w:type="spellEnd"/>
        <w:r w:rsidR="00C77E27">
          <w:t xml:space="preserve">, 2014, 2018; </w:t>
        </w:r>
        <w:proofErr w:type="spellStart"/>
        <w:r w:rsidR="00C77E27">
          <w:t>Apicella</w:t>
        </w:r>
        <w:proofErr w:type="spellEnd"/>
        <w:r w:rsidR="00C77E27">
          <w:t xml:space="preserve"> et al., 2014, 2017a, 2007a, 2007b, 2018; </w:t>
        </w:r>
        <w:proofErr w:type="spellStart"/>
        <w:r w:rsidR="00C77E27">
          <w:t>Apicella</w:t>
        </w:r>
        <w:proofErr w:type="spellEnd"/>
        <w:r w:rsidR="00C77E27">
          <w:t xml:space="preserve"> &amp; Barrett, 2016; </w:t>
        </w:r>
        <w:proofErr w:type="spellStart"/>
        <w:r w:rsidR="00C77E27">
          <w:t>Apicella</w:t>
        </w:r>
        <w:proofErr w:type="spellEnd"/>
        <w:r w:rsidR="00C77E27">
          <w:t xml:space="preserve"> &amp; Crittenden, 2015; </w:t>
        </w:r>
        <w:proofErr w:type="spellStart"/>
        <w:r w:rsidR="00C77E27">
          <w:t>Apicella</w:t>
        </w:r>
        <w:proofErr w:type="spellEnd"/>
        <w:r w:rsidR="00C77E27">
          <w:t xml:space="preserve"> &amp; </w:t>
        </w:r>
        <w:proofErr w:type="spellStart"/>
        <w:r w:rsidR="00C77E27">
          <w:t>Dreber</w:t>
        </w:r>
        <w:proofErr w:type="spellEnd"/>
        <w:r w:rsidR="00C77E27">
          <w:t xml:space="preserve">, 2015; </w:t>
        </w:r>
        <w:proofErr w:type="spellStart"/>
        <w:r w:rsidR="00C77E27">
          <w:t>Apicella</w:t>
        </w:r>
        <w:proofErr w:type="spellEnd"/>
        <w:r w:rsidR="00C77E27">
          <w:t xml:space="preserve"> &amp; Feinberg, 2009; </w:t>
        </w:r>
        <w:proofErr w:type="spellStart"/>
        <w:r w:rsidR="00C77E27">
          <w:t>Apicella</w:t>
        </w:r>
        <w:proofErr w:type="spellEnd"/>
        <w:r w:rsidR="00C77E27">
          <w:t>, Marlowe, Fowler, &amp; Christakis, 2012), she is well-equipped to explore whether this phenomenon exists across cultures in future work.</w:t>
        </w:r>
      </w:ins>
    </w:p>
    <w:p w14:paraId="1A6F2D9C" w14:textId="77777777" w:rsidR="00CC69EE" w:rsidRDefault="003B549F">
      <w:pPr>
        <w:pStyle w:val="Heading1"/>
        <w:rPr>
          <w:del w:id="530" w:author="Author" w:date="2020-08-08T11:49:00Z"/>
        </w:rPr>
      </w:pPr>
      <w:bookmarkStart w:id="531" w:name="sample-size-justification"/>
      <w:del w:id="532" w:author="Author" w:date="2020-08-08T11:49:00Z">
        <w:r>
          <w:delText>Sample size justification</w:delText>
        </w:r>
        <w:bookmarkEnd w:id="531"/>
      </w:del>
    </w:p>
    <w:p w14:paraId="36358C05" w14:textId="77777777" w:rsidR="00CC69EE" w:rsidRDefault="003B549F">
      <w:pPr>
        <w:pStyle w:val="FirstParagraph"/>
        <w:rPr>
          <w:del w:id="533" w:author="Author" w:date="2020-08-08T11:49:00Z"/>
        </w:rPr>
      </w:pPr>
      <w:del w:id="534" w:author="Author" w:date="2020-08-08T11:49:00Z">
        <w:r>
          <w:delText xml:space="preserve">We estimate power for the hypothesized interaction effect in the primary analyses (see </w:delText>
        </w:r>
        <w:r w:rsidR="00C77E27">
          <w:fldChar w:fldCharType="begin"/>
        </w:r>
        <w:r w:rsidR="00C77E27">
          <w:delInstrText xml:space="preserve"> HYPERLINK "http://datacolada.org/17" \h </w:delInstrText>
        </w:r>
        <w:r w:rsidR="00C77E27">
          <w:fldChar w:fldCharType="separate"/>
        </w:r>
        <w:r>
          <w:rPr>
            <w:rStyle w:val="Hyperlink"/>
          </w:rPr>
          <w:delText>Simonsohn</w:delText>
        </w:r>
        <w:r w:rsidR="00C77E27">
          <w:rPr>
            <w:rStyle w:val="Hyperlink"/>
          </w:rPr>
          <w:fldChar w:fldCharType="end"/>
        </w:r>
        <w:r>
          <w:delText xml:space="preserve"> and </w:delText>
        </w:r>
        <w:r w:rsidR="00C77E27">
          <w:fldChar w:fldCharType="begin"/>
        </w:r>
        <w:r w:rsidR="00C77E27">
          <w:delInstrText xml:space="preserve"> HYPERLINK "https://approachingblog.wordpress.com/2018/01/24/powering-your-interaction-2/" \h </w:delInstrText>
        </w:r>
        <w:r w:rsidR="00C77E27">
          <w:fldChar w:fldCharType="separate"/>
        </w:r>
        <w:r>
          <w:rPr>
            <w:rStyle w:val="Hyperlink"/>
          </w:rPr>
          <w:delText>Giner-Sorolla</w:delText>
        </w:r>
        <w:r w:rsidR="00C77E27">
          <w:rPr>
            <w:rStyle w:val="Hyperlink"/>
          </w:rPr>
          <w:fldChar w:fldCharType="end"/>
        </w:r>
        <w:r>
          <w:delText>).</w:delText>
        </w:r>
      </w:del>
    </w:p>
    <w:p w14:paraId="3F496732" w14:textId="77777777" w:rsidR="00CC69EE" w:rsidRDefault="003B549F">
      <w:pPr>
        <w:pStyle w:val="BodyText"/>
        <w:rPr>
          <w:del w:id="535" w:author="Author" w:date="2020-08-08T11:49:00Z"/>
        </w:rPr>
      </w:pPr>
      <w:del w:id="536" w:author="Author" w:date="2020-08-08T11:49:00Z">
        <w:r>
          <w:delText>We ran 1000 simulations while varying the sample size (</w:delText>
        </w:r>
        <w:r>
          <w:rPr>
            <w:i/>
          </w:rPr>
          <w:delText>N</w:delText>
        </w:r>
        <w:r>
          <w:delText xml:space="preserve"> = 2000, 3000, 3250, 3500) and the effect size for the interaction effect (</w:delText>
        </w:r>
        <w:r>
          <w:rPr>
            <w:i/>
          </w:rPr>
          <w:delText>b</w:delText>
        </w:r>
        <w:r>
          <w:delText xml:space="preserve"> = .2, .3, .4) (see below). Based on these simulated estimates, we will recruit 3250 participants to achieve 83.7% power for a relatively small effect (</w:delText>
        </w:r>
        <w:r>
          <w:rPr>
            <w:i/>
          </w:rPr>
          <w:delText>b</w:delText>
        </w:r>
        <w:r>
          <w:delText xml:space="preserve"> = .2).</w:delText>
        </w:r>
      </w:del>
    </w:p>
    <w:p w14:paraId="7E08B8A9" w14:textId="77777777" w:rsidR="00CC69EE" w:rsidRDefault="003B549F">
      <w:pPr>
        <w:pStyle w:val="BodyText"/>
        <w:rPr>
          <w:del w:id="537" w:author="Author" w:date="2020-08-08T11:49:00Z"/>
        </w:rPr>
      </w:pPr>
      <w:del w:id="538" w:author="Author" w:date="2020-08-08T11:49:00Z">
        <w:r>
          <w:rPr>
            <w:noProof/>
          </w:rPr>
          <w:lastRenderedPageBreak/>
          <w:drawing>
            <wp:inline distT="0" distB="0" distL="0" distR="0" wp14:anchorId="2FA120E2" wp14:editId="537750BF">
              <wp:extent cx="5943600" cy="36680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sf_insertimage_1.png"/>
                      <pic:cNvPicPr>
                        <a:picLocks noChangeAspect="1" noChangeArrowheads="1"/>
                      </pic:cNvPicPr>
                    </pic:nvPicPr>
                    <pic:blipFill>
                      <a:blip r:embed="rId16"/>
                      <a:stretch>
                        <a:fillRect/>
                      </a:stretch>
                    </pic:blipFill>
                    <pic:spPr bwMode="auto">
                      <a:xfrm>
                        <a:off x="0" y="0"/>
                        <a:ext cx="5943600" cy="3668050"/>
                      </a:xfrm>
                      <a:prstGeom prst="rect">
                        <a:avLst/>
                      </a:prstGeom>
                      <a:noFill/>
                      <a:ln w="9525">
                        <a:noFill/>
                        <a:headEnd/>
                        <a:tailEnd/>
                      </a:ln>
                    </pic:spPr>
                  </pic:pic>
                </a:graphicData>
              </a:graphic>
            </wp:inline>
          </w:drawing>
        </w:r>
      </w:del>
    </w:p>
    <w:p w14:paraId="66B8A98D" w14:textId="77777777" w:rsidR="000544B4" w:rsidRDefault="00C77E27">
      <w:pPr>
        <w:pStyle w:val="Bibliography"/>
      </w:pPr>
      <w:bookmarkStart w:id="539" w:name="ref-Alan2018"/>
      <w:bookmarkStart w:id="540" w:name="refs"/>
      <w:r>
        <w:t xml:space="preserve">Alan, S., &amp; Ertac, S. (2018). Mitigating the gender gap in the willingness to compete: Evidence from a randomized field experiment. </w:t>
      </w:r>
      <w:r>
        <w:rPr>
          <w:i/>
        </w:rPr>
        <w:t>Journal of the European Economic Association</w:t>
      </w:r>
      <w:r>
        <w:t xml:space="preserve">, </w:t>
      </w:r>
      <w:r>
        <w:rPr>
          <w:i/>
        </w:rPr>
        <w:t>17</w:t>
      </w:r>
      <w:r>
        <w:t>(4), 1147–1185.</w:t>
      </w:r>
    </w:p>
    <w:p w14:paraId="66B8A98E" w14:textId="77777777" w:rsidR="000544B4" w:rsidRDefault="00C77E27">
      <w:pPr>
        <w:pStyle w:val="Bibliography"/>
      </w:pPr>
      <w:bookmarkStart w:id="541" w:name="ref-Andersen2013"/>
      <w:bookmarkEnd w:id="539"/>
      <w:r>
        <w:t xml:space="preserve">Andersen, S., Ertac, S., Gneezy, U., List, J. A., &amp; Maximiano, S. (2013). Gender, Competitiveness, and Socialization at a Young Age: Evidence from a Matrilineal and a Patriarchal Society. </w:t>
      </w:r>
      <w:r>
        <w:rPr>
          <w:i/>
        </w:rPr>
        <w:t>Review of Economics and Statistics</w:t>
      </w:r>
      <w:r>
        <w:t xml:space="preserve">, </w:t>
      </w:r>
      <w:r>
        <w:rPr>
          <w:i/>
        </w:rPr>
        <w:t>95</w:t>
      </w:r>
      <w:r>
        <w:t>(4), 1438–1443.</w:t>
      </w:r>
    </w:p>
    <w:p w14:paraId="66B8A98F" w14:textId="77777777" w:rsidR="000544B4" w:rsidRDefault="00C77E27">
      <w:pPr>
        <w:pStyle w:val="Bibliography"/>
        <w:rPr>
          <w:ins w:id="542" w:author="Author" w:date="2020-08-08T11:49:00Z"/>
        </w:rPr>
      </w:pPr>
      <w:bookmarkStart w:id="543" w:name="ref-Apicella2014"/>
      <w:bookmarkEnd w:id="541"/>
      <w:r>
        <w:t>Apicella, C. L</w:t>
      </w:r>
      <w:ins w:id="544" w:author="Author" w:date="2020-08-08T11:49:00Z">
        <w:r>
          <w:t xml:space="preserve">. (2014). Upper-body strength predicts hunting reputation and reproductive success in </w:t>
        </w:r>
        <w:proofErr w:type="spellStart"/>
        <w:r>
          <w:t>Hadza</w:t>
        </w:r>
        <w:proofErr w:type="spellEnd"/>
        <w:r>
          <w:t xml:space="preserve"> hunter-gatherers. </w:t>
        </w:r>
        <w:r>
          <w:rPr>
            <w:i/>
          </w:rPr>
          <w:t>Evolution and Human Behavior</w:t>
        </w:r>
        <w:r>
          <w:t xml:space="preserve">, </w:t>
        </w:r>
        <w:r>
          <w:rPr>
            <w:i/>
          </w:rPr>
          <w:t>35</w:t>
        </w:r>
        <w:r>
          <w:t xml:space="preserve">(6), 508–518. </w:t>
        </w:r>
        <w:r>
          <w:fldChar w:fldCharType="begin"/>
        </w:r>
        <w:r>
          <w:instrText xml:space="preserve"> HYPERLINK "https://doi.org/10.1016/j.evolhumbehav.2014.07.001" \h </w:instrText>
        </w:r>
        <w:r>
          <w:fldChar w:fldCharType="separate"/>
        </w:r>
        <w:r>
          <w:rPr>
            <w:rStyle w:val="Hyperlink"/>
          </w:rPr>
          <w:t>https://doi.org/10.1016/j.evolhumbehav.2014.07.001</w:t>
        </w:r>
        <w:r>
          <w:rPr>
            <w:rStyle w:val="Hyperlink"/>
          </w:rPr>
          <w:fldChar w:fldCharType="end"/>
        </w:r>
      </w:ins>
    </w:p>
    <w:p w14:paraId="66B8A990" w14:textId="77777777" w:rsidR="000544B4" w:rsidRDefault="00C77E27">
      <w:pPr>
        <w:pStyle w:val="Bibliography"/>
        <w:rPr>
          <w:ins w:id="545" w:author="Author" w:date="2020-08-08T11:49:00Z"/>
        </w:rPr>
      </w:pPr>
      <w:bookmarkStart w:id="546" w:name="ref-Apicella2018a"/>
      <w:bookmarkEnd w:id="543"/>
      <w:proofErr w:type="spellStart"/>
      <w:ins w:id="547" w:author="Author" w:date="2020-08-08T11:49:00Z">
        <w:r>
          <w:lastRenderedPageBreak/>
          <w:t>Apicella</w:t>
        </w:r>
        <w:proofErr w:type="spellEnd"/>
        <w:r>
          <w:t>, C.</w:t>
        </w:r>
      </w:ins>
      <w:moveToRangeStart w:id="548" w:author="Author" w:date="2020-08-08T11:49:00Z" w:name="move47779815"/>
      <w:moveTo w:id="549" w:author="Author" w:date="2020-08-08T11:49:00Z">
        <w:r>
          <w:t xml:space="preserve"> L. (</w:t>
        </w:r>
      </w:moveTo>
      <w:moveToRangeEnd w:id="548"/>
      <w:ins w:id="550" w:author="Author" w:date="2020-08-08T11:49:00Z">
        <w:r>
          <w:t xml:space="preserve">2018). High levels of rule-bending in a minimally religious and largely egalitarian forager population. </w:t>
        </w:r>
        <w:r>
          <w:rPr>
            <w:i/>
          </w:rPr>
          <w:t>Religion, Brain and Behavior</w:t>
        </w:r>
        <w:r>
          <w:t xml:space="preserve">, </w:t>
        </w:r>
        <w:r>
          <w:rPr>
            <w:i/>
          </w:rPr>
          <w:t>8</w:t>
        </w:r>
        <w:r>
          <w:t xml:space="preserve">(2), 133–148. </w:t>
        </w:r>
        <w:r>
          <w:fldChar w:fldCharType="begin"/>
        </w:r>
        <w:r>
          <w:instrText xml:space="preserve"> HYPERLINK "https://doi.org/10.1080/2153599X.2016.1267034" \h </w:instrText>
        </w:r>
        <w:r>
          <w:fldChar w:fldCharType="separate"/>
        </w:r>
        <w:r>
          <w:rPr>
            <w:rStyle w:val="Hyperlink"/>
          </w:rPr>
          <w:t>https://doi.org/10.1080/2153599X.2016.1267034</w:t>
        </w:r>
        <w:r>
          <w:rPr>
            <w:rStyle w:val="Hyperlink"/>
          </w:rPr>
          <w:fldChar w:fldCharType="end"/>
        </w:r>
      </w:ins>
    </w:p>
    <w:p w14:paraId="66B8A991" w14:textId="77777777" w:rsidR="000544B4" w:rsidRDefault="00C77E27">
      <w:pPr>
        <w:pStyle w:val="Bibliography"/>
        <w:rPr>
          <w:ins w:id="551" w:author="Author" w:date="2020-08-08T11:49:00Z"/>
        </w:rPr>
      </w:pPr>
      <w:bookmarkStart w:id="552" w:name="ref-Apicella2014a"/>
      <w:bookmarkEnd w:id="546"/>
      <w:proofErr w:type="spellStart"/>
      <w:ins w:id="553" w:author="Author" w:date="2020-08-08T11:49:00Z">
        <w:r>
          <w:t>Apicella</w:t>
        </w:r>
        <w:proofErr w:type="spellEnd"/>
        <w:r>
          <w:t>, C. L., Azevedo, E. M., Christakis, N</w:t>
        </w:r>
      </w:ins>
      <w:moveToRangeStart w:id="554" w:author="Author" w:date="2020-08-08T11:49:00Z" w:name="move47779816"/>
      <w:moveTo w:id="555" w:author="Author" w:date="2020-08-08T11:49:00Z">
        <w:r>
          <w:t xml:space="preserve">. A., </w:t>
        </w:r>
      </w:moveTo>
      <w:moveToRangeEnd w:id="554"/>
      <w:ins w:id="556" w:author="Author" w:date="2020-08-08T11:49:00Z">
        <w:r>
          <w:t xml:space="preserve">&amp; Fowler, J. H. (2014). Evolutionary origins of the endowment effect: Evidence from hunter-gatherers. </w:t>
        </w:r>
        <w:r>
          <w:rPr>
            <w:i/>
          </w:rPr>
          <w:t>American Economic Review</w:t>
        </w:r>
        <w:r>
          <w:t xml:space="preserve">, </w:t>
        </w:r>
        <w:r>
          <w:rPr>
            <w:i/>
          </w:rPr>
          <w:t>104</w:t>
        </w:r>
        <w:r>
          <w:t xml:space="preserve">(6), 1793–1805. </w:t>
        </w:r>
        <w:r>
          <w:fldChar w:fldCharType="begin"/>
        </w:r>
        <w:r>
          <w:instrText xml:space="preserve"> HYPERLINK "https://doi.org/10.1257/aer.104.6.1793" \h </w:instrText>
        </w:r>
        <w:r>
          <w:fldChar w:fldCharType="separate"/>
        </w:r>
        <w:r>
          <w:rPr>
            <w:rStyle w:val="Hyperlink"/>
          </w:rPr>
          <w:t>https://doi.org/10.1257/aer.104.6.1793</w:t>
        </w:r>
        <w:r>
          <w:rPr>
            <w:rStyle w:val="Hyperlink"/>
          </w:rPr>
          <w:fldChar w:fldCharType="end"/>
        </w:r>
      </w:ins>
    </w:p>
    <w:p w14:paraId="66B8A992" w14:textId="77777777" w:rsidR="000544B4" w:rsidRDefault="00C77E27">
      <w:pPr>
        <w:pStyle w:val="Bibliography"/>
        <w:rPr>
          <w:ins w:id="557" w:author="Author" w:date="2020-08-08T11:49:00Z"/>
        </w:rPr>
      </w:pPr>
      <w:bookmarkStart w:id="558" w:name="ref-Apicella2016"/>
      <w:bookmarkEnd w:id="552"/>
      <w:proofErr w:type="spellStart"/>
      <w:ins w:id="559" w:author="Author" w:date="2020-08-08T11:49:00Z">
        <w:r>
          <w:t>Apicella</w:t>
        </w:r>
        <w:proofErr w:type="spellEnd"/>
        <w:r>
          <w:t xml:space="preserve">, C. L., &amp; Barrett, H. C. (2016). Cross-cultural evolutionary psychology. </w:t>
        </w:r>
        <w:r>
          <w:rPr>
            <w:i/>
          </w:rPr>
          <w:t>Current Opinion in Psychology</w:t>
        </w:r>
        <w:r>
          <w:t xml:space="preserve">, </w:t>
        </w:r>
        <w:r>
          <w:rPr>
            <w:i/>
          </w:rPr>
          <w:t>7</w:t>
        </w:r>
        <w:r>
          <w:t xml:space="preserve">, 92–97. </w:t>
        </w:r>
        <w:r>
          <w:fldChar w:fldCharType="begin"/>
        </w:r>
        <w:r>
          <w:instrText xml:space="preserve"> HYPERLINK "https://doi.org/10.1016/j.copsyc.2015.08.015" \h </w:instrText>
        </w:r>
        <w:r>
          <w:fldChar w:fldCharType="separate"/>
        </w:r>
        <w:r>
          <w:rPr>
            <w:rStyle w:val="Hyperlink"/>
          </w:rPr>
          <w:t>https://doi.org/10.1016/j.copsyc.2015.08.015</w:t>
        </w:r>
        <w:r>
          <w:rPr>
            <w:rStyle w:val="Hyperlink"/>
          </w:rPr>
          <w:fldChar w:fldCharType="end"/>
        </w:r>
      </w:ins>
    </w:p>
    <w:p w14:paraId="66B8A993" w14:textId="77777777" w:rsidR="000544B4" w:rsidRDefault="00C77E27">
      <w:pPr>
        <w:pStyle w:val="Bibliography"/>
        <w:rPr>
          <w:ins w:id="560" w:author="Author" w:date="2020-08-08T11:49:00Z"/>
        </w:rPr>
      </w:pPr>
      <w:bookmarkStart w:id="561" w:name="ref-Apicella2015a"/>
      <w:bookmarkEnd w:id="558"/>
      <w:proofErr w:type="spellStart"/>
      <w:ins w:id="562" w:author="Author" w:date="2020-08-08T11:49:00Z">
        <w:r>
          <w:t>Apicella</w:t>
        </w:r>
        <w:proofErr w:type="spellEnd"/>
        <w:r>
          <w:t xml:space="preserve">, C. L., &amp; Crittenden, A. N. (2015). Hunter-gatherer families and parenting. In </w:t>
        </w:r>
        <w:r>
          <w:rPr>
            <w:i/>
          </w:rPr>
          <w:t>The handbook of evolutionary psychology</w:t>
        </w:r>
        <w:r>
          <w:t xml:space="preserve"> (pp. 578–597).</w:t>
        </w:r>
      </w:ins>
    </w:p>
    <w:p w14:paraId="66B8A994" w14:textId="77777777" w:rsidR="000544B4" w:rsidRDefault="00C77E27">
      <w:pPr>
        <w:pStyle w:val="Bibliography"/>
        <w:rPr>
          <w:ins w:id="563" w:author="Author" w:date="2020-08-08T11:49:00Z"/>
        </w:rPr>
      </w:pPr>
      <w:bookmarkStart w:id="564" w:name="ref-Apicella2017"/>
      <w:bookmarkEnd w:id="561"/>
      <w:proofErr w:type="spellStart"/>
      <w:ins w:id="565" w:author="Author" w:date="2020-08-08T11:49:00Z">
        <w:r>
          <w:t>Apicella</w:t>
        </w:r>
        <w:proofErr w:type="spellEnd"/>
        <w:r>
          <w:t xml:space="preserve">, C. L., Crittenden, A. N., &amp; </w:t>
        </w:r>
        <w:proofErr w:type="spellStart"/>
        <w:r>
          <w:t>Tobolsky</w:t>
        </w:r>
        <w:proofErr w:type="spellEnd"/>
        <w:r>
          <w:t xml:space="preserve">, V. A. (2017a). Hunter-gatherer males are more risk-seeking than females, even in late childhood. </w:t>
        </w:r>
        <w:r>
          <w:rPr>
            <w:i/>
          </w:rPr>
          <w:t>Evolution and Human Behavior</w:t>
        </w:r>
        <w:r>
          <w:t xml:space="preserve">, </w:t>
        </w:r>
        <w:r>
          <w:rPr>
            <w:i/>
          </w:rPr>
          <w:t>38</w:t>
        </w:r>
        <w:r>
          <w:t>, 592–603.</w:t>
        </w:r>
      </w:ins>
    </w:p>
    <w:p w14:paraId="66B8A995" w14:textId="77777777" w:rsidR="000544B4" w:rsidRDefault="00C77E27">
      <w:pPr>
        <w:pStyle w:val="Bibliography"/>
        <w:rPr>
          <w:ins w:id="566" w:author="Author" w:date="2020-08-08T11:49:00Z"/>
        </w:rPr>
      </w:pPr>
      <w:bookmarkStart w:id="567" w:name="ref-Apicella2017a"/>
      <w:bookmarkEnd w:id="564"/>
      <w:proofErr w:type="spellStart"/>
      <w:ins w:id="568" w:author="Author" w:date="2020-08-08T11:49:00Z">
        <w:r>
          <w:t>Apicella</w:t>
        </w:r>
        <w:proofErr w:type="spellEnd"/>
        <w:r>
          <w:t xml:space="preserve">, C. L., </w:t>
        </w:r>
        <w:proofErr w:type="spellStart"/>
        <w:r>
          <w:t>Demiral</w:t>
        </w:r>
        <w:proofErr w:type="spellEnd"/>
        <w:r>
          <w:t xml:space="preserve">, E. E., &amp; </w:t>
        </w:r>
        <w:proofErr w:type="spellStart"/>
        <w:r>
          <w:t>Mollerstrom</w:t>
        </w:r>
        <w:proofErr w:type="spellEnd"/>
        <w:r>
          <w:t xml:space="preserve">, J. (2017b). No gender difference in willingness to compete when competing against self. </w:t>
        </w:r>
        <w:r>
          <w:rPr>
            <w:i/>
          </w:rPr>
          <w:t>DIW Discussion Papers</w:t>
        </w:r>
        <w:r>
          <w:t>.</w:t>
        </w:r>
      </w:ins>
    </w:p>
    <w:p w14:paraId="66B8A996" w14:textId="77777777" w:rsidR="000544B4" w:rsidRDefault="00C77E27">
      <w:pPr>
        <w:pStyle w:val="Bibliography"/>
      </w:pPr>
      <w:bookmarkStart w:id="569" w:name="ref-Apicella2015"/>
      <w:bookmarkEnd w:id="567"/>
      <w:proofErr w:type="spellStart"/>
      <w:ins w:id="570" w:author="Author" w:date="2020-08-08T11:49:00Z">
        <w:r>
          <w:t>Apicella</w:t>
        </w:r>
        <w:proofErr w:type="spellEnd"/>
        <w:r>
          <w:t>, C. L</w:t>
        </w:r>
      </w:ins>
      <w:r>
        <w:t xml:space="preserve">., &amp; Dreber, A. (2015). Sex differences in competitiveness: Hunter-gatherer women and girls compete less in gender-neutral and male-centric tasks. </w:t>
      </w:r>
      <w:r>
        <w:rPr>
          <w:i/>
        </w:rPr>
        <w:t>Adaptive Human Behavior and Physiology</w:t>
      </w:r>
      <w:r>
        <w:t xml:space="preserve">, </w:t>
      </w:r>
      <w:r>
        <w:rPr>
          <w:i/>
        </w:rPr>
        <w:t>1</w:t>
      </w:r>
      <w:r>
        <w:t xml:space="preserve">(3), 247–269. </w:t>
      </w:r>
      <w:hyperlink r:id="rId17">
        <w:r>
          <w:rPr>
            <w:rStyle w:val="Hyperlink"/>
          </w:rPr>
          <w:t>https://doi.org/10.1007/s40750-014-0015-z</w:t>
        </w:r>
      </w:hyperlink>
    </w:p>
    <w:p w14:paraId="66B8A997" w14:textId="77777777" w:rsidR="000544B4" w:rsidRDefault="00C77E27">
      <w:pPr>
        <w:pStyle w:val="Bibliography"/>
        <w:rPr>
          <w:ins w:id="571" w:author="Author" w:date="2020-08-08T11:49:00Z"/>
        </w:rPr>
      </w:pPr>
      <w:bookmarkStart w:id="572" w:name="ref-Apicella2009"/>
      <w:bookmarkEnd w:id="569"/>
      <w:proofErr w:type="spellStart"/>
      <w:ins w:id="573" w:author="Author" w:date="2020-08-08T11:49:00Z">
        <w:r>
          <w:t>Apicella</w:t>
        </w:r>
        <w:proofErr w:type="spellEnd"/>
        <w:r>
          <w:t xml:space="preserve">, C. L., &amp; Feinberg, D. R. (2009). Voice pitch alters mate-choice-relevant perception in hunter-gatherers. </w:t>
        </w:r>
        <w:r>
          <w:rPr>
            <w:i/>
          </w:rPr>
          <w:t>Proceedings of the Royal Society B: Biological Sciences</w:t>
        </w:r>
        <w:r>
          <w:t xml:space="preserve">, </w:t>
        </w:r>
        <w:r>
          <w:rPr>
            <w:i/>
          </w:rPr>
          <w:t>276</w:t>
        </w:r>
        <w:r>
          <w:t xml:space="preserve">, 1077–1082. </w:t>
        </w:r>
        <w:r>
          <w:fldChar w:fldCharType="begin"/>
        </w:r>
        <w:r>
          <w:instrText xml:space="preserve"> HYPERLINK "https://doi.org/10.1098/rspb.2008.1542" \h </w:instrText>
        </w:r>
        <w:r>
          <w:fldChar w:fldCharType="separate"/>
        </w:r>
        <w:r>
          <w:rPr>
            <w:rStyle w:val="Hyperlink"/>
          </w:rPr>
          <w:t>https://doi.org/10.1098/rspb.2008.1542</w:t>
        </w:r>
        <w:r>
          <w:rPr>
            <w:rStyle w:val="Hyperlink"/>
          </w:rPr>
          <w:fldChar w:fldCharType="end"/>
        </w:r>
      </w:ins>
    </w:p>
    <w:p w14:paraId="66B8A998" w14:textId="77777777" w:rsidR="000544B4" w:rsidRDefault="00C77E27">
      <w:pPr>
        <w:pStyle w:val="Bibliography"/>
        <w:rPr>
          <w:ins w:id="574" w:author="Author" w:date="2020-08-08T11:49:00Z"/>
        </w:rPr>
      </w:pPr>
      <w:bookmarkStart w:id="575" w:name="ref-Apicella2007a"/>
      <w:bookmarkEnd w:id="572"/>
      <w:proofErr w:type="spellStart"/>
      <w:ins w:id="576" w:author="Author" w:date="2020-08-08T11:49:00Z">
        <w:r>
          <w:lastRenderedPageBreak/>
          <w:t>Apicella</w:t>
        </w:r>
        <w:proofErr w:type="spellEnd"/>
        <w:r>
          <w:t xml:space="preserve">, C. L., Feinberg, D. R., &amp; Marlowe, F. W. (2007a). Voice pitch predicts reproductive success in male hunter-gatherers. </w:t>
        </w:r>
        <w:r>
          <w:rPr>
            <w:i/>
          </w:rPr>
          <w:t>Biology Letters</w:t>
        </w:r>
        <w:r>
          <w:t xml:space="preserve">, </w:t>
        </w:r>
        <w:r>
          <w:rPr>
            <w:i/>
          </w:rPr>
          <w:t>3</w:t>
        </w:r>
        <w:r>
          <w:t xml:space="preserve">(6), 682–684. </w:t>
        </w:r>
        <w:r>
          <w:fldChar w:fldCharType="begin"/>
        </w:r>
        <w:r>
          <w:instrText xml:space="preserve"> HYPERLINK "https://doi.org/10.1098/rsbl.2007.0410" \h </w:instrText>
        </w:r>
        <w:r>
          <w:fldChar w:fldCharType="separate"/>
        </w:r>
        <w:r>
          <w:rPr>
            <w:rStyle w:val="Hyperlink"/>
          </w:rPr>
          <w:t>https://doi.org/10.1098/rsbl.2007.0410</w:t>
        </w:r>
        <w:r>
          <w:rPr>
            <w:rStyle w:val="Hyperlink"/>
          </w:rPr>
          <w:fldChar w:fldCharType="end"/>
        </w:r>
      </w:ins>
    </w:p>
    <w:p w14:paraId="66B8A999" w14:textId="77777777" w:rsidR="000544B4" w:rsidRDefault="00C77E27">
      <w:pPr>
        <w:pStyle w:val="Bibliography"/>
        <w:rPr>
          <w:ins w:id="577" w:author="Author" w:date="2020-08-08T11:49:00Z"/>
        </w:rPr>
      </w:pPr>
      <w:bookmarkStart w:id="578" w:name="ref-Apicella2007"/>
      <w:bookmarkEnd w:id="575"/>
      <w:proofErr w:type="spellStart"/>
      <w:ins w:id="579" w:author="Author" w:date="2020-08-08T11:49:00Z">
        <w:r>
          <w:t>Apicella</w:t>
        </w:r>
        <w:proofErr w:type="spellEnd"/>
        <w:r>
          <w:t xml:space="preserve">, C. L., Little, A. C., &amp; Marlowe, F. W. (2007b). Facial averageness and attractiveness in an isolated population of hunter-gatherers. </w:t>
        </w:r>
        <w:r>
          <w:rPr>
            <w:i/>
          </w:rPr>
          <w:t>Perception</w:t>
        </w:r>
        <w:r>
          <w:t xml:space="preserve">, </w:t>
        </w:r>
        <w:r>
          <w:rPr>
            <w:i/>
          </w:rPr>
          <w:t>36</w:t>
        </w:r>
        <w:r>
          <w:t xml:space="preserve">(12), 1813–1820. </w:t>
        </w:r>
        <w:r>
          <w:fldChar w:fldCharType="begin"/>
        </w:r>
        <w:r>
          <w:instrText xml:space="preserve"> HYPERLINK "https://doi.org/10.1068/p5601" \h </w:instrText>
        </w:r>
        <w:r>
          <w:fldChar w:fldCharType="separate"/>
        </w:r>
        <w:r>
          <w:rPr>
            <w:rStyle w:val="Hyperlink"/>
          </w:rPr>
          <w:t>https://doi.org/10.1068/p5601</w:t>
        </w:r>
        <w:r>
          <w:rPr>
            <w:rStyle w:val="Hyperlink"/>
          </w:rPr>
          <w:fldChar w:fldCharType="end"/>
        </w:r>
      </w:ins>
    </w:p>
    <w:p w14:paraId="66B8A99A" w14:textId="77777777" w:rsidR="000544B4" w:rsidRDefault="00C77E27">
      <w:pPr>
        <w:pStyle w:val="Bibliography"/>
        <w:rPr>
          <w:ins w:id="580" w:author="Author" w:date="2020-08-08T11:49:00Z"/>
        </w:rPr>
      </w:pPr>
      <w:bookmarkStart w:id="581" w:name="ref-Apicella2012"/>
      <w:bookmarkEnd w:id="578"/>
      <w:proofErr w:type="spellStart"/>
      <w:ins w:id="582" w:author="Author" w:date="2020-08-08T11:49:00Z">
        <w:r>
          <w:t>Apicella</w:t>
        </w:r>
        <w:proofErr w:type="spellEnd"/>
        <w:r>
          <w:t xml:space="preserve">, C. L., Marlowe, F. W., Fowler, J. H., &amp; Christakis, N. A. (2012). Social networks and cooperation in hunter-gatherers. </w:t>
        </w:r>
        <w:r>
          <w:rPr>
            <w:i/>
          </w:rPr>
          <w:t>Nature</w:t>
        </w:r>
        <w:r>
          <w:t xml:space="preserve">, </w:t>
        </w:r>
        <w:r>
          <w:rPr>
            <w:i/>
          </w:rPr>
          <w:t>481</w:t>
        </w:r>
        <w:r>
          <w:t xml:space="preserve">(7382), 497–501. </w:t>
        </w:r>
        <w:r>
          <w:fldChar w:fldCharType="begin"/>
        </w:r>
        <w:r>
          <w:instrText xml:space="preserve"> HYPERLINK "https://doi.org/10.1038/nature10736" \h </w:instrText>
        </w:r>
        <w:r>
          <w:fldChar w:fldCharType="separate"/>
        </w:r>
        <w:r>
          <w:rPr>
            <w:rStyle w:val="Hyperlink"/>
          </w:rPr>
          <w:t>https://doi.org/10.1038/nature10736</w:t>
        </w:r>
        <w:r>
          <w:rPr>
            <w:rStyle w:val="Hyperlink"/>
          </w:rPr>
          <w:fldChar w:fldCharType="end"/>
        </w:r>
      </w:ins>
    </w:p>
    <w:p w14:paraId="66B8A99B" w14:textId="77777777" w:rsidR="000544B4" w:rsidRDefault="00C77E27">
      <w:pPr>
        <w:pStyle w:val="Bibliography"/>
        <w:rPr>
          <w:ins w:id="583" w:author="Author" w:date="2020-08-08T11:49:00Z"/>
        </w:rPr>
      </w:pPr>
      <w:bookmarkStart w:id="584" w:name="ref-Apicella2018"/>
      <w:bookmarkEnd w:id="581"/>
      <w:proofErr w:type="spellStart"/>
      <w:ins w:id="585" w:author="Author" w:date="2020-08-08T11:49:00Z">
        <w:r>
          <w:t>Apicella</w:t>
        </w:r>
        <w:proofErr w:type="spellEnd"/>
        <w:r>
          <w:t xml:space="preserve">, C. L., </w:t>
        </w:r>
        <w:proofErr w:type="spellStart"/>
        <w:r>
          <w:t>Rozin</w:t>
        </w:r>
        <w:proofErr w:type="spellEnd"/>
        <w:r>
          <w:t xml:space="preserve">, P., Busch, J. T. A., Watson-Jones, R. E., &amp; </w:t>
        </w:r>
        <w:proofErr w:type="spellStart"/>
        <w:r>
          <w:t>Legare</w:t>
        </w:r>
        <w:proofErr w:type="spellEnd"/>
        <w:r>
          <w:t xml:space="preserve">, C. H. (2018). Evidence from hunter-gatherer and subsistence agricultural populations for the universality of contagion sensitivity. </w:t>
        </w:r>
        <w:r>
          <w:rPr>
            <w:i/>
          </w:rPr>
          <w:t>Evolution and Human Behavior</w:t>
        </w:r>
        <w:r>
          <w:t xml:space="preserve">, </w:t>
        </w:r>
        <w:r>
          <w:rPr>
            <w:i/>
          </w:rPr>
          <w:t>39</w:t>
        </w:r>
        <w:r>
          <w:t xml:space="preserve">(3), 355–363. </w:t>
        </w:r>
        <w:r>
          <w:fldChar w:fldCharType="begin"/>
        </w:r>
        <w:r>
          <w:instrText xml:space="preserve"> HYPERLINK "https://doi.org/10.1016/j.evolhumbehav.2018.03.003" \h </w:instrText>
        </w:r>
        <w:r>
          <w:fldChar w:fldCharType="separate"/>
        </w:r>
        <w:r>
          <w:rPr>
            <w:rStyle w:val="Hyperlink"/>
          </w:rPr>
          <w:t>https://doi.org/10.1016/j.evolhumbehav.2018.03.003</w:t>
        </w:r>
        <w:r>
          <w:rPr>
            <w:rStyle w:val="Hyperlink"/>
          </w:rPr>
          <w:fldChar w:fldCharType="end"/>
        </w:r>
      </w:ins>
    </w:p>
    <w:p w14:paraId="66B8A99C" w14:textId="77777777" w:rsidR="000544B4" w:rsidRDefault="00C77E27">
      <w:pPr>
        <w:pStyle w:val="Bibliography"/>
      </w:pPr>
      <w:bookmarkStart w:id="586" w:name="ref-Balafoutas2012"/>
      <w:bookmarkEnd w:id="584"/>
      <w:proofErr w:type="spellStart"/>
      <w:r>
        <w:t>Balafoutas</w:t>
      </w:r>
      <w:proofErr w:type="spellEnd"/>
      <w:r>
        <w:t xml:space="preserve">, L., &amp; Sutter, M. (2012). Affirmative action policies promote women and do not harm efficiency in the laboratory. </w:t>
      </w:r>
      <w:r>
        <w:rPr>
          <w:i/>
        </w:rPr>
        <w:t>Science</w:t>
      </w:r>
      <w:r>
        <w:t xml:space="preserve">, </w:t>
      </w:r>
      <w:r>
        <w:rPr>
          <w:i/>
        </w:rPr>
        <w:t>335</w:t>
      </w:r>
      <w:r>
        <w:t>(6068), 579–582.</w:t>
      </w:r>
    </w:p>
    <w:p w14:paraId="66B8A99D" w14:textId="77777777" w:rsidR="000544B4" w:rsidRDefault="00C77E27">
      <w:pPr>
        <w:pStyle w:val="Bibliography"/>
      </w:pPr>
      <w:bookmarkStart w:id="587" w:name="ref-Barber2001"/>
      <w:bookmarkEnd w:id="586"/>
      <w:r>
        <w:t xml:space="preserve">Barber, B. M., &amp; Odean, T. (2001). Boys will be boys: Gender, overconfidence, and common stock investment. </w:t>
      </w:r>
      <w:r>
        <w:rPr>
          <w:i/>
        </w:rPr>
        <w:t>The Quarterly Journal of Economics</w:t>
      </w:r>
      <w:r>
        <w:t xml:space="preserve">, </w:t>
      </w:r>
      <w:r>
        <w:rPr>
          <w:i/>
        </w:rPr>
        <w:t>116</w:t>
      </w:r>
      <w:r>
        <w:t>(1), 261–292.</w:t>
      </w:r>
    </w:p>
    <w:p w14:paraId="66B8A99E" w14:textId="77777777" w:rsidR="000544B4" w:rsidRDefault="00C77E27">
      <w:pPr>
        <w:pStyle w:val="Bibliography"/>
      </w:pPr>
      <w:bookmarkStart w:id="588" w:name="ref-Bell2010"/>
      <w:bookmarkEnd w:id="587"/>
      <w:r>
        <w:t xml:space="preserve">Bell, B., &amp; Van Reenen, J. (2010). Bankers’ pay and extreme wage inequality in the UK. </w:t>
      </w:r>
      <w:r>
        <w:rPr>
          <w:i/>
        </w:rPr>
        <w:t>Centre for Economic Performance (CEPR)</w:t>
      </w:r>
      <w:r>
        <w:t xml:space="preserve">, (April), 1–34. </w:t>
      </w:r>
      <w:hyperlink r:id="rId18">
        <w:r>
          <w:rPr>
            <w:rStyle w:val="Hyperlink"/>
          </w:rPr>
          <w:t>https://doi.org/DOI:</w:t>
        </w:r>
      </w:hyperlink>
    </w:p>
    <w:p w14:paraId="66B8A99F" w14:textId="77777777" w:rsidR="000544B4" w:rsidRDefault="00C77E27">
      <w:pPr>
        <w:pStyle w:val="Bibliography"/>
      </w:pPr>
      <w:bookmarkStart w:id="589" w:name="ref-Bell2014"/>
      <w:bookmarkEnd w:id="588"/>
      <w:r w:rsidRPr="00C77E27">
        <w:rPr>
          <w:lang w:val="es-MX"/>
        </w:rPr>
        <w:t xml:space="preserve">Bell, B., &amp; Van </w:t>
      </w:r>
      <w:proofErr w:type="spellStart"/>
      <w:r w:rsidRPr="00C77E27">
        <w:rPr>
          <w:lang w:val="es-MX"/>
        </w:rPr>
        <w:t>Reenen</w:t>
      </w:r>
      <w:proofErr w:type="spellEnd"/>
      <w:r w:rsidRPr="00C77E27">
        <w:rPr>
          <w:lang w:val="es-MX"/>
        </w:rPr>
        <w:t xml:space="preserve">, J. (2014). </w:t>
      </w:r>
      <w:r>
        <w:t xml:space="preserve">Bankers and their bonuses. </w:t>
      </w:r>
      <w:r>
        <w:rPr>
          <w:i/>
        </w:rPr>
        <w:t>Economic Journal</w:t>
      </w:r>
      <w:r>
        <w:t xml:space="preserve">, </w:t>
      </w:r>
      <w:r>
        <w:rPr>
          <w:i/>
        </w:rPr>
        <w:t>124</w:t>
      </w:r>
      <w:r>
        <w:t xml:space="preserve">(574). </w:t>
      </w:r>
      <w:hyperlink r:id="rId19">
        <w:r>
          <w:rPr>
            <w:rStyle w:val="Hyperlink"/>
          </w:rPr>
          <w:t>https://doi.org/10.1111/ecoj.12101</w:t>
        </w:r>
      </w:hyperlink>
    </w:p>
    <w:p w14:paraId="66B8A9A0" w14:textId="77777777" w:rsidR="000544B4" w:rsidRDefault="00C77E27">
      <w:pPr>
        <w:pStyle w:val="Bibliography"/>
      </w:pPr>
      <w:bookmarkStart w:id="590" w:name="ref-Berge2015"/>
      <w:bookmarkEnd w:id="589"/>
      <w:r>
        <w:lastRenderedPageBreak/>
        <w:t xml:space="preserve">Berge, L. I. O., Bjorvatn, K., Garcia Pires, A. J., &amp; Tungodden, B. (2015). Competitive in the lab, successful in the field? </w:t>
      </w:r>
      <w:r>
        <w:rPr>
          <w:i/>
        </w:rPr>
        <w:t>Journal of Economic Behavior and Organization</w:t>
      </w:r>
      <w:r>
        <w:t xml:space="preserve">, </w:t>
      </w:r>
      <w:r>
        <w:rPr>
          <w:i/>
        </w:rPr>
        <w:t>118</w:t>
      </w:r>
      <w:r>
        <w:t xml:space="preserve">, 303–317. </w:t>
      </w:r>
      <w:hyperlink r:id="rId20">
        <w:r>
          <w:rPr>
            <w:rStyle w:val="Hyperlink"/>
          </w:rPr>
          <w:t>https://doi.org/10.1016/j.jebo.2014.11.014</w:t>
        </w:r>
      </w:hyperlink>
    </w:p>
    <w:p w14:paraId="66B8A9A1" w14:textId="77777777" w:rsidR="000544B4" w:rsidRDefault="00C77E27">
      <w:pPr>
        <w:pStyle w:val="Bibliography"/>
      </w:pPr>
      <w:bookmarkStart w:id="591" w:name="ref-Bertrand2010a"/>
      <w:bookmarkEnd w:id="590"/>
      <w:r>
        <w:t xml:space="preserve">Bertrand, M. (2010). New Perspectives on Gender. In </w:t>
      </w:r>
      <w:r>
        <w:rPr>
          <w:i/>
        </w:rPr>
        <w:t>Handbook of labor economics</w:t>
      </w:r>
      <w:r>
        <w:t xml:space="preserve"> (Vol. 4b, pp. 1545–1592).</w:t>
      </w:r>
    </w:p>
    <w:p w14:paraId="66B8A9A2" w14:textId="77777777" w:rsidR="000544B4" w:rsidRDefault="00C77E27">
      <w:pPr>
        <w:pStyle w:val="Bibliography"/>
      </w:pPr>
      <w:bookmarkStart w:id="592" w:name="ref-Bertrand2010"/>
      <w:bookmarkEnd w:id="591"/>
      <w:r>
        <w:t xml:space="preserve">Bertrand, M., Goldin, C., &amp; Katz, L. F. (2010). Dynamics of the gender gap for young professionals in the financial and corporate sectors. </w:t>
      </w:r>
      <w:r>
        <w:rPr>
          <w:i/>
        </w:rPr>
        <w:t>American Economic Review</w:t>
      </w:r>
      <w:r>
        <w:t xml:space="preserve">, </w:t>
      </w:r>
      <w:r>
        <w:rPr>
          <w:i/>
        </w:rPr>
        <w:t>2</w:t>
      </w:r>
      <w:r>
        <w:t>(3), 228–255.</w:t>
      </w:r>
    </w:p>
    <w:p w14:paraId="66B8A9A3" w14:textId="77777777" w:rsidR="000544B4" w:rsidRDefault="00C77E27">
      <w:pPr>
        <w:pStyle w:val="Bibliography"/>
      </w:pPr>
      <w:bookmarkStart w:id="593" w:name="ref-Beyer1990"/>
      <w:bookmarkEnd w:id="592"/>
      <w:r>
        <w:t xml:space="preserve">Beyer, S. (1990). Gender differences in the accuracy of self-evaluations of performance. </w:t>
      </w:r>
      <w:r>
        <w:rPr>
          <w:i/>
        </w:rPr>
        <w:t>Journal of Personality and Social Psychology</w:t>
      </w:r>
      <w:r>
        <w:t xml:space="preserve">, </w:t>
      </w:r>
      <w:r>
        <w:rPr>
          <w:i/>
        </w:rPr>
        <w:t>59</w:t>
      </w:r>
      <w:r>
        <w:t xml:space="preserve">(5), 960–970. </w:t>
      </w:r>
      <w:hyperlink r:id="rId21">
        <w:r>
          <w:rPr>
            <w:rStyle w:val="Hyperlink"/>
          </w:rPr>
          <w:t>https://doi.org/10.1037/0022-3514.59.5.960</w:t>
        </w:r>
      </w:hyperlink>
    </w:p>
    <w:p w14:paraId="66B8A9A4" w14:textId="77777777" w:rsidR="000544B4" w:rsidRDefault="00C77E27">
      <w:pPr>
        <w:pStyle w:val="Bibliography"/>
      </w:pPr>
      <w:bookmarkStart w:id="594" w:name="ref-Beyer1997"/>
      <w:bookmarkEnd w:id="593"/>
      <w:r>
        <w:t xml:space="preserve">Beyer, S., &amp; Bowden, E. M. (1997). Gender differences in self-perceptions: Convergent evidence from three measures of accuracy and bias. </w:t>
      </w:r>
      <w:r>
        <w:rPr>
          <w:i/>
        </w:rPr>
        <w:t>Personality and Social Psychology Bulletin</w:t>
      </w:r>
      <w:r>
        <w:t xml:space="preserve">, </w:t>
      </w:r>
      <w:r>
        <w:rPr>
          <w:i/>
        </w:rPr>
        <w:t>23</w:t>
      </w:r>
      <w:r>
        <w:t>(2), 157–172.</w:t>
      </w:r>
    </w:p>
    <w:p w14:paraId="66B8A9A5" w14:textId="77777777" w:rsidR="000544B4" w:rsidRDefault="00C77E27">
      <w:pPr>
        <w:pStyle w:val="Bibliography"/>
      </w:pPr>
      <w:bookmarkStart w:id="595" w:name="ref-Benabou2016"/>
      <w:bookmarkEnd w:id="594"/>
      <w:r>
        <w:t xml:space="preserve">Bénabou, R., &amp; Tirole, J. (2016). Bonus culture: Competitive pay, screening, and multitasking. </w:t>
      </w:r>
      <w:r>
        <w:rPr>
          <w:i/>
        </w:rPr>
        <w:t>Journal of Political Economy</w:t>
      </w:r>
      <w:r>
        <w:t xml:space="preserve">, </w:t>
      </w:r>
      <w:r>
        <w:rPr>
          <w:i/>
        </w:rPr>
        <w:t>124</w:t>
      </w:r>
      <w:r>
        <w:t>(2), 305–370.</w:t>
      </w:r>
    </w:p>
    <w:p w14:paraId="66B8A9A6" w14:textId="77777777" w:rsidR="000544B4" w:rsidRDefault="00C77E27">
      <w:pPr>
        <w:pStyle w:val="Bibliography"/>
      </w:pPr>
      <w:bookmarkStart w:id="596" w:name="ref-Bjorvatn2016"/>
      <w:bookmarkEnd w:id="595"/>
      <w:r>
        <w:t xml:space="preserve">Bjorvatn, K., Falch, R., &amp; Hernæs, U. (2016). Gender, context and competition: Experimental evidence from rural Uganda. </w:t>
      </w:r>
      <w:r>
        <w:rPr>
          <w:i/>
        </w:rPr>
        <w:t>Journal of Behavioral and Experimental Economics</w:t>
      </w:r>
      <w:r>
        <w:t xml:space="preserve">, </w:t>
      </w:r>
      <w:r>
        <w:rPr>
          <w:i/>
        </w:rPr>
        <w:t>61</w:t>
      </w:r>
      <w:r>
        <w:t>, 31–37.</w:t>
      </w:r>
    </w:p>
    <w:p w14:paraId="66B8A9A7" w14:textId="77777777" w:rsidR="000544B4" w:rsidRDefault="00C77E27">
      <w:pPr>
        <w:pStyle w:val="Bibliography"/>
      </w:pPr>
      <w:bookmarkStart w:id="597" w:name="ref-Blau2017"/>
      <w:bookmarkEnd w:id="596"/>
      <w:r>
        <w:t xml:space="preserve">Blau, F. D., &amp; Kahn, L. M. (2017). The gender wage gap: Extent, trends, and explanations. </w:t>
      </w:r>
      <w:r>
        <w:rPr>
          <w:i/>
        </w:rPr>
        <w:t>Journal of Economic Literature</w:t>
      </w:r>
      <w:r>
        <w:t xml:space="preserve">, </w:t>
      </w:r>
      <w:r>
        <w:rPr>
          <w:i/>
        </w:rPr>
        <w:t>55</w:t>
      </w:r>
      <w:r>
        <w:t xml:space="preserve">(3), 789–865. </w:t>
      </w:r>
      <w:hyperlink r:id="rId22">
        <w:r>
          <w:rPr>
            <w:rStyle w:val="Hyperlink"/>
          </w:rPr>
          <w:t>https://doi.org/10.1257/jel.20160995</w:t>
        </w:r>
      </w:hyperlink>
    </w:p>
    <w:p w14:paraId="66B8A9A8" w14:textId="77777777" w:rsidR="000544B4" w:rsidRDefault="00C77E27">
      <w:pPr>
        <w:pStyle w:val="Bibliography"/>
        <w:rPr>
          <w:ins w:id="598" w:author="Author" w:date="2020-08-08T11:49:00Z"/>
        </w:rPr>
      </w:pPr>
      <w:bookmarkStart w:id="599" w:name="ref-Boschini2019"/>
      <w:bookmarkEnd w:id="597"/>
      <w:ins w:id="600" w:author="Author" w:date="2020-08-08T11:49:00Z">
        <w:r>
          <w:lastRenderedPageBreak/>
          <w:t xml:space="preserve">Boschini, A., </w:t>
        </w:r>
        <w:proofErr w:type="spellStart"/>
        <w:r>
          <w:t>Dreber</w:t>
        </w:r>
        <w:proofErr w:type="spellEnd"/>
        <w:r>
          <w:t xml:space="preserve">, A., Essen, E. V., </w:t>
        </w:r>
        <w:proofErr w:type="spellStart"/>
        <w:r>
          <w:t>Muren</w:t>
        </w:r>
        <w:proofErr w:type="spellEnd"/>
        <w:r>
          <w:t xml:space="preserve">, A., &amp; </w:t>
        </w:r>
        <w:proofErr w:type="spellStart"/>
        <w:r>
          <w:t>Ranehill</w:t>
        </w:r>
        <w:proofErr w:type="spellEnd"/>
        <w:r>
          <w:t xml:space="preserve">, E. (2019). Gender, risk preferences and willingness to compete in a random sample of the Swedish population. </w:t>
        </w:r>
        <w:r>
          <w:rPr>
            <w:i/>
          </w:rPr>
          <w:t>Journal of Behavioral and Experimental Economics</w:t>
        </w:r>
        <w:r>
          <w:t xml:space="preserve">, </w:t>
        </w:r>
        <w:r>
          <w:rPr>
            <w:i/>
          </w:rPr>
          <w:t>83</w:t>
        </w:r>
        <w:r>
          <w:t xml:space="preserve">(September), 101467. </w:t>
        </w:r>
        <w:r>
          <w:fldChar w:fldCharType="begin"/>
        </w:r>
        <w:r>
          <w:instrText xml:space="preserve"> HYPERLINK "https://doi.org/10.1016/j.socec.2019.101467" \h </w:instrText>
        </w:r>
        <w:r>
          <w:fldChar w:fldCharType="separate"/>
        </w:r>
        <w:r>
          <w:rPr>
            <w:rStyle w:val="Hyperlink"/>
          </w:rPr>
          <w:t>https://doi.org/10.1016/j.socec.2019.101467</w:t>
        </w:r>
        <w:r>
          <w:rPr>
            <w:rStyle w:val="Hyperlink"/>
          </w:rPr>
          <w:fldChar w:fldCharType="end"/>
        </w:r>
      </w:ins>
    </w:p>
    <w:p w14:paraId="66B8A9A9" w14:textId="77777777" w:rsidR="000544B4" w:rsidRDefault="00C77E27">
      <w:pPr>
        <w:pStyle w:val="Bibliography"/>
        <w:rPr>
          <w:ins w:id="601" w:author="Author" w:date="2020-08-08T11:49:00Z"/>
        </w:rPr>
      </w:pPr>
      <w:bookmarkStart w:id="602" w:name="ref-Boschini2014"/>
      <w:bookmarkEnd w:id="599"/>
      <w:ins w:id="603" w:author="Author" w:date="2020-08-08T11:49:00Z">
        <w:r>
          <w:t xml:space="preserve">Boschini, A., </w:t>
        </w:r>
        <w:proofErr w:type="spellStart"/>
        <w:r>
          <w:t>Dreber</w:t>
        </w:r>
        <w:proofErr w:type="spellEnd"/>
        <w:r>
          <w:t xml:space="preserve">, A., Essen, E. von, </w:t>
        </w:r>
        <w:proofErr w:type="spellStart"/>
        <w:r>
          <w:t>Muren</w:t>
        </w:r>
        <w:proofErr w:type="spellEnd"/>
        <w:r>
          <w:t xml:space="preserve">, A., &amp; </w:t>
        </w:r>
        <w:proofErr w:type="spellStart"/>
        <w:r>
          <w:t>Ranehill</w:t>
        </w:r>
        <w:proofErr w:type="spellEnd"/>
        <w:r>
          <w:t xml:space="preserve">, E. (2014). Gender and economic preferences in a large random and representative sample. </w:t>
        </w:r>
        <w:r>
          <w:rPr>
            <w:i/>
          </w:rPr>
          <w:t>SSRN Electronic Journal</w:t>
        </w:r>
        <w:r>
          <w:t xml:space="preserve">. </w:t>
        </w:r>
        <w:r>
          <w:fldChar w:fldCharType="begin"/>
        </w:r>
        <w:r>
          <w:instrText xml:space="preserve"> HYPERLINK "https://doi.org/10.2139/ssrn.2443315" \h </w:instrText>
        </w:r>
        <w:r>
          <w:fldChar w:fldCharType="separate"/>
        </w:r>
        <w:r>
          <w:rPr>
            <w:rStyle w:val="Hyperlink"/>
          </w:rPr>
          <w:t>https://doi.org/10.2139/ssrn.2443315</w:t>
        </w:r>
        <w:r>
          <w:rPr>
            <w:rStyle w:val="Hyperlink"/>
          </w:rPr>
          <w:fldChar w:fldCharType="end"/>
        </w:r>
      </w:ins>
    </w:p>
    <w:p w14:paraId="66B8A9AA" w14:textId="77777777" w:rsidR="000544B4" w:rsidRDefault="00C77E27">
      <w:pPr>
        <w:pStyle w:val="Bibliography"/>
      </w:pPr>
      <w:bookmarkStart w:id="604" w:name="ref-Bowers2011"/>
      <w:bookmarkEnd w:id="602"/>
      <w:r>
        <w:t xml:space="preserve">Bowers, J. (2011). Making effects manifest in randomized experiments. In </w:t>
      </w:r>
      <w:r>
        <w:rPr>
          <w:i/>
        </w:rPr>
        <w:t>Cambridge handbook of experimental political science</w:t>
      </w:r>
      <w:r>
        <w:t xml:space="preserve"> (pp. 459–480).</w:t>
      </w:r>
    </w:p>
    <w:p w14:paraId="66B8A9AB" w14:textId="77777777" w:rsidR="000544B4" w:rsidRDefault="00C77E27">
      <w:pPr>
        <w:pStyle w:val="Bibliography"/>
      </w:pPr>
      <w:bookmarkStart w:id="605" w:name="ref-Brandts2015"/>
      <w:bookmarkEnd w:id="604"/>
      <w:r>
        <w:t xml:space="preserve">Brandts, J., Groenert, V., &amp; Rott, C. (2015). The impact of advice on women’s and men’s selection into competition. </w:t>
      </w:r>
      <w:r>
        <w:rPr>
          <w:i/>
        </w:rPr>
        <w:t>Management Science</w:t>
      </w:r>
      <w:r>
        <w:t xml:space="preserve">, </w:t>
      </w:r>
      <w:r>
        <w:rPr>
          <w:i/>
        </w:rPr>
        <w:t>61</w:t>
      </w:r>
      <w:r>
        <w:t xml:space="preserve">(5), 1018–1035. </w:t>
      </w:r>
      <w:hyperlink r:id="rId23">
        <w:r>
          <w:rPr>
            <w:rStyle w:val="Hyperlink"/>
          </w:rPr>
          <w:t>https://doi.org/10.1287/mnsc.2013.1877</w:t>
        </w:r>
      </w:hyperlink>
    </w:p>
    <w:p w14:paraId="66B8A9AC" w14:textId="77777777" w:rsidR="000544B4" w:rsidRDefault="00C77E27">
      <w:pPr>
        <w:pStyle w:val="Bibliography"/>
      </w:pPr>
      <w:bookmarkStart w:id="606" w:name="ref-Buhrmester2011"/>
      <w:bookmarkEnd w:id="605"/>
      <w:r>
        <w:t xml:space="preserve">Buhrmester, M., Kwang, T., &amp; Gosling, S. D. (2011). Amazon’s mechanical turk: A new source of inexpensive, yet high-quality, data? </w:t>
      </w:r>
      <w:r>
        <w:rPr>
          <w:i/>
        </w:rPr>
        <w:t>Perspectives on Psychological Science</w:t>
      </w:r>
      <w:r>
        <w:t xml:space="preserve">, </w:t>
      </w:r>
      <w:r>
        <w:rPr>
          <w:i/>
        </w:rPr>
        <w:t>6</w:t>
      </w:r>
      <w:r>
        <w:t xml:space="preserve">(1), 3–5. </w:t>
      </w:r>
      <w:hyperlink r:id="rId24">
        <w:r>
          <w:rPr>
            <w:rStyle w:val="Hyperlink"/>
          </w:rPr>
          <w:t>https://doi.org/10.1177/1745691610393980</w:t>
        </w:r>
      </w:hyperlink>
    </w:p>
    <w:p w14:paraId="3F3B27D8" w14:textId="77777777" w:rsidR="00CC69EE" w:rsidRDefault="00C77E27">
      <w:pPr>
        <w:pStyle w:val="Bibliography"/>
        <w:rPr>
          <w:del w:id="607" w:author="Author" w:date="2020-08-08T11:49:00Z"/>
        </w:rPr>
      </w:pPr>
      <w:bookmarkStart w:id="608" w:name="ref-Buser2014"/>
      <w:bookmarkEnd w:id="606"/>
      <w:r>
        <w:t xml:space="preserve">Buser, T., </w:t>
      </w:r>
      <w:del w:id="609" w:author="Author" w:date="2020-08-08T11:49:00Z">
        <w:r w:rsidR="003B549F">
          <w:delText>Dolder, D. van, &amp; Assem, M. van den</w:delText>
        </w:r>
      </w:del>
      <w:moveFromRangeStart w:id="610" w:author="Author" w:date="2020-08-08T11:49:00Z" w:name="move47779817"/>
      <w:moveFrom w:id="611" w:author="Author" w:date="2020-08-08T11:49:00Z">
        <w:r>
          <w:t xml:space="preserve">. (2020). </w:t>
        </w:r>
      </w:moveFrom>
      <w:moveFromRangeEnd w:id="610"/>
      <w:del w:id="612" w:author="Author" w:date="2020-08-08T11:49:00Z">
        <w:r w:rsidR="003B549F">
          <w:delText xml:space="preserve">Gender and willingness to compete for high stakes. </w:delText>
        </w:r>
        <w:r w:rsidR="003B549F">
          <w:rPr>
            <w:i/>
          </w:rPr>
          <w:delText>Tinbergen Institute Discussion Paper</w:delText>
        </w:r>
        <w:r w:rsidR="003B549F">
          <w:delText>.</w:delText>
        </w:r>
      </w:del>
    </w:p>
    <w:p w14:paraId="66B8A9AD" w14:textId="5B744E07" w:rsidR="000544B4" w:rsidRDefault="003B549F">
      <w:pPr>
        <w:pStyle w:val="Bibliography"/>
      </w:pPr>
      <w:del w:id="613" w:author="Author" w:date="2020-08-08T11:49:00Z">
        <w:r>
          <w:delText xml:space="preserve">Buser, T., </w:delText>
        </w:r>
      </w:del>
      <w:proofErr w:type="spellStart"/>
      <w:r w:rsidR="00C77E27">
        <w:t>Niederle</w:t>
      </w:r>
      <w:proofErr w:type="spellEnd"/>
      <w:r w:rsidR="00C77E27">
        <w:t xml:space="preserve">, M., &amp; Oosterbeek, H. (2014). Gender, competition and career choices. </w:t>
      </w:r>
      <w:r w:rsidR="00C77E27">
        <w:rPr>
          <w:i/>
        </w:rPr>
        <w:t>The Quarterly Journal of Economics</w:t>
      </w:r>
      <w:r w:rsidR="00C77E27">
        <w:t xml:space="preserve">, </w:t>
      </w:r>
      <w:r w:rsidR="00C77E27">
        <w:rPr>
          <w:i/>
        </w:rPr>
        <w:t>129</w:t>
      </w:r>
      <w:r w:rsidR="00C77E27">
        <w:t xml:space="preserve">(3), 1409–1447. </w:t>
      </w:r>
      <w:hyperlink r:id="rId25">
        <w:r w:rsidR="00C77E27">
          <w:rPr>
            <w:rStyle w:val="Hyperlink"/>
          </w:rPr>
          <w:t>https://doi.org/10.1093/qje/qju009.Advance</w:t>
        </w:r>
      </w:hyperlink>
    </w:p>
    <w:p w14:paraId="66B8A9AE" w14:textId="77777777" w:rsidR="000544B4" w:rsidRDefault="00C77E27">
      <w:pPr>
        <w:pStyle w:val="Bibliography"/>
      </w:pPr>
      <w:bookmarkStart w:id="614" w:name="ref-Buser2017b"/>
      <w:bookmarkEnd w:id="608"/>
      <w:r>
        <w:lastRenderedPageBreak/>
        <w:t xml:space="preserve">Buser, T., Peter, N., &amp; Wolter, S. C. (2017). Gender, competitiveness, and study choices in high school: Evidence from Switzerland. </w:t>
      </w:r>
      <w:r>
        <w:rPr>
          <w:i/>
        </w:rPr>
        <w:t>American Economic Review: Papers &amp; Proceedings</w:t>
      </w:r>
      <w:r>
        <w:t xml:space="preserve">, </w:t>
      </w:r>
      <w:r>
        <w:rPr>
          <w:i/>
        </w:rPr>
        <w:t>107</w:t>
      </w:r>
      <w:r>
        <w:t>(5), 125–130.</w:t>
      </w:r>
    </w:p>
    <w:p w14:paraId="66B8A9AF" w14:textId="77777777" w:rsidR="000544B4" w:rsidRDefault="00C77E27">
      <w:pPr>
        <w:pStyle w:val="Bibliography"/>
      </w:pPr>
      <w:bookmarkStart w:id="615" w:name="ref-Buser2019"/>
      <w:bookmarkEnd w:id="614"/>
      <w:r>
        <w:t xml:space="preserve">Buser, T., &amp; Yuan, H. (2019). Do women give up competing more easily? Evidence from the lab and the Dutch Math Olympiad. </w:t>
      </w:r>
      <w:r>
        <w:rPr>
          <w:i/>
        </w:rPr>
        <w:t>American Economic Journal: Applied Economics</w:t>
      </w:r>
      <w:r>
        <w:t xml:space="preserve">, </w:t>
      </w:r>
      <w:r>
        <w:rPr>
          <w:i/>
        </w:rPr>
        <w:t>11</w:t>
      </w:r>
      <w:r>
        <w:t>(3), 225–252.</w:t>
      </w:r>
    </w:p>
    <w:p w14:paraId="66B8A9B0" w14:textId="77777777" w:rsidR="000544B4" w:rsidRDefault="00C77E27">
      <w:pPr>
        <w:pStyle w:val="Bibliography"/>
      </w:pPr>
      <w:bookmarkStart w:id="616" w:name="ref-Cassar2016"/>
      <w:bookmarkEnd w:id="615"/>
      <w:r>
        <w:t xml:space="preserve">Cassar, A., Wordofa, F., &amp; Zhang, Y. J. (2016). Competing for the benefit of offspring eliminates the gender gap in competitiveness. </w:t>
      </w:r>
      <w:r>
        <w:rPr>
          <w:i/>
        </w:rPr>
        <w:t>Proceedings of the National Academy of Sciences</w:t>
      </w:r>
      <w:r>
        <w:t xml:space="preserve">, </w:t>
      </w:r>
      <w:r>
        <w:rPr>
          <w:i/>
        </w:rPr>
        <w:t>113</w:t>
      </w:r>
      <w:r>
        <w:t xml:space="preserve">(19), 5201–5205. </w:t>
      </w:r>
      <w:hyperlink r:id="rId26">
        <w:r>
          <w:rPr>
            <w:rStyle w:val="Hyperlink"/>
          </w:rPr>
          <w:t>https://doi.org/10.1073/pnas.1520235113</w:t>
        </w:r>
      </w:hyperlink>
    </w:p>
    <w:p w14:paraId="3E49AFCA" w14:textId="77777777" w:rsidR="00CC69EE" w:rsidRDefault="003B549F">
      <w:pPr>
        <w:pStyle w:val="Bibliography"/>
        <w:rPr>
          <w:del w:id="617" w:author="Author" w:date="2020-08-08T11:49:00Z"/>
        </w:rPr>
      </w:pPr>
      <w:bookmarkStart w:id="618" w:name="ref-Connelly2014a"/>
      <w:bookmarkEnd w:id="616"/>
      <w:del w:id="619" w:author="Author" w:date="2020-08-08T11:49:00Z">
        <w:r>
          <w:delText>Cheryan, S., Ziegler, S</w:delText>
        </w:r>
      </w:del>
      <w:moveFromRangeStart w:id="620" w:author="Author" w:date="2020-08-08T11:49:00Z" w:name="move47779816"/>
      <w:moveFrom w:id="621" w:author="Author" w:date="2020-08-08T11:49:00Z">
        <w:r w:rsidR="00C77E27">
          <w:t xml:space="preserve">. A., </w:t>
        </w:r>
      </w:moveFrom>
      <w:moveFromRangeEnd w:id="620"/>
      <w:del w:id="622" w:author="Author" w:date="2020-08-08T11:49:00Z">
        <w:r>
          <w:delText>Montoya, A. K., &amp; Jiang,</w:delText>
        </w:r>
      </w:del>
      <w:moveFromRangeStart w:id="623" w:author="Author" w:date="2020-08-08T11:49:00Z" w:name="move47779815"/>
      <w:moveFrom w:id="624" w:author="Author" w:date="2020-08-08T11:49:00Z">
        <w:r w:rsidR="00C77E27">
          <w:t xml:space="preserve"> L. (</w:t>
        </w:r>
      </w:moveFrom>
      <w:moveFromRangeEnd w:id="623"/>
      <w:del w:id="625" w:author="Author" w:date="2020-08-08T11:49:00Z">
        <w:r>
          <w:delText xml:space="preserve">2017). Why are some stem fields more gender balanced than others? </w:delText>
        </w:r>
        <w:r>
          <w:rPr>
            <w:i/>
          </w:rPr>
          <w:delText>Psychological Bulletin</w:delText>
        </w:r>
        <w:r>
          <w:delText xml:space="preserve">, </w:delText>
        </w:r>
        <w:r>
          <w:rPr>
            <w:i/>
          </w:rPr>
          <w:delText>143</w:delText>
        </w:r>
        <w:r>
          <w:delText>(1), 1–35.</w:delText>
        </w:r>
      </w:del>
    </w:p>
    <w:p w14:paraId="66B8A9B1" w14:textId="2BE99EF8" w:rsidR="000544B4" w:rsidRDefault="00C77E27">
      <w:pPr>
        <w:pStyle w:val="Bibliography"/>
      </w:pPr>
      <w:r>
        <w:t xml:space="preserve">Connelly, B. L., Tihanyi, L., Crook, T. R., &amp; Gangloff, K. A. (2014). </w:t>
      </w:r>
      <w:r>
        <w:rPr>
          <w:i/>
        </w:rPr>
        <w:t>Tournament theory: Thirty years of contests and competitions</w:t>
      </w:r>
      <w:r>
        <w:t xml:space="preserve"> (Vol. 40, pp. 16–47). </w:t>
      </w:r>
      <w:hyperlink r:id="rId27">
        <w:r>
          <w:rPr>
            <w:rStyle w:val="Hyperlink"/>
          </w:rPr>
          <w:t>https://doi.org/10.1177/0149206313498902</w:t>
        </w:r>
      </w:hyperlink>
    </w:p>
    <w:p w14:paraId="66B8A9B2" w14:textId="77777777" w:rsidR="000544B4" w:rsidRDefault="00C77E27">
      <w:pPr>
        <w:pStyle w:val="Bibliography"/>
      </w:pPr>
      <w:bookmarkStart w:id="626" w:name="ref-Croson2009"/>
      <w:bookmarkEnd w:id="618"/>
      <w:r>
        <w:t xml:space="preserve">Croson, R., &amp; Gneezy, U. (2009). Gender differences in preferences. </w:t>
      </w:r>
      <w:r>
        <w:rPr>
          <w:i/>
        </w:rPr>
        <w:t>Journal of Economic Literature</w:t>
      </w:r>
      <w:r>
        <w:t xml:space="preserve">, </w:t>
      </w:r>
      <w:r>
        <w:rPr>
          <w:i/>
        </w:rPr>
        <w:t>47</w:t>
      </w:r>
      <w:r>
        <w:t xml:space="preserve">(2), 448–474. </w:t>
      </w:r>
      <w:hyperlink r:id="rId28">
        <w:r>
          <w:rPr>
            <w:rStyle w:val="Hyperlink"/>
          </w:rPr>
          <w:t>https://doi.org/10.1257/jel.47.2.448</w:t>
        </w:r>
      </w:hyperlink>
    </w:p>
    <w:p w14:paraId="66B8A9B3" w14:textId="77777777" w:rsidR="000544B4" w:rsidRDefault="00C77E27">
      <w:pPr>
        <w:pStyle w:val="Bibliography"/>
      </w:pPr>
      <w:bookmarkStart w:id="627" w:name="ref-Cunat2005"/>
      <w:bookmarkEnd w:id="626"/>
      <w:r>
        <w:t xml:space="preserve">Cuñat, V., &amp; Guadalupe, M. (2005). How does product market competition shape incentive contracts? </w:t>
      </w:r>
      <w:r>
        <w:rPr>
          <w:i/>
        </w:rPr>
        <w:t>Journal of the European Economic Association</w:t>
      </w:r>
      <w:r>
        <w:t xml:space="preserve">, </w:t>
      </w:r>
      <w:r>
        <w:rPr>
          <w:i/>
        </w:rPr>
        <w:t>3</w:t>
      </w:r>
      <w:r>
        <w:t>(5), 1058–1082.</w:t>
      </w:r>
    </w:p>
    <w:p w14:paraId="66B8A9B4" w14:textId="77777777" w:rsidR="000544B4" w:rsidRDefault="00C77E27">
      <w:pPr>
        <w:pStyle w:val="Bibliography"/>
      </w:pPr>
      <w:bookmarkStart w:id="628" w:name="ref-Cvencek2011"/>
      <w:bookmarkEnd w:id="627"/>
      <w:r>
        <w:t xml:space="preserve">Cvencek, D., Meltzoff, A. N., &amp; Greenwald, A. G. (2011). Math-gender stereotypes in elementary school children. </w:t>
      </w:r>
      <w:r>
        <w:rPr>
          <w:i/>
        </w:rPr>
        <w:t>Child Development</w:t>
      </w:r>
      <w:r>
        <w:t xml:space="preserve">, </w:t>
      </w:r>
      <w:r>
        <w:rPr>
          <w:i/>
        </w:rPr>
        <w:t>82</w:t>
      </w:r>
      <w:r>
        <w:t xml:space="preserve">(3), 766–779. </w:t>
      </w:r>
      <w:hyperlink r:id="rId29">
        <w:r>
          <w:rPr>
            <w:rStyle w:val="Hyperlink"/>
          </w:rPr>
          <w:t>https://doi.org/10.1111/j.1467-8624.2010.01529.x</w:t>
        </w:r>
      </w:hyperlink>
    </w:p>
    <w:p w14:paraId="66B8A9B5" w14:textId="77777777" w:rsidR="000544B4" w:rsidRDefault="00C77E27">
      <w:pPr>
        <w:pStyle w:val="Bibliography"/>
      </w:pPr>
      <w:bookmarkStart w:id="629" w:name="ref-Dohmen2011b"/>
      <w:bookmarkEnd w:id="628"/>
      <w:r>
        <w:lastRenderedPageBreak/>
        <w:t xml:space="preserve">Dohmen, T., Falk, A., Huffman, D., Sunde, U., Schupp, J., &amp; Wagner, G. G. (2011). Individual risk attitudes: Measurement, determinants, and behavioral consequences. </w:t>
      </w:r>
      <w:r>
        <w:rPr>
          <w:i/>
        </w:rPr>
        <w:t>Journal of the European Economic Association</w:t>
      </w:r>
      <w:r>
        <w:t xml:space="preserve">, </w:t>
      </w:r>
      <w:r>
        <w:rPr>
          <w:i/>
        </w:rPr>
        <w:t>9</w:t>
      </w:r>
      <w:r>
        <w:t xml:space="preserve">(3), 522–550. </w:t>
      </w:r>
      <w:hyperlink r:id="rId30">
        <w:r>
          <w:rPr>
            <w:rStyle w:val="Hyperlink"/>
          </w:rPr>
          <w:t>https://doi.org/10.1111/j.1542-4774.2011.01015.x</w:t>
        </w:r>
      </w:hyperlink>
    </w:p>
    <w:p w14:paraId="66B8A9B6" w14:textId="77777777" w:rsidR="000544B4" w:rsidRDefault="00C77E27">
      <w:pPr>
        <w:pStyle w:val="Bibliography"/>
        <w:rPr>
          <w:ins w:id="630" w:author="Author" w:date="2020-08-08T11:49:00Z"/>
        </w:rPr>
      </w:pPr>
      <w:bookmarkStart w:id="631" w:name="ref-Dreber2011"/>
      <w:bookmarkEnd w:id="629"/>
      <w:r>
        <w:t>Dreber, A., Essen, E. V., &amp; Ranehill, E. (</w:t>
      </w:r>
      <w:ins w:id="632" w:author="Author" w:date="2020-08-08T11:49:00Z">
        <w:r>
          <w:t xml:space="preserve">2011). Outrunning the gender gap — boys and girls compete equally. </w:t>
        </w:r>
        <w:r>
          <w:rPr>
            <w:i/>
          </w:rPr>
          <w:t>Experimental Economics</w:t>
        </w:r>
        <w:r>
          <w:t xml:space="preserve">, </w:t>
        </w:r>
        <w:r>
          <w:rPr>
            <w:i/>
          </w:rPr>
          <w:t>14</w:t>
        </w:r>
        <w:r>
          <w:t xml:space="preserve">(4), 567–582. </w:t>
        </w:r>
        <w:r>
          <w:fldChar w:fldCharType="begin"/>
        </w:r>
        <w:r>
          <w:instrText xml:space="preserve"> HYPERLINK "https://doi.org/10.1007/s10683-011-9282-8" \h </w:instrText>
        </w:r>
        <w:r>
          <w:fldChar w:fldCharType="separate"/>
        </w:r>
        <w:r>
          <w:rPr>
            <w:rStyle w:val="Hyperlink"/>
          </w:rPr>
          <w:t>https://doi.org/10.1007/s10683-011-9282-8</w:t>
        </w:r>
        <w:r>
          <w:rPr>
            <w:rStyle w:val="Hyperlink"/>
          </w:rPr>
          <w:fldChar w:fldCharType="end"/>
        </w:r>
      </w:ins>
    </w:p>
    <w:p w14:paraId="66B8A9B7" w14:textId="77777777" w:rsidR="000544B4" w:rsidRDefault="00C77E27">
      <w:pPr>
        <w:pStyle w:val="Bibliography"/>
      </w:pPr>
      <w:bookmarkStart w:id="633" w:name="ref-Dreber2014"/>
      <w:bookmarkEnd w:id="631"/>
      <w:proofErr w:type="spellStart"/>
      <w:ins w:id="634" w:author="Author" w:date="2020-08-08T11:49:00Z">
        <w:r>
          <w:t>Dreber</w:t>
        </w:r>
        <w:proofErr w:type="spellEnd"/>
        <w:r>
          <w:t xml:space="preserve">, A., Essen, E. V., &amp; </w:t>
        </w:r>
        <w:proofErr w:type="spellStart"/>
        <w:r>
          <w:t>Ranehill</w:t>
        </w:r>
        <w:proofErr w:type="spellEnd"/>
        <w:r>
          <w:t>, E. (</w:t>
        </w:r>
      </w:ins>
      <w:r>
        <w:t xml:space="preserve">2014). Gender and competition in adolescence: Task matters. </w:t>
      </w:r>
      <w:r>
        <w:rPr>
          <w:i/>
        </w:rPr>
        <w:t>Experimental Economics</w:t>
      </w:r>
      <w:r>
        <w:t xml:space="preserve">, </w:t>
      </w:r>
      <w:r>
        <w:rPr>
          <w:i/>
        </w:rPr>
        <w:t>17</w:t>
      </w:r>
      <w:r>
        <w:t xml:space="preserve">, 154–172. </w:t>
      </w:r>
      <w:hyperlink r:id="rId31">
        <w:r>
          <w:rPr>
            <w:rStyle w:val="Hyperlink"/>
          </w:rPr>
          <w:t>https://doi.org/10.1007/s10683-013-9361-0</w:t>
        </w:r>
      </w:hyperlink>
    </w:p>
    <w:p w14:paraId="66B8A9B8" w14:textId="77777777" w:rsidR="000544B4" w:rsidRDefault="00C77E27">
      <w:pPr>
        <w:pStyle w:val="Bibliography"/>
      </w:pPr>
      <w:bookmarkStart w:id="635" w:name="ref-Eckel2008"/>
      <w:bookmarkEnd w:id="633"/>
      <w:r>
        <w:t xml:space="preserve">Eckel, C. C., &amp; Grossman, P. J. (2008). Men, women, and risk aversion: Experimental evidence. In </w:t>
      </w:r>
      <w:r>
        <w:rPr>
          <w:i/>
        </w:rPr>
        <w:t>Handbook of experimental economics</w:t>
      </w:r>
      <w:r>
        <w:t xml:space="preserve"> (Vol. 1, pp. 1061–1073). </w:t>
      </w:r>
      <w:hyperlink r:id="rId32">
        <w:r>
          <w:rPr>
            <w:rStyle w:val="Hyperlink"/>
          </w:rPr>
          <w:t>https://doi.org/10.1016/S1574-0722(07)00113-8</w:t>
        </w:r>
      </w:hyperlink>
    </w:p>
    <w:p w14:paraId="66B8A9B9" w14:textId="77777777" w:rsidR="000544B4" w:rsidRDefault="00C77E27">
      <w:pPr>
        <w:pStyle w:val="Bibliography"/>
        <w:rPr>
          <w:ins w:id="636" w:author="Author" w:date="2020-08-08T11:49:00Z"/>
        </w:rPr>
      </w:pPr>
      <w:bookmarkStart w:id="637" w:name="ref-Falk2014a"/>
      <w:bookmarkEnd w:id="635"/>
      <w:ins w:id="638" w:author="Author" w:date="2020-08-08T11:49:00Z">
        <w:r>
          <w:t xml:space="preserve">Falk, C. F., Heine, S. J., &amp; </w:t>
        </w:r>
        <w:proofErr w:type="spellStart"/>
        <w:r>
          <w:t>Takemura</w:t>
        </w:r>
        <w:proofErr w:type="spellEnd"/>
        <w:r>
          <w:t xml:space="preserve">, K. (2014). Cultural variation in the minimal group effect. </w:t>
        </w:r>
        <w:r>
          <w:rPr>
            <w:i/>
          </w:rPr>
          <w:t>Journal of Cross-Cultural Psychology</w:t>
        </w:r>
        <w:r>
          <w:t xml:space="preserve">, </w:t>
        </w:r>
        <w:r>
          <w:rPr>
            <w:i/>
          </w:rPr>
          <w:t>45</w:t>
        </w:r>
        <w:r>
          <w:t xml:space="preserve">(2), 265–281. </w:t>
        </w:r>
        <w:r>
          <w:fldChar w:fldCharType="begin"/>
        </w:r>
        <w:r>
          <w:instrText xml:space="preserve"> HYPERLINK "https://doi.org/10.1177/0022022113492892" \h </w:instrText>
        </w:r>
        <w:r>
          <w:fldChar w:fldCharType="separate"/>
        </w:r>
        <w:r>
          <w:rPr>
            <w:rStyle w:val="Hyperlink"/>
          </w:rPr>
          <w:t>https://doi.org/10.1177/0022022113492892</w:t>
        </w:r>
        <w:r>
          <w:rPr>
            <w:rStyle w:val="Hyperlink"/>
          </w:rPr>
          <w:fldChar w:fldCharType="end"/>
        </w:r>
      </w:ins>
    </w:p>
    <w:p w14:paraId="66B8A9BA" w14:textId="77777777" w:rsidR="000544B4" w:rsidRDefault="00C77E27">
      <w:pPr>
        <w:pStyle w:val="Bibliography"/>
      </w:pPr>
      <w:bookmarkStart w:id="639" w:name="ref-Frick2011"/>
      <w:bookmarkEnd w:id="637"/>
      <w:r>
        <w:t xml:space="preserve">Frick, B. (2011). Gender differences in competitiveness: Empirical evidence from professional distance running. </w:t>
      </w:r>
      <w:r>
        <w:rPr>
          <w:i/>
        </w:rPr>
        <w:t>Labour Economics</w:t>
      </w:r>
      <w:r>
        <w:t xml:space="preserve">, </w:t>
      </w:r>
      <w:r>
        <w:rPr>
          <w:i/>
        </w:rPr>
        <w:t>18</w:t>
      </w:r>
      <w:r>
        <w:t xml:space="preserve">(3), 389–398. </w:t>
      </w:r>
      <w:hyperlink r:id="rId33">
        <w:r>
          <w:rPr>
            <w:rStyle w:val="Hyperlink"/>
          </w:rPr>
          <w:t>https://doi.org/10.1016/j.labeco.2010.11.004</w:t>
        </w:r>
      </w:hyperlink>
    </w:p>
    <w:p w14:paraId="66B8A9BB" w14:textId="77777777" w:rsidR="000544B4" w:rsidRDefault="00C77E27">
      <w:pPr>
        <w:pStyle w:val="Bibliography"/>
      </w:pPr>
      <w:bookmarkStart w:id="640" w:name="ref-Fryer2008"/>
      <w:bookmarkEnd w:id="639"/>
      <w:r>
        <w:t xml:space="preserve">Fryer, B. R. G., Levitt, S. D., &amp; List, J. A. (2008). Exploring the impact of financial incentives on stereotype threat: Evidence from a pilot study. </w:t>
      </w:r>
      <w:r>
        <w:rPr>
          <w:i/>
        </w:rPr>
        <w:t>American Economic Review</w:t>
      </w:r>
      <w:r>
        <w:t xml:space="preserve">, </w:t>
      </w:r>
      <w:r>
        <w:rPr>
          <w:i/>
        </w:rPr>
        <w:t>98</w:t>
      </w:r>
      <w:r>
        <w:t>(2), 370–375.</w:t>
      </w:r>
    </w:p>
    <w:p w14:paraId="66B8A9BC" w14:textId="77777777" w:rsidR="000544B4" w:rsidRDefault="00C77E27">
      <w:pPr>
        <w:pStyle w:val="Bibliography"/>
      </w:pPr>
      <w:bookmarkStart w:id="641" w:name="ref-Gill2014"/>
      <w:bookmarkEnd w:id="640"/>
      <w:r>
        <w:lastRenderedPageBreak/>
        <w:t xml:space="preserve">Gill, D., &amp; Prowse, V. (2014). Gender differences and dynamics in competition: The role of luck. </w:t>
      </w:r>
      <w:r>
        <w:rPr>
          <w:i/>
        </w:rPr>
        <w:t>Quantitative Economics</w:t>
      </w:r>
      <w:r>
        <w:t xml:space="preserve">, </w:t>
      </w:r>
      <w:r>
        <w:rPr>
          <w:i/>
        </w:rPr>
        <w:t>5</w:t>
      </w:r>
      <w:r>
        <w:t xml:space="preserve">, 351–376. </w:t>
      </w:r>
      <w:hyperlink r:id="rId34">
        <w:r>
          <w:rPr>
            <w:rStyle w:val="Hyperlink"/>
          </w:rPr>
          <w:t>https://doi.org/10.3982/QE309</w:t>
        </w:r>
      </w:hyperlink>
    </w:p>
    <w:p w14:paraId="66B8A9BD" w14:textId="77777777" w:rsidR="000544B4" w:rsidRDefault="00C77E27">
      <w:pPr>
        <w:pStyle w:val="Bibliography"/>
      </w:pPr>
      <w:bookmarkStart w:id="642" w:name="ref-Gillen2019"/>
      <w:bookmarkEnd w:id="641"/>
      <w:r>
        <w:t xml:space="preserve">Gillen, B., Snowberg, E., &amp; Yariv, L. (2019). Experimenting with measurement error: Techniques with applications to the Caltech cohort study. </w:t>
      </w:r>
      <w:r>
        <w:rPr>
          <w:i/>
        </w:rPr>
        <w:t>Journal of Political Economy</w:t>
      </w:r>
      <w:r>
        <w:t xml:space="preserve">, </w:t>
      </w:r>
      <w:r>
        <w:rPr>
          <w:i/>
        </w:rPr>
        <w:t>127</w:t>
      </w:r>
      <w:r>
        <w:t>(4), 1826–1863.</w:t>
      </w:r>
    </w:p>
    <w:p w14:paraId="66B8A9BE" w14:textId="77777777" w:rsidR="000544B4" w:rsidRDefault="00C77E27">
      <w:pPr>
        <w:pStyle w:val="Bibliography"/>
      </w:pPr>
      <w:bookmarkStart w:id="643" w:name="ref-Gist1992"/>
      <w:bookmarkEnd w:id="642"/>
      <w:r>
        <w:t xml:space="preserve">Gist, M. E., &amp; Mitchell, T. R. (1992). Self-Efficacy: A Theoretical Analysis of Its Determinants and Malleability. </w:t>
      </w:r>
      <w:r>
        <w:rPr>
          <w:i/>
        </w:rPr>
        <w:t>The Academy of Management Review</w:t>
      </w:r>
      <w:r>
        <w:t xml:space="preserve">, </w:t>
      </w:r>
      <w:r>
        <w:rPr>
          <w:i/>
        </w:rPr>
        <w:t>17</w:t>
      </w:r>
      <w:r>
        <w:t>(2), 183–211.</w:t>
      </w:r>
    </w:p>
    <w:p w14:paraId="66B8A9BF" w14:textId="77777777" w:rsidR="000544B4" w:rsidRPr="00C77E27" w:rsidRDefault="00C77E27">
      <w:pPr>
        <w:pStyle w:val="Bibliography"/>
        <w:rPr>
          <w:ins w:id="644" w:author="Author" w:date="2020-08-08T11:49:00Z"/>
          <w:lang w:val="es-MX"/>
        </w:rPr>
      </w:pPr>
      <w:bookmarkStart w:id="645" w:name="ref-Gneezy2009"/>
      <w:bookmarkEnd w:id="643"/>
      <w:r>
        <w:t xml:space="preserve">Gneezy, </w:t>
      </w:r>
      <w:ins w:id="646" w:author="Author" w:date="2020-08-08T11:49:00Z">
        <w:r>
          <w:t xml:space="preserve">B. U., Leonard, K. L., &amp; List, J. A. (2009). Gender differences in competition: Evidence from a matrilineal and a patriarchal society. </w:t>
        </w:r>
        <w:proofErr w:type="spellStart"/>
        <w:r w:rsidRPr="00C77E27">
          <w:rPr>
            <w:i/>
            <w:lang w:val="es-MX"/>
          </w:rPr>
          <w:t>Econometrica</w:t>
        </w:r>
        <w:proofErr w:type="spellEnd"/>
        <w:r w:rsidRPr="00C77E27">
          <w:rPr>
            <w:lang w:val="es-MX"/>
          </w:rPr>
          <w:t xml:space="preserve">, </w:t>
        </w:r>
        <w:r w:rsidRPr="00C77E27">
          <w:rPr>
            <w:i/>
            <w:lang w:val="es-MX"/>
          </w:rPr>
          <w:t>77</w:t>
        </w:r>
        <w:r w:rsidRPr="00C77E27">
          <w:rPr>
            <w:lang w:val="es-MX"/>
          </w:rPr>
          <w:t xml:space="preserve">(5), 1637–1664. </w:t>
        </w:r>
        <w:r>
          <w:fldChar w:fldCharType="begin"/>
        </w:r>
        <w:r w:rsidRPr="00C77E27">
          <w:rPr>
            <w:lang w:val="es-MX"/>
          </w:rPr>
          <w:instrText xml:space="preserve"> HYPERLINK "https://doi.org/10.3982/ECTA6690" \h </w:instrText>
        </w:r>
        <w:r>
          <w:fldChar w:fldCharType="separate"/>
        </w:r>
        <w:r w:rsidRPr="00C77E27">
          <w:rPr>
            <w:rStyle w:val="Hyperlink"/>
            <w:lang w:val="es-MX"/>
          </w:rPr>
          <w:t>https://doi.org/10.3982/ECTA6690</w:t>
        </w:r>
        <w:r>
          <w:rPr>
            <w:rStyle w:val="Hyperlink"/>
          </w:rPr>
          <w:fldChar w:fldCharType="end"/>
        </w:r>
      </w:ins>
    </w:p>
    <w:p w14:paraId="66B8A9C0" w14:textId="77777777" w:rsidR="000544B4" w:rsidRDefault="00C77E27">
      <w:pPr>
        <w:pStyle w:val="Bibliography"/>
      </w:pPr>
      <w:bookmarkStart w:id="647" w:name="ref-Gneezy2003"/>
      <w:bookmarkEnd w:id="645"/>
      <w:proofErr w:type="spellStart"/>
      <w:ins w:id="648" w:author="Author" w:date="2020-08-08T11:49:00Z">
        <w:r w:rsidRPr="00C77E27">
          <w:rPr>
            <w:lang w:val="es-MX"/>
          </w:rPr>
          <w:t>Gneezy</w:t>
        </w:r>
        <w:proofErr w:type="spellEnd"/>
        <w:r w:rsidRPr="00C77E27">
          <w:rPr>
            <w:lang w:val="es-MX"/>
          </w:rPr>
          <w:t xml:space="preserve">, </w:t>
        </w:r>
      </w:ins>
      <w:r w:rsidRPr="00C77E27">
        <w:rPr>
          <w:lang w:val="es-MX"/>
        </w:rPr>
        <w:t xml:space="preserve">U., </w:t>
      </w:r>
      <w:proofErr w:type="spellStart"/>
      <w:r w:rsidRPr="00C77E27">
        <w:rPr>
          <w:lang w:val="es-MX"/>
        </w:rPr>
        <w:t>Niederle</w:t>
      </w:r>
      <w:proofErr w:type="spellEnd"/>
      <w:r w:rsidRPr="00C77E27">
        <w:rPr>
          <w:lang w:val="es-MX"/>
        </w:rPr>
        <w:t xml:space="preserve">, M., &amp; </w:t>
      </w:r>
      <w:proofErr w:type="spellStart"/>
      <w:r w:rsidRPr="00C77E27">
        <w:rPr>
          <w:lang w:val="es-MX"/>
        </w:rPr>
        <w:t>Rustichini</w:t>
      </w:r>
      <w:proofErr w:type="spellEnd"/>
      <w:r w:rsidRPr="00C77E27">
        <w:rPr>
          <w:lang w:val="es-MX"/>
        </w:rPr>
        <w:t xml:space="preserve">, A. (2003). </w:t>
      </w:r>
      <w:r>
        <w:t xml:space="preserve">Performance in competitive environments: Gender differences. </w:t>
      </w:r>
      <w:r>
        <w:rPr>
          <w:i/>
        </w:rPr>
        <w:t>The Quarterly Journal of Economics</w:t>
      </w:r>
      <w:r>
        <w:t>, (1049-1074).</w:t>
      </w:r>
    </w:p>
    <w:p w14:paraId="66B8A9C1" w14:textId="77777777" w:rsidR="000544B4" w:rsidRDefault="00C77E27">
      <w:pPr>
        <w:pStyle w:val="Bibliography"/>
      </w:pPr>
      <w:bookmarkStart w:id="649" w:name="ref-Gneezy2004"/>
      <w:bookmarkEnd w:id="647"/>
      <w:r>
        <w:t xml:space="preserve">Gneezy, U., &amp; Rustichini, A. (2004). Gender and competition at a young age. </w:t>
      </w:r>
      <w:r>
        <w:rPr>
          <w:i/>
        </w:rPr>
        <w:t>The American Economic Review</w:t>
      </w:r>
      <w:r>
        <w:t xml:space="preserve">, </w:t>
      </w:r>
      <w:r>
        <w:rPr>
          <w:i/>
        </w:rPr>
        <w:t>94</w:t>
      </w:r>
      <w:r>
        <w:t>(2), 377–381.</w:t>
      </w:r>
    </w:p>
    <w:p w14:paraId="66B8A9C2" w14:textId="77777777" w:rsidR="000544B4" w:rsidRDefault="00C77E27">
      <w:pPr>
        <w:pStyle w:val="Bibliography"/>
      </w:pPr>
      <w:bookmarkStart w:id="650" w:name="ref-Grosse2010"/>
      <w:bookmarkEnd w:id="649"/>
      <w:r>
        <w:t xml:space="preserve">Grosse, N., &amp; Riener, G. (2010). Explaining gender differences in competitiveness: Gender-task stereotypes. </w:t>
      </w:r>
      <w:r>
        <w:rPr>
          <w:i/>
        </w:rPr>
        <w:t>Jena Economic Research Papers</w:t>
      </w:r>
      <w:r>
        <w:t>.</w:t>
      </w:r>
    </w:p>
    <w:p w14:paraId="66B8A9C3" w14:textId="77777777" w:rsidR="000544B4" w:rsidRDefault="00C77E27">
      <w:pPr>
        <w:pStyle w:val="Bibliography"/>
      </w:pPr>
      <w:bookmarkStart w:id="651" w:name="ref-Gunther2010"/>
      <w:bookmarkEnd w:id="650"/>
      <w:r>
        <w:t xml:space="preserve">Günther, C., Ekinci, N. A., Schwieren, C., &amp; Strobel, M. (2010). Women can’t jump?-An experiment on competitive attitudes and stereotype threat. </w:t>
      </w:r>
      <w:r>
        <w:rPr>
          <w:i/>
        </w:rPr>
        <w:t>Journal of Economic Behavior and Organization</w:t>
      </w:r>
      <w:r>
        <w:t xml:space="preserve">, </w:t>
      </w:r>
      <w:r>
        <w:rPr>
          <w:i/>
        </w:rPr>
        <w:t>75</w:t>
      </w:r>
      <w:r>
        <w:t xml:space="preserve">(3), 395–401. </w:t>
      </w:r>
      <w:hyperlink r:id="rId35">
        <w:r>
          <w:rPr>
            <w:rStyle w:val="Hyperlink"/>
          </w:rPr>
          <w:t>https://doi.org/10.1016/j.jebo.2010.05.003</w:t>
        </w:r>
      </w:hyperlink>
    </w:p>
    <w:p w14:paraId="66B8A9C4" w14:textId="77777777" w:rsidR="000544B4" w:rsidRDefault="00C77E27">
      <w:pPr>
        <w:pStyle w:val="Bibliography"/>
      </w:pPr>
      <w:bookmarkStart w:id="652" w:name="ref-Hall1998"/>
      <w:bookmarkEnd w:id="651"/>
      <w:r>
        <w:lastRenderedPageBreak/>
        <w:t xml:space="preserve">Hall, B., &amp; Liebman, J. (1998). Are CEOs really paid like bureaucrats? </w:t>
      </w:r>
      <w:r>
        <w:rPr>
          <w:i/>
        </w:rPr>
        <w:t>The Quarterly Journal of Economics</w:t>
      </w:r>
      <w:r>
        <w:t xml:space="preserve">, </w:t>
      </w:r>
      <w:r>
        <w:rPr>
          <w:i/>
        </w:rPr>
        <w:t>113</w:t>
      </w:r>
      <w:r>
        <w:t>(3), 653–691.</w:t>
      </w:r>
    </w:p>
    <w:p w14:paraId="66B8A9C5" w14:textId="77777777" w:rsidR="000544B4" w:rsidRDefault="00C77E27">
      <w:pPr>
        <w:pStyle w:val="Bibliography"/>
      </w:pPr>
      <w:bookmarkStart w:id="653" w:name="ref-Healy2011"/>
      <w:bookmarkEnd w:id="652"/>
      <w:r>
        <w:t xml:space="preserve">Healy, A., &amp; Pate, J. (2011). Can teams help to close the gender competition gap? </w:t>
      </w:r>
      <w:r>
        <w:rPr>
          <w:i/>
        </w:rPr>
        <w:t>The Economic Journal</w:t>
      </w:r>
      <w:r>
        <w:t xml:space="preserve">, </w:t>
      </w:r>
      <w:r>
        <w:rPr>
          <w:i/>
        </w:rPr>
        <w:t>121</w:t>
      </w:r>
      <w:r>
        <w:t xml:space="preserve">(555), 1192–1204. </w:t>
      </w:r>
      <w:hyperlink r:id="rId36">
        <w:r>
          <w:rPr>
            <w:rStyle w:val="Hyperlink"/>
          </w:rPr>
          <w:t>https://doi.org/10.1111/J.1468-0297.2010.02409.X.</w:t>
        </w:r>
      </w:hyperlink>
    </w:p>
    <w:p w14:paraId="66B8A9C6" w14:textId="77777777" w:rsidR="000544B4" w:rsidRDefault="00C77E27">
      <w:pPr>
        <w:pStyle w:val="Bibliography"/>
        <w:rPr>
          <w:ins w:id="654" w:author="Author" w:date="2020-08-08T11:49:00Z"/>
        </w:rPr>
      </w:pPr>
      <w:bookmarkStart w:id="655" w:name="ref-Henrich2015"/>
      <w:bookmarkEnd w:id="653"/>
      <w:ins w:id="656" w:author="Author" w:date="2020-08-08T11:49:00Z">
        <w:r>
          <w:t xml:space="preserve">Henrich, J. (2015). Culture and social behavior. </w:t>
        </w:r>
        <w:r>
          <w:rPr>
            <w:i/>
          </w:rPr>
          <w:t>Current Opinion in Behavioral Sciences</w:t>
        </w:r>
        <w:r>
          <w:t xml:space="preserve">, </w:t>
        </w:r>
        <w:r>
          <w:rPr>
            <w:i/>
          </w:rPr>
          <w:t>3</w:t>
        </w:r>
        <w:r>
          <w:t xml:space="preserve">, 84–89. </w:t>
        </w:r>
        <w:r>
          <w:fldChar w:fldCharType="begin"/>
        </w:r>
        <w:r>
          <w:instrText xml:space="preserve"> HYPERLINK "https://doi.org/10.1016/j.cobeha.2015.02.001" \h </w:instrText>
        </w:r>
        <w:r>
          <w:fldChar w:fldCharType="separate"/>
        </w:r>
        <w:r>
          <w:rPr>
            <w:rStyle w:val="Hyperlink"/>
          </w:rPr>
          <w:t>https://doi.org/10.1016/j.cobeha.2015.02.001</w:t>
        </w:r>
        <w:r>
          <w:rPr>
            <w:rStyle w:val="Hyperlink"/>
          </w:rPr>
          <w:fldChar w:fldCharType="end"/>
        </w:r>
      </w:ins>
    </w:p>
    <w:p w14:paraId="66B8A9C7" w14:textId="77777777" w:rsidR="000544B4" w:rsidRDefault="00C77E27">
      <w:pPr>
        <w:pStyle w:val="Bibliography"/>
        <w:rPr>
          <w:ins w:id="657" w:author="Author" w:date="2020-08-08T11:49:00Z"/>
        </w:rPr>
      </w:pPr>
      <w:bookmarkStart w:id="658" w:name="ref-Henrich2005"/>
      <w:bookmarkEnd w:id="655"/>
      <w:ins w:id="659" w:author="Author" w:date="2020-08-08T11:49:00Z">
        <w:r>
          <w:t xml:space="preserve">Henrich, J., Boyd, R., Bowles, S., Camerer, C., Fehr, E., Gintis, H., … Tracer, D. (2005). "Economic man" in cross-cultural perspective: Behavioral experiments in 15 small-scale societies. </w:t>
        </w:r>
        <w:r>
          <w:rPr>
            <w:i/>
          </w:rPr>
          <w:t>Behavioral and Brain Sciences</w:t>
        </w:r>
        <w:r>
          <w:t xml:space="preserve">, </w:t>
        </w:r>
        <w:r>
          <w:rPr>
            <w:i/>
          </w:rPr>
          <w:t>28</w:t>
        </w:r>
        <w:r>
          <w:t xml:space="preserve">(6), 795–815. </w:t>
        </w:r>
        <w:r>
          <w:fldChar w:fldCharType="begin"/>
        </w:r>
        <w:r>
          <w:instrText xml:space="preserve"> HYPERLINK "https://doi.org/10.1017/S0140525X05000142" \h </w:instrText>
        </w:r>
        <w:r>
          <w:fldChar w:fldCharType="separate"/>
        </w:r>
        <w:r>
          <w:rPr>
            <w:rStyle w:val="Hyperlink"/>
          </w:rPr>
          <w:t>https://doi.org/10.1017/S0140525X05000142</w:t>
        </w:r>
        <w:r>
          <w:rPr>
            <w:rStyle w:val="Hyperlink"/>
          </w:rPr>
          <w:fldChar w:fldCharType="end"/>
        </w:r>
      </w:ins>
    </w:p>
    <w:p w14:paraId="66B8A9C8" w14:textId="77777777" w:rsidR="000544B4" w:rsidRDefault="00C77E27">
      <w:pPr>
        <w:pStyle w:val="Bibliography"/>
        <w:rPr>
          <w:ins w:id="660" w:author="Author" w:date="2020-08-08T11:49:00Z"/>
        </w:rPr>
      </w:pPr>
      <w:bookmarkStart w:id="661" w:name="ref-Henrich2010"/>
      <w:bookmarkEnd w:id="658"/>
      <w:ins w:id="662" w:author="Author" w:date="2020-08-08T11:49:00Z">
        <w:r>
          <w:t xml:space="preserve">Henrich, J., Heine, S. J., &amp; </w:t>
        </w:r>
        <w:proofErr w:type="spellStart"/>
        <w:r>
          <w:t>Norenzayan</w:t>
        </w:r>
        <w:proofErr w:type="spellEnd"/>
        <w:r>
          <w:t xml:space="preserve">, A. (2010). The weirdest people in the world? </w:t>
        </w:r>
        <w:r>
          <w:rPr>
            <w:i/>
          </w:rPr>
          <w:t>Behavioral and Brain Sciences</w:t>
        </w:r>
        <w:r>
          <w:t xml:space="preserve">, </w:t>
        </w:r>
        <w:r>
          <w:rPr>
            <w:i/>
          </w:rPr>
          <w:t>33</w:t>
        </w:r>
        <w:r>
          <w:t>(2-3), 61–83.</w:t>
        </w:r>
      </w:ins>
    </w:p>
    <w:p w14:paraId="66B8A9C9" w14:textId="14FB8867" w:rsidR="000544B4" w:rsidRDefault="00C77E27">
      <w:pPr>
        <w:pStyle w:val="Bibliography"/>
      </w:pPr>
      <w:bookmarkStart w:id="663" w:name="ref-Hirt2009"/>
      <w:bookmarkEnd w:id="661"/>
      <w:r>
        <w:t xml:space="preserve">Hirt, E. R., &amp; Mccrea, S. M. (2009). Man </w:t>
      </w:r>
      <w:del w:id="664" w:author="Author" w:date="2020-08-08T11:49:00Z">
        <w:r w:rsidR="003B549F">
          <w:delText>Smart, Woman Smarter ?</w:delText>
        </w:r>
      </w:del>
      <w:ins w:id="665" w:author="Author" w:date="2020-08-08T11:49:00Z">
        <w:r>
          <w:t xml:space="preserve">smart, woman </w:t>
        </w:r>
        <w:proofErr w:type="gramStart"/>
        <w:r>
          <w:t>smarter ?</w:t>
        </w:r>
      </w:ins>
      <w:proofErr w:type="gramEnd"/>
      <w:r>
        <w:t xml:space="preserve"> Getting to the </w:t>
      </w:r>
      <w:del w:id="666" w:author="Author" w:date="2020-08-08T11:49:00Z">
        <w:r w:rsidR="003B549F">
          <w:delText>Root</w:delText>
        </w:r>
      </w:del>
      <w:ins w:id="667" w:author="Author" w:date="2020-08-08T11:49:00Z">
        <w:r>
          <w:t>root</w:t>
        </w:r>
      </w:ins>
      <w:r>
        <w:t xml:space="preserve"> of </w:t>
      </w:r>
      <w:del w:id="668" w:author="Author" w:date="2020-08-08T11:49:00Z">
        <w:r w:rsidR="003B549F">
          <w:delText>Gender Differences</w:delText>
        </w:r>
      </w:del>
      <w:ins w:id="669" w:author="Author" w:date="2020-08-08T11:49:00Z">
        <w:r>
          <w:t>gender differences</w:t>
        </w:r>
      </w:ins>
      <w:r>
        <w:t xml:space="preserve"> in </w:t>
      </w:r>
      <w:del w:id="670" w:author="Author" w:date="2020-08-08T11:49:00Z">
        <w:r w:rsidR="003B549F">
          <w:delText>Self</w:delText>
        </w:r>
      </w:del>
      <w:ins w:id="671" w:author="Author" w:date="2020-08-08T11:49:00Z">
        <w:r>
          <w:t>self</w:t>
        </w:r>
      </w:ins>
      <w:r>
        <w:t xml:space="preserve">-handicapping. </w:t>
      </w:r>
      <w:r>
        <w:rPr>
          <w:i/>
        </w:rPr>
        <w:t>Social and Personality Psychology Compass</w:t>
      </w:r>
      <w:r>
        <w:t xml:space="preserve">, </w:t>
      </w:r>
      <w:r>
        <w:rPr>
          <w:i/>
        </w:rPr>
        <w:t>3</w:t>
      </w:r>
      <w:r>
        <w:t>, 260–274.</w:t>
      </w:r>
    </w:p>
    <w:p w14:paraId="66B8A9CA" w14:textId="77777777" w:rsidR="000544B4" w:rsidRDefault="00C77E27">
      <w:pPr>
        <w:pStyle w:val="Bibliography"/>
        <w:rPr>
          <w:ins w:id="672" w:author="Author" w:date="2020-08-08T11:49:00Z"/>
        </w:rPr>
      </w:pPr>
      <w:bookmarkStart w:id="673" w:name="ref-Iriberri2017"/>
      <w:bookmarkEnd w:id="663"/>
      <w:ins w:id="674" w:author="Author" w:date="2020-08-08T11:49:00Z">
        <w:r w:rsidRPr="00C77E27">
          <w:rPr>
            <w:lang w:val="es-MX"/>
          </w:rPr>
          <w:t xml:space="preserve">Iriberri, N., &amp; Rey-Biel, P. </w:t>
        </w:r>
      </w:ins>
      <w:moveToRangeStart w:id="675" w:author="Author" w:date="2020-08-08T11:49:00Z" w:name="move47779818"/>
      <w:moveTo w:id="676" w:author="Author" w:date="2020-08-08T11:49:00Z">
        <w:r w:rsidRPr="00C77E27">
          <w:rPr>
            <w:lang w:val="es-MX"/>
          </w:rPr>
          <w:t xml:space="preserve">(2017). </w:t>
        </w:r>
      </w:moveTo>
      <w:moveToRangeEnd w:id="675"/>
      <w:ins w:id="677" w:author="Author" w:date="2020-08-08T11:49:00Z">
        <w:r>
          <w:t xml:space="preserve">Stereotypes are only a threat when beliefs are reinforced: On the sensitivity of gender differences in performance under competition to information provision. </w:t>
        </w:r>
        <w:r>
          <w:rPr>
            <w:i/>
          </w:rPr>
          <w:t>Journal of Economic Behavior and Organization</w:t>
        </w:r>
        <w:r>
          <w:t xml:space="preserve">, </w:t>
        </w:r>
        <w:r>
          <w:rPr>
            <w:i/>
          </w:rPr>
          <w:t>135</w:t>
        </w:r>
        <w:r>
          <w:t>, 99–111.</w:t>
        </w:r>
      </w:ins>
    </w:p>
    <w:p w14:paraId="66B8A9CB" w14:textId="77777777" w:rsidR="000544B4" w:rsidRDefault="00C77E27">
      <w:pPr>
        <w:pStyle w:val="Bibliography"/>
      </w:pPr>
      <w:bookmarkStart w:id="678" w:name="ref-Kahneman1982"/>
      <w:bookmarkEnd w:id="673"/>
      <w:r>
        <w:t xml:space="preserve">Kahneman, D., &amp; Tversky, A. (1982). The psychology of preferences. </w:t>
      </w:r>
      <w:r>
        <w:rPr>
          <w:i/>
        </w:rPr>
        <w:t>Scientific American</w:t>
      </w:r>
      <w:r>
        <w:t xml:space="preserve">, </w:t>
      </w:r>
      <w:r>
        <w:rPr>
          <w:i/>
        </w:rPr>
        <w:t>246</w:t>
      </w:r>
      <w:r>
        <w:t>(1), 160–173.</w:t>
      </w:r>
    </w:p>
    <w:p w14:paraId="66B8A9CC" w14:textId="77777777" w:rsidR="000544B4" w:rsidRDefault="00C77E27">
      <w:pPr>
        <w:pStyle w:val="Bibliography"/>
      </w:pPr>
      <w:bookmarkStart w:id="679" w:name="ref-Kenney-Benson2006"/>
      <w:bookmarkEnd w:id="678"/>
      <w:r>
        <w:lastRenderedPageBreak/>
        <w:t xml:space="preserve">Kenney-Benson, G. A., Pomerantz, E. M., Ryan, A. M., &amp; Patrick, H. (2006). Sex differences in math performance: The role of children’s approach to schoolwork. </w:t>
      </w:r>
      <w:r>
        <w:rPr>
          <w:i/>
        </w:rPr>
        <w:t>Developmental Psychology</w:t>
      </w:r>
      <w:r>
        <w:t xml:space="preserve">, </w:t>
      </w:r>
      <w:r>
        <w:rPr>
          <w:i/>
        </w:rPr>
        <w:t>42</w:t>
      </w:r>
      <w:r>
        <w:t xml:space="preserve">(1), 11–26. </w:t>
      </w:r>
      <w:hyperlink r:id="rId37">
        <w:r>
          <w:rPr>
            <w:rStyle w:val="Hyperlink"/>
          </w:rPr>
          <w:t>https://doi.org/10.1037/0012-1649.42.1.11</w:t>
        </w:r>
      </w:hyperlink>
    </w:p>
    <w:p w14:paraId="66B8A9CD" w14:textId="77777777" w:rsidR="000544B4" w:rsidRDefault="00C77E27">
      <w:pPr>
        <w:pStyle w:val="Bibliography"/>
      </w:pPr>
      <w:bookmarkStart w:id="680" w:name="ref-Kimble2005"/>
      <w:bookmarkEnd w:id="679"/>
      <w:r>
        <w:t xml:space="preserve">Kimble, C. E., &amp; Hirt, E. R. (2005). Self-focus, gender, and habitual self-handicapping: Do they make a difference in behavioral self-handicapping? </w:t>
      </w:r>
      <w:r>
        <w:rPr>
          <w:i/>
        </w:rPr>
        <w:t>Social Behavior and Personality</w:t>
      </w:r>
      <w:r>
        <w:t xml:space="preserve">, </w:t>
      </w:r>
      <w:r>
        <w:rPr>
          <w:i/>
        </w:rPr>
        <w:t>33</w:t>
      </w:r>
      <w:r>
        <w:t>(1), 43–56.</w:t>
      </w:r>
    </w:p>
    <w:p w14:paraId="66B8A9CE" w14:textId="77777777" w:rsidR="000544B4" w:rsidRDefault="00C77E27">
      <w:pPr>
        <w:pStyle w:val="Bibliography"/>
      </w:pPr>
      <w:bookmarkStart w:id="681" w:name="ref-Lemiuex2009"/>
      <w:bookmarkEnd w:id="680"/>
      <w:r>
        <w:t xml:space="preserve">Lemieux, T., MacLeod, B. W., &amp; Parent, D. (2009). Performance pay and wage inequality. </w:t>
      </w:r>
      <w:r>
        <w:rPr>
          <w:i/>
        </w:rPr>
        <w:t>The Quarterly Journal of Economics</w:t>
      </w:r>
      <w:r>
        <w:t xml:space="preserve">, </w:t>
      </w:r>
      <w:r>
        <w:rPr>
          <w:i/>
        </w:rPr>
        <w:t>CXXIV</w:t>
      </w:r>
      <w:r>
        <w:t>(1), 1–49.</w:t>
      </w:r>
    </w:p>
    <w:p w14:paraId="66B8A9CF" w14:textId="77777777" w:rsidR="000544B4" w:rsidRDefault="00C77E27">
      <w:pPr>
        <w:pStyle w:val="Bibliography"/>
      </w:pPr>
      <w:bookmarkStart w:id="682" w:name="ref-Leslie2015"/>
      <w:bookmarkEnd w:id="681"/>
      <w:r>
        <w:t xml:space="preserve">Leslie, S.-J., Cimpian, A., Meyer, M., &amp; Freeland, E. (2015). Expectations of brilliance underlie gender distributions across academic disciplines. </w:t>
      </w:r>
      <w:r>
        <w:rPr>
          <w:i/>
        </w:rPr>
        <w:t>Science</w:t>
      </w:r>
      <w:r>
        <w:t xml:space="preserve">, </w:t>
      </w:r>
      <w:r>
        <w:rPr>
          <w:i/>
        </w:rPr>
        <w:t>347</w:t>
      </w:r>
      <w:r>
        <w:t xml:space="preserve">(6219), 23–34. </w:t>
      </w:r>
      <w:hyperlink r:id="rId38">
        <w:r>
          <w:rPr>
            <w:rStyle w:val="Hyperlink"/>
          </w:rPr>
          <w:t>https://doi.org/10.1081/E-EWS</w:t>
        </w:r>
      </w:hyperlink>
    </w:p>
    <w:p w14:paraId="10ACA4D2" w14:textId="77777777" w:rsidR="00CC69EE" w:rsidRDefault="003B549F">
      <w:pPr>
        <w:pStyle w:val="Bibliography"/>
        <w:rPr>
          <w:del w:id="683" w:author="Author" w:date="2020-08-08T11:49:00Z"/>
        </w:rPr>
      </w:pPr>
      <w:bookmarkStart w:id="684" w:name="ref-Lucas2005"/>
      <w:bookmarkStart w:id="685" w:name="ref-Levanon2009"/>
      <w:bookmarkEnd w:id="682"/>
      <w:del w:id="686" w:author="Author" w:date="2020-08-08T11:49:00Z">
        <w:r>
          <w:delText xml:space="preserve">Levanon, A., England, P., &amp; Allison, P. (2009). Occupational feminization and pay: Assessing causal dynamics using 1950-2000 U.S. Census data. </w:delText>
        </w:r>
        <w:r>
          <w:rPr>
            <w:i/>
          </w:rPr>
          <w:delText>Social Forces</w:delText>
        </w:r>
        <w:r>
          <w:delText xml:space="preserve">, </w:delText>
        </w:r>
        <w:r>
          <w:rPr>
            <w:i/>
          </w:rPr>
          <w:delText>88</w:delText>
        </w:r>
        <w:r>
          <w:delText xml:space="preserve">(2), 865–891. </w:delText>
        </w:r>
        <w:r w:rsidR="00C77E27">
          <w:fldChar w:fldCharType="begin"/>
        </w:r>
        <w:r w:rsidR="00C77E27">
          <w:delInstrText xml:space="preserve"> HYPERLINK "https://doi.org/10.1353/sof.0.0264" \h </w:delInstrText>
        </w:r>
        <w:r w:rsidR="00C77E27">
          <w:fldChar w:fldCharType="separate"/>
        </w:r>
        <w:r>
          <w:rPr>
            <w:rStyle w:val="Hyperlink"/>
          </w:rPr>
          <w:delText>https://doi.org/10.1353/sof.0.0264</w:delText>
        </w:r>
        <w:r w:rsidR="00C77E27">
          <w:rPr>
            <w:rStyle w:val="Hyperlink"/>
          </w:rPr>
          <w:fldChar w:fldCharType="end"/>
        </w:r>
      </w:del>
    </w:p>
    <w:bookmarkEnd w:id="685"/>
    <w:p w14:paraId="66B8A9D0" w14:textId="77777777" w:rsidR="000544B4" w:rsidRDefault="00C77E27">
      <w:pPr>
        <w:pStyle w:val="Bibliography"/>
      </w:pPr>
      <w:r w:rsidRPr="00C77E27">
        <w:rPr>
          <w:lang w:val="es-MX"/>
        </w:rPr>
        <w:t xml:space="preserve">Lucas, J. W., &amp; </w:t>
      </w:r>
      <w:proofErr w:type="spellStart"/>
      <w:r w:rsidRPr="00C77E27">
        <w:rPr>
          <w:lang w:val="es-MX"/>
        </w:rPr>
        <w:t>Lovaglia</w:t>
      </w:r>
      <w:proofErr w:type="spellEnd"/>
      <w:r w:rsidRPr="00C77E27">
        <w:rPr>
          <w:lang w:val="es-MX"/>
        </w:rPr>
        <w:t xml:space="preserve">, M. J. (2005). </w:t>
      </w:r>
      <w:r>
        <w:t xml:space="preserve">Self-handicapping: Gender, race, and status. </w:t>
      </w:r>
      <w:r>
        <w:rPr>
          <w:i/>
        </w:rPr>
        <w:t>Current Research in Social Psychology</w:t>
      </w:r>
      <w:r>
        <w:t xml:space="preserve">, </w:t>
      </w:r>
      <w:r>
        <w:rPr>
          <w:i/>
        </w:rPr>
        <w:t>10</w:t>
      </w:r>
      <w:r>
        <w:t>(15), 234–249.</w:t>
      </w:r>
    </w:p>
    <w:p w14:paraId="66B8A9D1" w14:textId="77777777" w:rsidR="000544B4" w:rsidRDefault="00C77E27">
      <w:pPr>
        <w:pStyle w:val="Bibliography"/>
      </w:pPr>
      <w:bookmarkStart w:id="687" w:name="ref-Lundeberg1994"/>
      <w:bookmarkEnd w:id="684"/>
      <w:r>
        <w:t xml:space="preserve">Lundeberg, M. A., Fox, P. W., &amp; Puncochaf, J. (1994). Highly confident but wrong: Gender differences and similarities in confidence judgments. </w:t>
      </w:r>
      <w:r>
        <w:rPr>
          <w:i/>
        </w:rPr>
        <w:t>Journal of Educational Psychology</w:t>
      </w:r>
      <w:r>
        <w:t xml:space="preserve">, </w:t>
      </w:r>
      <w:r>
        <w:rPr>
          <w:i/>
        </w:rPr>
        <w:t>86</w:t>
      </w:r>
      <w:r>
        <w:t>(1), 114–121.</w:t>
      </w:r>
    </w:p>
    <w:p w14:paraId="66B8A9D2" w14:textId="77777777" w:rsidR="000544B4" w:rsidRDefault="00C77E27">
      <w:pPr>
        <w:pStyle w:val="Bibliography"/>
        <w:rPr>
          <w:ins w:id="688" w:author="Author" w:date="2020-08-08T11:49:00Z"/>
        </w:rPr>
      </w:pPr>
      <w:bookmarkStart w:id="689" w:name="ref-Marcinkowska2014"/>
      <w:bookmarkEnd w:id="687"/>
      <w:proofErr w:type="spellStart"/>
      <w:ins w:id="690" w:author="Author" w:date="2020-08-08T11:49:00Z">
        <w:r w:rsidRPr="00C77E27">
          <w:rPr>
            <w:lang w:val="es-MX"/>
          </w:rPr>
          <w:t>Marcinkowska</w:t>
        </w:r>
        <w:proofErr w:type="spellEnd"/>
        <w:r w:rsidRPr="00C77E27">
          <w:rPr>
            <w:lang w:val="es-MX"/>
          </w:rPr>
          <w:t xml:space="preserve">, U. M., </w:t>
        </w:r>
        <w:proofErr w:type="spellStart"/>
        <w:r w:rsidRPr="00C77E27">
          <w:rPr>
            <w:lang w:val="es-MX"/>
          </w:rPr>
          <w:t>Kozlov</w:t>
        </w:r>
        <w:proofErr w:type="spellEnd"/>
        <w:r w:rsidRPr="00C77E27">
          <w:rPr>
            <w:lang w:val="es-MX"/>
          </w:rPr>
          <w:t xml:space="preserve">, M. V., </w:t>
        </w:r>
        <w:proofErr w:type="spellStart"/>
        <w:r w:rsidRPr="00C77E27">
          <w:rPr>
            <w:lang w:val="es-MX"/>
          </w:rPr>
          <w:t>Cai</w:t>
        </w:r>
        <w:proofErr w:type="spellEnd"/>
        <w:r w:rsidRPr="00C77E27">
          <w:rPr>
            <w:lang w:val="es-MX"/>
          </w:rPr>
          <w:t xml:space="preserve">, H., Contreras-Garduño, J., </w:t>
        </w:r>
        <w:proofErr w:type="spellStart"/>
        <w:r w:rsidRPr="00C77E27">
          <w:rPr>
            <w:lang w:val="es-MX"/>
          </w:rPr>
          <w:t>Dixson</w:t>
        </w:r>
        <w:proofErr w:type="spellEnd"/>
        <w:r w:rsidRPr="00C77E27">
          <w:rPr>
            <w:lang w:val="es-MX"/>
          </w:rPr>
          <w:t xml:space="preserve">, B. J., </w:t>
        </w:r>
        <w:proofErr w:type="spellStart"/>
        <w:r w:rsidRPr="00C77E27">
          <w:rPr>
            <w:lang w:val="es-MX"/>
          </w:rPr>
          <w:t>Oana</w:t>
        </w:r>
        <w:proofErr w:type="spellEnd"/>
        <w:r w:rsidRPr="00C77E27">
          <w:rPr>
            <w:lang w:val="es-MX"/>
          </w:rPr>
          <w:t xml:space="preserve">, G. A., … </w:t>
        </w:r>
        <w:r>
          <w:t xml:space="preserve">Rantala, M. J. (2014). Cross-cultural variation in men’s preference for sexual dimorphism in women’s faces. </w:t>
        </w:r>
        <w:r>
          <w:rPr>
            <w:i/>
          </w:rPr>
          <w:t>Biology Letters</w:t>
        </w:r>
        <w:r>
          <w:t xml:space="preserve">, </w:t>
        </w:r>
        <w:r>
          <w:rPr>
            <w:i/>
          </w:rPr>
          <w:t>10</w:t>
        </w:r>
        <w:r>
          <w:t xml:space="preserve">(4), 4–7. </w:t>
        </w:r>
        <w:r>
          <w:fldChar w:fldCharType="begin"/>
        </w:r>
        <w:r>
          <w:instrText xml:space="preserve"> HYPERLINK "https://doi.org/10.1098/rsbl.2013.0850" \h </w:instrText>
        </w:r>
        <w:r>
          <w:fldChar w:fldCharType="separate"/>
        </w:r>
        <w:r>
          <w:rPr>
            <w:rStyle w:val="Hyperlink"/>
          </w:rPr>
          <w:t>https://doi.org/10.1098/rsbl.2013.0850</w:t>
        </w:r>
        <w:r>
          <w:rPr>
            <w:rStyle w:val="Hyperlink"/>
          </w:rPr>
          <w:fldChar w:fldCharType="end"/>
        </w:r>
      </w:ins>
    </w:p>
    <w:p w14:paraId="66B8A9D3" w14:textId="77777777" w:rsidR="000544B4" w:rsidRDefault="00C77E27">
      <w:pPr>
        <w:pStyle w:val="Bibliography"/>
      </w:pPr>
      <w:bookmarkStart w:id="691" w:name="ref-Mason2012"/>
      <w:bookmarkEnd w:id="689"/>
      <w:r>
        <w:lastRenderedPageBreak/>
        <w:t xml:space="preserve">Mason, W., &amp; Suri, S. (2012). Conducting behavioral research on Amazon’s Mechanical Turk. </w:t>
      </w:r>
      <w:r>
        <w:rPr>
          <w:i/>
        </w:rPr>
        <w:t>Behavior Research Methods</w:t>
      </w:r>
      <w:r>
        <w:t xml:space="preserve">, </w:t>
      </w:r>
      <w:r>
        <w:rPr>
          <w:i/>
        </w:rPr>
        <w:t>44</w:t>
      </w:r>
      <w:r>
        <w:t xml:space="preserve">(1), 1–23. </w:t>
      </w:r>
      <w:hyperlink r:id="rId39">
        <w:r>
          <w:rPr>
            <w:rStyle w:val="Hyperlink"/>
          </w:rPr>
          <w:t>https://doi.org/10.3758/s13428-011-0124-6</w:t>
        </w:r>
      </w:hyperlink>
    </w:p>
    <w:p w14:paraId="66B8A9D4" w14:textId="77777777" w:rsidR="000544B4" w:rsidRDefault="00C77E27">
      <w:pPr>
        <w:pStyle w:val="Bibliography"/>
      </w:pPr>
      <w:bookmarkStart w:id="692" w:name="ref-Mayr2012"/>
      <w:bookmarkEnd w:id="691"/>
      <w:r>
        <w:t xml:space="preserve">Mayr, U., Wozniak, D., Davidson, C., Kuhns, D., &amp; Harbaugh, W. T. (2012). Competitiveness across the life span: The feisty fifties. </w:t>
      </w:r>
      <w:r>
        <w:rPr>
          <w:i/>
        </w:rPr>
        <w:t>Psychology and Aging</w:t>
      </w:r>
      <w:r>
        <w:t xml:space="preserve">, </w:t>
      </w:r>
      <w:r>
        <w:rPr>
          <w:i/>
        </w:rPr>
        <w:t>27</w:t>
      </w:r>
      <w:r>
        <w:t xml:space="preserve">(2), 278–285. </w:t>
      </w:r>
      <w:hyperlink r:id="rId40">
        <w:r>
          <w:rPr>
            <w:rStyle w:val="Hyperlink"/>
          </w:rPr>
          <w:t>https://doi.org/10.1037/a0025655</w:t>
        </w:r>
      </w:hyperlink>
    </w:p>
    <w:p w14:paraId="66B8A9D5" w14:textId="4A3BD81E" w:rsidR="000544B4" w:rsidRDefault="00C77E27">
      <w:pPr>
        <w:pStyle w:val="Bibliography"/>
        <w:rPr>
          <w:ins w:id="693" w:author="Author" w:date="2020-08-08T11:49:00Z"/>
        </w:rPr>
      </w:pPr>
      <w:bookmarkStart w:id="694" w:name="ref-Mccrea2008a"/>
      <w:bookmarkEnd w:id="692"/>
      <w:r>
        <w:t xml:space="preserve">Mccrea, S. M., Hirt, E. R., </w:t>
      </w:r>
      <w:del w:id="695" w:author="Author" w:date="2020-08-08T11:49:00Z">
        <w:r w:rsidR="003B549F">
          <w:delText>&amp; Milner, B. J. (2008).</w:delText>
        </w:r>
      </w:del>
      <w:ins w:id="696" w:author="Author" w:date="2020-08-08T11:49:00Z">
        <w:r>
          <w:t xml:space="preserve">Hendrix, K. L., Milner, B. J., &amp; Steele, N. L. (2008a). The worker scale: Developing a measure to explain gender differences in behavioral self-handicapping. </w:t>
        </w:r>
        <w:r>
          <w:rPr>
            <w:i/>
          </w:rPr>
          <w:t>Journal of Research in Personality</w:t>
        </w:r>
        <w:r>
          <w:t xml:space="preserve">, </w:t>
        </w:r>
        <w:r>
          <w:rPr>
            <w:i/>
          </w:rPr>
          <w:t>42</w:t>
        </w:r>
        <w:r>
          <w:t xml:space="preserve">, 949–970. </w:t>
        </w:r>
        <w:r>
          <w:fldChar w:fldCharType="begin"/>
        </w:r>
        <w:r>
          <w:instrText xml:space="preserve"> HYPERLINK "https://doi.org/10.1016/j.jrp.2007.12.005" \h </w:instrText>
        </w:r>
        <w:r>
          <w:fldChar w:fldCharType="separate"/>
        </w:r>
        <w:r>
          <w:rPr>
            <w:rStyle w:val="Hyperlink"/>
          </w:rPr>
          <w:t>https://doi.org/10.1016/j.jrp.2007.12.005</w:t>
        </w:r>
        <w:r>
          <w:rPr>
            <w:rStyle w:val="Hyperlink"/>
          </w:rPr>
          <w:fldChar w:fldCharType="end"/>
        </w:r>
      </w:ins>
    </w:p>
    <w:p w14:paraId="66B8A9D6" w14:textId="74DEC9D7" w:rsidR="000544B4" w:rsidRDefault="00C77E27">
      <w:pPr>
        <w:pStyle w:val="Bibliography"/>
      </w:pPr>
      <w:bookmarkStart w:id="697" w:name="ref-Mccrea2008"/>
      <w:bookmarkEnd w:id="694"/>
      <w:proofErr w:type="spellStart"/>
      <w:ins w:id="698" w:author="Author" w:date="2020-08-08T11:49:00Z">
        <w:r>
          <w:t>Mccrea</w:t>
        </w:r>
        <w:proofErr w:type="spellEnd"/>
        <w:r>
          <w:t>, S. M., Hirt, E. R., &amp; Milner, B. J. (2008b).</w:t>
        </w:r>
      </w:ins>
      <w:r>
        <w:t xml:space="preserve"> She works hard for the money: Valuing effort underlies gender differences in behavioral self-handicapping</w:t>
      </w:r>
      <w:del w:id="699" w:author="Author" w:date="2020-08-08T11:49:00Z">
        <w:r w:rsidR="003B549F">
          <w:delText xml:space="preserve"> q</w:delText>
        </w:r>
      </w:del>
      <w:r>
        <w:t xml:space="preserve">. </w:t>
      </w:r>
      <w:r>
        <w:rPr>
          <w:i/>
        </w:rPr>
        <w:t>Journal of Experimental Social Psychology</w:t>
      </w:r>
      <w:r>
        <w:t xml:space="preserve">, </w:t>
      </w:r>
      <w:r>
        <w:rPr>
          <w:i/>
        </w:rPr>
        <w:t>44</w:t>
      </w:r>
      <w:r>
        <w:t xml:space="preserve">, 292–311. </w:t>
      </w:r>
      <w:hyperlink r:id="rId41">
        <w:r>
          <w:rPr>
            <w:rStyle w:val="Hyperlink"/>
          </w:rPr>
          <w:t>https://doi.org/10.1016/j.jesp.2007.05.006</w:t>
        </w:r>
      </w:hyperlink>
    </w:p>
    <w:p w14:paraId="66B8A9D7" w14:textId="77777777" w:rsidR="000544B4" w:rsidRDefault="00C77E27">
      <w:pPr>
        <w:pStyle w:val="Bibliography"/>
      </w:pPr>
      <w:bookmarkStart w:id="700" w:name="ref-McGee2015"/>
      <w:bookmarkEnd w:id="697"/>
      <w:r>
        <w:t xml:space="preserve">McGee, A., McGee, P., &amp; Pan, J. (2015). Performance pay, competitiveness, and the gender wage gap: Evidence from the United States. </w:t>
      </w:r>
      <w:r>
        <w:rPr>
          <w:i/>
        </w:rPr>
        <w:t>Economic Letters</w:t>
      </w:r>
      <w:r>
        <w:t xml:space="preserve">, </w:t>
      </w:r>
      <w:r>
        <w:rPr>
          <w:i/>
        </w:rPr>
        <w:t>128</w:t>
      </w:r>
      <w:r>
        <w:t>, 35–38.</w:t>
      </w:r>
    </w:p>
    <w:p w14:paraId="66B8A9D8" w14:textId="77777777" w:rsidR="000544B4" w:rsidRDefault="00C77E27">
      <w:pPr>
        <w:pStyle w:val="Bibliography"/>
      </w:pPr>
      <w:bookmarkStart w:id="701" w:name="ref-Miller2019a"/>
      <w:bookmarkEnd w:id="700"/>
      <w:r>
        <w:t xml:space="preserve">Miller, A. R., Petrie, R., &amp; Segal, C. (2019). Does workplace competition increase labor supply? Evidence from a field experiment. </w:t>
      </w:r>
      <w:r>
        <w:rPr>
          <w:i/>
        </w:rPr>
        <w:t>Melbourne Institute Working Paper</w:t>
      </w:r>
      <w:r>
        <w:t>, (14).</w:t>
      </w:r>
    </w:p>
    <w:p w14:paraId="66B8A9D9" w14:textId="77777777" w:rsidR="000544B4" w:rsidRDefault="00C77E27">
      <w:pPr>
        <w:pStyle w:val="Bibliography"/>
      </w:pPr>
      <w:bookmarkStart w:id="702" w:name="ref-Mobius2011"/>
      <w:bookmarkEnd w:id="701"/>
      <w:r>
        <w:t xml:space="preserve">Mobius, M. M., Niederle, M., Niehaus, P., &amp; Rosenblat, T. S. (2011). Managing self-confidence: Theory and experimental evidence. </w:t>
      </w:r>
      <w:r>
        <w:rPr>
          <w:i/>
        </w:rPr>
        <w:t>NBER Working Paper</w:t>
      </w:r>
      <w:r>
        <w:t>.</w:t>
      </w:r>
    </w:p>
    <w:p w14:paraId="66B8A9DA" w14:textId="77777777" w:rsidR="000544B4" w:rsidRDefault="00C77E27">
      <w:pPr>
        <w:pStyle w:val="Bibliography"/>
      </w:pPr>
      <w:bookmarkStart w:id="703" w:name="ref-Murayama2012"/>
      <w:bookmarkEnd w:id="702"/>
      <w:r w:rsidRPr="00C77E27">
        <w:rPr>
          <w:lang w:val="es-MX"/>
        </w:rPr>
        <w:t xml:space="preserve">Murayama, K., &amp; Elliot, A. J. (2012). </w:t>
      </w:r>
      <w:r>
        <w:t xml:space="preserve">The competition-performance relation: A meta-analytic review and test of the opposing processes model of competition and performance. </w:t>
      </w:r>
      <w:r>
        <w:rPr>
          <w:i/>
        </w:rPr>
        <w:t>Psychological Bulletin</w:t>
      </w:r>
      <w:r>
        <w:t xml:space="preserve">, </w:t>
      </w:r>
      <w:r>
        <w:rPr>
          <w:i/>
        </w:rPr>
        <w:t>138</w:t>
      </w:r>
      <w:r>
        <w:t xml:space="preserve">(6), 1035–1070. </w:t>
      </w:r>
      <w:hyperlink r:id="rId42">
        <w:r>
          <w:rPr>
            <w:rStyle w:val="Hyperlink"/>
          </w:rPr>
          <w:t>https://doi.org/10.1037/a0028324</w:t>
        </w:r>
      </w:hyperlink>
    </w:p>
    <w:p w14:paraId="66B8A9DB" w14:textId="77777777" w:rsidR="000544B4" w:rsidRDefault="00C77E27">
      <w:pPr>
        <w:pStyle w:val="Bibliography"/>
      </w:pPr>
      <w:bookmarkStart w:id="704" w:name="ref-Murphy1999"/>
      <w:bookmarkEnd w:id="703"/>
      <w:r>
        <w:lastRenderedPageBreak/>
        <w:t xml:space="preserve">Murphy, K. J. (1999). Executive compensation. In </w:t>
      </w:r>
      <w:r>
        <w:rPr>
          <w:i/>
        </w:rPr>
        <w:t>Handbook of labor economics</w:t>
      </w:r>
      <w:r>
        <w:t xml:space="preserve"> (pp. 2485–2563). Retrieved from </w:t>
      </w:r>
      <w:hyperlink r:id="rId43">
        <w:r>
          <w:rPr>
            <w:rStyle w:val="Hyperlink"/>
          </w:rPr>
          <w:t>papers3://publication/uuid/3DC06196-20D7-49BE-9E07-5779C52B93A7</w:t>
        </w:r>
      </w:hyperlink>
    </w:p>
    <w:p w14:paraId="66B8A9DC" w14:textId="21F2403B" w:rsidR="000544B4" w:rsidRDefault="00C77E27">
      <w:pPr>
        <w:pStyle w:val="Bibliography"/>
        <w:rPr>
          <w:ins w:id="705" w:author="Author" w:date="2020-08-08T11:49:00Z"/>
        </w:rPr>
      </w:pPr>
      <w:bookmarkStart w:id="706" w:name="ref-Muthukrishna2020"/>
      <w:bookmarkEnd w:id="704"/>
      <w:proofErr w:type="spellStart"/>
      <w:ins w:id="707" w:author="Author" w:date="2020-08-08T11:49:00Z">
        <w:r>
          <w:t>Muthukrishna</w:t>
        </w:r>
        <w:proofErr w:type="spellEnd"/>
        <w:r>
          <w:t xml:space="preserve">, M., Bell, A. V., Henrich, J., Curtin, C. M., </w:t>
        </w:r>
        <w:proofErr w:type="spellStart"/>
        <w:r>
          <w:t>Gedranovich</w:t>
        </w:r>
        <w:proofErr w:type="spellEnd"/>
        <w:r>
          <w:t xml:space="preserve">, A., </w:t>
        </w:r>
        <w:proofErr w:type="spellStart"/>
        <w:r>
          <w:t>McInerney</w:t>
        </w:r>
        <w:proofErr w:type="spellEnd"/>
        <w:r>
          <w:t xml:space="preserve">, J., &amp; </w:t>
        </w:r>
        <w:proofErr w:type="spellStart"/>
        <w:r>
          <w:t>Thue</w:t>
        </w:r>
        <w:proofErr w:type="spellEnd"/>
        <w:r>
          <w:t>, B</w:t>
        </w:r>
      </w:ins>
      <w:moveToRangeStart w:id="708" w:author="Author" w:date="2020-08-08T11:49:00Z" w:name="move47779817"/>
      <w:moveTo w:id="709" w:author="Author" w:date="2020-08-08T11:49:00Z">
        <w:r>
          <w:t xml:space="preserve">. (2020). </w:t>
        </w:r>
      </w:moveTo>
      <w:moveToRangeEnd w:id="708"/>
      <w:del w:id="710" w:author="Author" w:date="2020-08-08T11:49:00Z">
        <w:r w:rsidR="003B549F">
          <w:delText xml:space="preserve">Niederle, M. </w:delText>
        </w:r>
      </w:del>
      <w:ins w:id="711" w:author="Author" w:date="2020-08-08T11:49:00Z">
        <w:r>
          <w:t xml:space="preserve">Beyond western, educated, industrial, rich, and democratic (WEIRD) psychology: Measuring and mapping scales of cultural and psychological distance. </w:t>
        </w:r>
        <w:r>
          <w:rPr>
            <w:i/>
          </w:rPr>
          <w:t>Psychological Science</w:t>
        </w:r>
        <w:r>
          <w:t xml:space="preserve">, </w:t>
        </w:r>
        <w:r>
          <w:rPr>
            <w:i/>
          </w:rPr>
          <w:t>31</w:t>
        </w:r>
        <w:r>
          <w:t xml:space="preserve">(6), 678–701. </w:t>
        </w:r>
        <w:r>
          <w:fldChar w:fldCharType="begin"/>
        </w:r>
        <w:r>
          <w:instrText xml:space="preserve"> HYPERLINK "https://doi.org/10.1177/0956797620916782" \h </w:instrText>
        </w:r>
        <w:r>
          <w:fldChar w:fldCharType="separate"/>
        </w:r>
        <w:r>
          <w:rPr>
            <w:rStyle w:val="Hyperlink"/>
          </w:rPr>
          <w:t>https://doi.org/10.1177/0956797620916782</w:t>
        </w:r>
        <w:r>
          <w:rPr>
            <w:rStyle w:val="Hyperlink"/>
          </w:rPr>
          <w:fldChar w:fldCharType="end"/>
        </w:r>
      </w:ins>
    </w:p>
    <w:p w14:paraId="69FAE460" w14:textId="77777777" w:rsidR="00CC69EE" w:rsidRDefault="00C77E27">
      <w:pPr>
        <w:pStyle w:val="Bibliography"/>
        <w:rPr>
          <w:del w:id="712" w:author="Author" w:date="2020-08-08T11:49:00Z"/>
        </w:rPr>
      </w:pPr>
      <w:bookmarkStart w:id="713" w:name="ref-Niederle2013"/>
      <w:bookmarkEnd w:id="706"/>
      <w:moveFromRangeStart w:id="714" w:author="Author" w:date="2020-08-08T11:49:00Z" w:name="move47779818"/>
      <w:moveFrom w:id="715" w:author="Author" w:date="2020-08-08T11:49:00Z">
        <w:r>
          <w:t xml:space="preserve">(2017). </w:t>
        </w:r>
      </w:moveFrom>
      <w:moveFromRangeEnd w:id="714"/>
      <w:del w:id="716" w:author="Author" w:date="2020-08-08T11:49:00Z">
        <w:r w:rsidR="003B549F">
          <w:delText xml:space="preserve">A gender agenda: A progress report on competitiveness. </w:delText>
        </w:r>
        <w:r w:rsidR="003B549F">
          <w:rPr>
            <w:i/>
          </w:rPr>
          <w:delText>American Economic Review</w:delText>
        </w:r>
        <w:r w:rsidR="003B549F">
          <w:delText xml:space="preserve">, </w:delText>
        </w:r>
        <w:r w:rsidR="003B549F">
          <w:rPr>
            <w:i/>
          </w:rPr>
          <w:delText>107</w:delText>
        </w:r>
        <w:r w:rsidR="003B549F">
          <w:delText xml:space="preserve">(5), 115–119. </w:delText>
        </w:r>
        <w:r>
          <w:fldChar w:fldCharType="begin"/>
        </w:r>
        <w:r>
          <w:delInstrText xml:space="preserve"> HYPERLINK "https://doi.org/10.1257/aer.p20171066" \h </w:delInstrText>
        </w:r>
        <w:r>
          <w:fldChar w:fldCharType="separate"/>
        </w:r>
        <w:r w:rsidR="003B549F">
          <w:rPr>
            <w:rStyle w:val="Hyperlink"/>
          </w:rPr>
          <w:delText>https://doi.org/10.1257/aer.p20171066</w:delText>
        </w:r>
        <w:r>
          <w:rPr>
            <w:rStyle w:val="Hyperlink"/>
          </w:rPr>
          <w:fldChar w:fldCharType="end"/>
        </w:r>
      </w:del>
    </w:p>
    <w:p w14:paraId="66B8A9DD" w14:textId="591831D5" w:rsidR="000544B4" w:rsidRDefault="00C77E27">
      <w:pPr>
        <w:pStyle w:val="Bibliography"/>
      </w:pPr>
      <w:proofErr w:type="spellStart"/>
      <w:r w:rsidRPr="00C77E27">
        <w:rPr>
          <w:lang w:val="es-MX"/>
        </w:rPr>
        <w:t>Niederle</w:t>
      </w:r>
      <w:proofErr w:type="spellEnd"/>
      <w:r w:rsidRPr="00C77E27">
        <w:rPr>
          <w:lang w:val="es-MX"/>
        </w:rPr>
        <w:t xml:space="preserve">, M., Segal, C., &amp; </w:t>
      </w:r>
      <w:proofErr w:type="spellStart"/>
      <w:r w:rsidRPr="00C77E27">
        <w:rPr>
          <w:lang w:val="es-MX"/>
        </w:rPr>
        <w:t>Vesterlund</w:t>
      </w:r>
      <w:proofErr w:type="spellEnd"/>
      <w:r w:rsidRPr="00C77E27">
        <w:rPr>
          <w:lang w:val="es-MX"/>
        </w:rPr>
        <w:t xml:space="preserve">, L. (2013). </w:t>
      </w:r>
      <w:r>
        <w:t xml:space="preserve">How costly is diversity? Affirmative action in light of gender differences in competitiveness. </w:t>
      </w:r>
      <w:r>
        <w:rPr>
          <w:i/>
        </w:rPr>
        <w:t>Management Science</w:t>
      </w:r>
      <w:r>
        <w:t xml:space="preserve">, </w:t>
      </w:r>
      <w:r>
        <w:rPr>
          <w:i/>
        </w:rPr>
        <w:t>59</w:t>
      </w:r>
      <w:r>
        <w:t xml:space="preserve">(1), 1–16. </w:t>
      </w:r>
      <w:hyperlink r:id="rId44">
        <w:r>
          <w:rPr>
            <w:rStyle w:val="Hyperlink"/>
          </w:rPr>
          <w:t>https://doi.org/10.1287/mnsc.1120.1602</w:t>
        </w:r>
      </w:hyperlink>
    </w:p>
    <w:p w14:paraId="66B8A9DE" w14:textId="77777777" w:rsidR="000544B4" w:rsidRDefault="00C77E27">
      <w:pPr>
        <w:pStyle w:val="Bibliography"/>
      </w:pPr>
      <w:bookmarkStart w:id="717" w:name="ref-Niederle2007"/>
      <w:bookmarkEnd w:id="713"/>
      <w:r>
        <w:t xml:space="preserve">Niederle, M., &amp; Vesterlund, L. (2007). Do women shy away from competition? Do men compete too much? </w:t>
      </w:r>
      <w:r>
        <w:rPr>
          <w:i/>
        </w:rPr>
        <w:t>The Quarterly Journal of Economics</w:t>
      </w:r>
      <w:r>
        <w:t xml:space="preserve">, </w:t>
      </w:r>
      <w:r>
        <w:rPr>
          <w:i/>
        </w:rPr>
        <w:t>122</w:t>
      </w:r>
      <w:r>
        <w:t xml:space="preserve">(3), 1067–1101. Retrieved from </w:t>
      </w:r>
      <w:hyperlink r:id="rId45">
        <w:r>
          <w:rPr>
            <w:rStyle w:val="Hyperlink"/>
          </w:rPr>
          <w:t>https://web.stanford.edu/{~}niederle/Niederle.Vesterlund.QJE.2007.pdf</w:t>
        </w:r>
      </w:hyperlink>
    </w:p>
    <w:p w14:paraId="66B8A9DF" w14:textId="77777777" w:rsidR="000544B4" w:rsidRDefault="00C77E27">
      <w:pPr>
        <w:pStyle w:val="Bibliography"/>
      </w:pPr>
      <w:bookmarkStart w:id="718" w:name="ref-Niederle2011"/>
      <w:bookmarkEnd w:id="717"/>
      <w:r>
        <w:t xml:space="preserve">Niederle, M., &amp; Vesterlund, L. (2011). Gender and competition. </w:t>
      </w:r>
      <w:r>
        <w:rPr>
          <w:i/>
        </w:rPr>
        <w:t>Annual Review of Economics</w:t>
      </w:r>
      <w:r>
        <w:t xml:space="preserve">, </w:t>
      </w:r>
      <w:r>
        <w:rPr>
          <w:i/>
        </w:rPr>
        <w:t>3</w:t>
      </w:r>
      <w:r>
        <w:t xml:space="preserve">, 601–630. </w:t>
      </w:r>
      <w:hyperlink r:id="rId46">
        <w:r>
          <w:rPr>
            <w:rStyle w:val="Hyperlink"/>
          </w:rPr>
          <w:t>https://doi.org/10.1016/j.labeco.2009.08.002</w:t>
        </w:r>
      </w:hyperlink>
    </w:p>
    <w:p w14:paraId="66B8A9E0" w14:textId="77777777" w:rsidR="000544B4" w:rsidRDefault="00C77E27">
      <w:pPr>
        <w:pStyle w:val="Bibliography"/>
      </w:pPr>
      <w:bookmarkStart w:id="719" w:name="ref-Nosek2002"/>
      <w:bookmarkEnd w:id="718"/>
      <w:r>
        <w:t xml:space="preserve">Nosek, B. A., Banaji, M. R., &amp; Greenwald, A. G. (2002). Math = male, me = female, therefore math ≠ me. </w:t>
      </w:r>
      <w:r>
        <w:rPr>
          <w:i/>
        </w:rPr>
        <w:t>Journal of Personality and Social Psychology</w:t>
      </w:r>
      <w:r>
        <w:t xml:space="preserve">, </w:t>
      </w:r>
      <w:r>
        <w:rPr>
          <w:i/>
        </w:rPr>
        <w:t>83</w:t>
      </w:r>
      <w:r>
        <w:t xml:space="preserve">(1), 44–59. </w:t>
      </w:r>
      <w:hyperlink r:id="rId47">
        <w:r>
          <w:rPr>
            <w:rStyle w:val="Hyperlink"/>
          </w:rPr>
          <w:t>https://doi.org/10.1037//0022-3514.83.1.44</w:t>
        </w:r>
      </w:hyperlink>
    </w:p>
    <w:p w14:paraId="66B8A9E1" w14:textId="77777777" w:rsidR="000544B4" w:rsidRDefault="00C77E27">
      <w:pPr>
        <w:pStyle w:val="Bibliography"/>
      </w:pPr>
      <w:bookmarkStart w:id="720" w:name="ref-Oney2015"/>
      <w:bookmarkEnd w:id="719"/>
      <w:r>
        <w:lastRenderedPageBreak/>
        <w:t xml:space="preserve">Oney, E., &amp; Oksuzoglu-Guven, G. (2015). Confidence: A critical review of the literature and an alternative perspective for general and specific self-confidence. </w:t>
      </w:r>
      <w:r>
        <w:rPr>
          <w:i/>
        </w:rPr>
        <w:t>Psychological Reports</w:t>
      </w:r>
      <w:r>
        <w:t xml:space="preserve">, </w:t>
      </w:r>
      <w:r>
        <w:rPr>
          <w:i/>
        </w:rPr>
        <w:t>116</w:t>
      </w:r>
      <w:r>
        <w:t xml:space="preserve">(1), 149–163. </w:t>
      </w:r>
      <w:hyperlink r:id="rId48">
        <w:r>
          <w:rPr>
            <w:rStyle w:val="Hyperlink"/>
          </w:rPr>
          <w:t>https://doi.org/10.2466/07.PR0.116k14w0</w:t>
        </w:r>
      </w:hyperlink>
    </w:p>
    <w:p w14:paraId="66B8A9E2" w14:textId="77777777" w:rsidR="000544B4" w:rsidRDefault="00C77E27">
      <w:pPr>
        <w:pStyle w:val="Bibliography"/>
        <w:rPr>
          <w:ins w:id="721" w:author="Author" w:date="2020-08-08T11:49:00Z"/>
        </w:rPr>
      </w:pPr>
      <w:bookmarkStart w:id="722" w:name="ref-Paulus2015"/>
      <w:bookmarkEnd w:id="720"/>
      <w:ins w:id="723" w:author="Author" w:date="2020-08-08T11:49:00Z">
        <w:r>
          <w:t xml:space="preserve">Paulus, M. (2015). Children’s inequity aversion depends on culture: A cross-cultural comparison. </w:t>
        </w:r>
        <w:r>
          <w:rPr>
            <w:i/>
          </w:rPr>
          <w:t>Journal of Experimental Child Psychology</w:t>
        </w:r>
        <w:r>
          <w:t xml:space="preserve">, </w:t>
        </w:r>
        <w:r>
          <w:rPr>
            <w:i/>
          </w:rPr>
          <w:t>132</w:t>
        </w:r>
        <w:r>
          <w:t xml:space="preserve">, 240–246. </w:t>
        </w:r>
        <w:r>
          <w:fldChar w:fldCharType="begin"/>
        </w:r>
        <w:r>
          <w:instrText xml:space="preserve"> HYPERLINK "https://doi.org/10.1016/j.jecp.2014.12.007" \h </w:instrText>
        </w:r>
        <w:r>
          <w:fldChar w:fldCharType="separate"/>
        </w:r>
        <w:r>
          <w:rPr>
            <w:rStyle w:val="Hyperlink"/>
          </w:rPr>
          <w:t>https://doi.org/10.1016/j.jecp.2014.12.007</w:t>
        </w:r>
        <w:r>
          <w:rPr>
            <w:rStyle w:val="Hyperlink"/>
          </w:rPr>
          <w:fldChar w:fldCharType="end"/>
        </w:r>
      </w:ins>
    </w:p>
    <w:p w14:paraId="66B8A9E3" w14:textId="77777777" w:rsidR="000544B4" w:rsidRDefault="00C77E27">
      <w:pPr>
        <w:pStyle w:val="Bibliography"/>
        <w:rPr>
          <w:ins w:id="724" w:author="Author" w:date="2020-08-08T11:49:00Z"/>
        </w:rPr>
      </w:pPr>
      <w:bookmarkStart w:id="725" w:name="ref-Pisanski2013"/>
      <w:bookmarkEnd w:id="722"/>
      <w:proofErr w:type="spellStart"/>
      <w:ins w:id="726" w:author="Author" w:date="2020-08-08T11:49:00Z">
        <w:r>
          <w:t>Pisanski</w:t>
        </w:r>
        <w:proofErr w:type="spellEnd"/>
        <w:r>
          <w:t xml:space="preserve">, K., &amp; Feinberg, D. R. (2013). Cross-cultural variation in mate preferences for averageness, symmetry, body size, and masculinity. </w:t>
        </w:r>
        <w:r>
          <w:rPr>
            <w:i/>
          </w:rPr>
          <w:t>Cross-Cultural Research</w:t>
        </w:r>
        <w:r>
          <w:t xml:space="preserve">, </w:t>
        </w:r>
        <w:r>
          <w:rPr>
            <w:i/>
          </w:rPr>
          <w:t>47</w:t>
        </w:r>
        <w:r>
          <w:t xml:space="preserve">(2), 162–197. </w:t>
        </w:r>
        <w:r>
          <w:fldChar w:fldCharType="begin"/>
        </w:r>
        <w:r>
          <w:instrText xml:space="preserve"> HYPERLINK "https://doi.org/10.1177/1069397112471806" \h </w:instrText>
        </w:r>
        <w:r>
          <w:fldChar w:fldCharType="separate"/>
        </w:r>
        <w:r>
          <w:rPr>
            <w:rStyle w:val="Hyperlink"/>
          </w:rPr>
          <w:t>https://doi.org/10.1177/1069397112471806</w:t>
        </w:r>
        <w:r>
          <w:rPr>
            <w:rStyle w:val="Hyperlink"/>
          </w:rPr>
          <w:fldChar w:fldCharType="end"/>
        </w:r>
      </w:ins>
    </w:p>
    <w:p w14:paraId="66B8A9E4" w14:textId="77777777" w:rsidR="000544B4" w:rsidRDefault="00C77E27">
      <w:pPr>
        <w:pStyle w:val="Bibliography"/>
      </w:pPr>
      <w:bookmarkStart w:id="727" w:name="ref-Rand2012"/>
      <w:bookmarkEnd w:id="725"/>
      <w:r>
        <w:t xml:space="preserve">Rand, D. G. (2012). The promise of Mechanical Turk: How online labor markets can help theorists run behavioral experiments. </w:t>
      </w:r>
      <w:r>
        <w:rPr>
          <w:i/>
        </w:rPr>
        <w:t>Journal of Theoretical Biology</w:t>
      </w:r>
      <w:r>
        <w:t xml:space="preserve">, </w:t>
      </w:r>
      <w:r>
        <w:rPr>
          <w:i/>
        </w:rPr>
        <w:t>299</w:t>
      </w:r>
      <w:r>
        <w:t xml:space="preserve">, 172–179. </w:t>
      </w:r>
      <w:hyperlink r:id="rId49">
        <w:r>
          <w:rPr>
            <w:rStyle w:val="Hyperlink"/>
          </w:rPr>
          <w:t>https://doi.org/10.1016/j.jtbi.2011.03.004</w:t>
        </w:r>
      </w:hyperlink>
    </w:p>
    <w:p w14:paraId="66B8A9E5" w14:textId="77777777" w:rsidR="000544B4" w:rsidRDefault="00C77E27">
      <w:pPr>
        <w:pStyle w:val="Bibliography"/>
      </w:pPr>
      <w:bookmarkStart w:id="728" w:name="ref-Reips2000"/>
      <w:bookmarkEnd w:id="727"/>
      <w:r>
        <w:t xml:space="preserve">Reips, U.-D. (2000). The web experiment method: Advantages, disadvantages, and solutions. In </w:t>
      </w:r>
      <w:r>
        <w:rPr>
          <w:i/>
        </w:rPr>
        <w:t>Psychological experiments on the internet</w:t>
      </w:r>
      <w:r>
        <w:t xml:space="preserve"> (pp. 89–117). </w:t>
      </w:r>
      <w:hyperlink r:id="rId50">
        <w:r>
          <w:rPr>
            <w:rStyle w:val="Hyperlink"/>
          </w:rPr>
          <w:t>https://doi.org/10.1016/b978-012099980-4/50005-8</w:t>
        </w:r>
      </w:hyperlink>
    </w:p>
    <w:p w14:paraId="66B8A9E6" w14:textId="77777777" w:rsidR="000544B4" w:rsidRDefault="00C77E27">
      <w:pPr>
        <w:pStyle w:val="Bibliography"/>
      </w:pPr>
      <w:bookmarkStart w:id="729" w:name="ref-Reuben2015"/>
      <w:bookmarkEnd w:id="728"/>
      <w:proofErr w:type="spellStart"/>
      <w:r w:rsidRPr="00C77E27">
        <w:rPr>
          <w:lang w:val="es-MX"/>
        </w:rPr>
        <w:t>Reuben</w:t>
      </w:r>
      <w:proofErr w:type="spellEnd"/>
      <w:r w:rsidRPr="00C77E27">
        <w:rPr>
          <w:lang w:val="es-MX"/>
        </w:rPr>
        <w:t xml:space="preserve">, E., </w:t>
      </w:r>
      <w:proofErr w:type="spellStart"/>
      <w:r w:rsidRPr="00C77E27">
        <w:rPr>
          <w:lang w:val="es-MX"/>
        </w:rPr>
        <w:t>Sapienza</w:t>
      </w:r>
      <w:proofErr w:type="spellEnd"/>
      <w:r w:rsidRPr="00C77E27">
        <w:rPr>
          <w:lang w:val="es-MX"/>
        </w:rPr>
        <w:t xml:space="preserve">, P., &amp; </w:t>
      </w:r>
      <w:proofErr w:type="spellStart"/>
      <w:r w:rsidRPr="00C77E27">
        <w:rPr>
          <w:lang w:val="es-MX"/>
        </w:rPr>
        <w:t>Zingales</w:t>
      </w:r>
      <w:proofErr w:type="spellEnd"/>
      <w:r w:rsidRPr="00C77E27">
        <w:rPr>
          <w:lang w:val="es-MX"/>
        </w:rPr>
        <w:t xml:space="preserve">, L. (2015). </w:t>
      </w:r>
      <w:r>
        <w:t xml:space="preserve">Taste for competition and the gender gap among young business professionals. </w:t>
      </w:r>
      <w:r>
        <w:rPr>
          <w:i/>
        </w:rPr>
        <w:t>NBER WORKING PAPER SERIES</w:t>
      </w:r>
      <w:r>
        <w:t>.</w:t>
      </w:r>
    </w:p>
    <w:p w14:paraId="66B8A9E7" w14:textId="77777777" w:rsidR="000544B4" w:rsidRDefault="00C77E27">
      <w:pPr>
        <w:pStyle w:val="Bibliography"/>
      </w:pPr>
      <w:bookmarkStart w:id="730" w:name="ref-Saccardo2018"/>
      <w:bookmarkEnd w:id="729"/>
      <w:r>
        <w:t xml:space="preserve">Saccardo, S., Pietrasz, A., &amp; Gneezy, U. (2018). On the Size of the Gender Difference in Competitiveness. </w:t>
      </w:r>
      <w:r>
        <w:rPr>
          <w:i/>
        </w:rPr>
        <w:t>Management Science</w:t>
      </w:r>
      <w:r>
        <w:t xml:space="preserve">, </w:t>
      </w:r>
      <w:r>
        <w:rPr>
          <w:i/>
        </w:rPr>
        <w:t>64</w:t>
      </w:r>
      <w:r>
        <w:t>(4), 1541–1554.</w:t>
      </w:r>
    </w:p>
    <w:p w14:paraId="66B8A9E8" w14:textId="77777777" w:rsidR="000544B4" w:rsidRDefault="00C77E27">
      <w:pPr>
        <w:pStyle w:val="Bibliography"/>
      </w:pPr>
      <w:bookmarkStart w:id="731" w:name="ref-Samak2013"/>
      <w:bookmarkEnd w:id="730"/>
      <w:r>
        <w:t xml:space="preserve">Samak, A. C. (2013). Is there a gender gap in preschoolers’ competitiveness? An experiment in the U.S. </w:t>
      </w:r>
      <w:r>
        <w:rPr>
          <w:i/>
        </w:rPr>
        <w:t>Journal of Economic Behavior &amp; Organization</w:t>
      </w:r>
      <w:r>
        <w:t xml:space="preserve">, </w:t>
      </w:r>
      <w:r>
        <w:rPr>
          <w:i/>
        </w:rPr>
        <w:t>92</w:t>
      </w:r>
      <w:r>
        <w:t>, 22–31.</w:t>
      </w:r>
    </w:p>
    <w:p w14:paraId="66B8A9E9" w14:textId="77777777" w:rsidR="000544B4" w:rsidRDefault="00C77E27">
      <w:pPr>
        <w:pStyle w:val="Bibliography"/>
        <w:rPr>
          <w:ins w:id="732" w:author="Author" w:date="2020-08-08T11:49:00Z"/>
        </w:rPr>
      </w:pPr>
      <w:bookmarkStart w:id="733" w:name="ref-Samek2019"/>
      <w:bookmarkEnd w:id="731"/>
      <w:proofErr w:type="spellStart"/>
      <w:ins w:id="734" w:author="Author" w:date="2020-08-08T11:49:00Z">
        <w:r>
          <w:lastRenderedPageBreak/>
          <w:t>Samek</w:t>
        </w:r>
        <w:proofErr w:type="spellEnd"/>
        <w:r>
          <w:t xml:space="preserve">, A. (2019). Gender differences in job entry decisions: A university- wide field experiment. </w:t>
        </w:r>
        <w:r>
          <w:rPr>
            <w:i/>
          </w:rPr>
          <w:t>Management Science</w:t>
        </w:r>
        <w:r>
          <w:t xml:space="preserve">, </w:t>
        </w:r>
        <w:r>
          <w:rPr>
            <w:i/>
          </w:rPr>
          <w:t>65</w:t>
        </w:r>
        <w:r>
          <w:t>(7), 3272–3281.</w:t>
        </w:r>
      </w:ins>
    </w:p>
    <w:p w14:paraId="66B8A9EA" w14:textId="77777777" w:rsidR="000544B4" w:rsidRDefault="00C77E27">
      <w:pPr>
        <w:pStyle w:val="Bibliography"/>
      </w:pPr>
      <w:bookmarkStart w:id="735" w:name="ref-Shurchkov2012"/>
      <w:bookmarkEnd w:id="733"/>
      <w:proofErr w:type="spellStart"/>
      <w:r>
        <w:t>Shurchkov</w:t>
      </w:r>
      <w:proofErr w:type="spellEnd"/>
      <w:r>
        <w:t xml:space="preserve">, O. (2012). Under pressure: Gender differences in output quality and quantity under competition and time constraints. </w:t>
      </w:r>
      <w:r>
        <w:rPr>
          <w:i/>
        </w:rPr>
        <w:t>Journal of the European Economic Association</w:t>
      </w:r>
      <w:r>
        <w:t xml:space="preserve">, </w:t>
      </w:r>
      <w:r>
        <w:rPr>
          <w:i/>
        </w:rPr>
        <w:t>10</w:t>
      </w:r>
      <w:r>
        <w:t>(5), 1189–1213.</w:t>
      </w:r>
    </w:p>
    <w:p w14:paraId="66B8A9EB" w14:textId="77777777" w:rsidR="000544B4" w:rsidRDefault="00C77E27">
      <w:pPr>
        <w:pStyle w:val="Bibliography"/>
        <w:rPr>
          <w:ins w:id="736" w:author="Author" w:date="2020-08-08T11:49:00Z"/>
        </w:rPr>
      </w:pPr>
      <w:bookmarkStart w:id="737" w:name="ref-Spencer2016"/>
      <w:bookmarkEnd w:id="735"/>
      <w:ins w:id="738" w:author="Author" w:date="2020-08-08T11:49:00Z">
        <w:r w:rsidRPr="00C77E27">
          <w:rPr>
            <w:lang w:val="es-MX"/>
          </w:rPr>
          <w:t xml:space="preserve">Spencer, S. J., </w:t>
        </w:r>
        <w:proofErr w:type="spellStart"/>
        <w:r w:rsidRPr="00C77E27">
          <w:rPr>
            <w:lang w:val="es-MX"/>
          </w:rPr>
          <w:t>Logel</w:t>
        </w:r>
        <w:proofErr w:type="spellEnd"/>
        <w:r w:rsidRPr="00C77E27">
          <w:rPr>
            <w:lang w:val="es-MX"/>
          </w:rPr>
          <w:t xml:space="preserve">, C., &amp; Davies, P. G. (2016). </w:t>
        </w:r>
        <w:r>
          <w:t xml:space="preserve">Stereotype Threat. </w:t>
        </w:r>
        <w:r>
          <w:rPr>
            <w:i/>
          </w:rPr>
          <w:t>Annual Review of Psychology</w:t>
        </w:r>
        <w:r>
          <w:t xml:space="preserve">, </w:t>
        </w:r>
        <w:r>
          <w:rPr>
            <w:i/>
          </w:rPr>
          <w:t>67</w:t>
        </w:r>
        <w:r>
          <w:t xml:space="preserve">(1), 415–437. </w:t>
        </w:r>
        <w:r>
          <w:fldChar w:fldCharType="begin"/>
        </w:r>
        <w:r>
          <w:instrText xml:space="preserve"> HYPERLINK "https://doi.org/10.1146/annurev-psych-073115-103235" \h </w:instrText>
        </w:r>
        <w:r>
          <w:fldChar w:fldCharType="separate"/>
        </w:r>
        <w:r>
          <w:rPr>
            <w:rStyle w:val="Hyperlink"/>
          </w:rPr>
          <w:t>https://doi.org/10.1146/annurev-psych-073115-103235</w:t>
        </w:r>
        <w:r>
          <w:rPr>
            <w:rStyle w:val="Hyperlink"/>
          </w:rPr>
          <w:fldChar w:fldCharType="end"/>
        </w:r>
      </w:ins>
    </w:p>
    <w:p w14:paraId="66B8A9EC" w14:textId="77777777" w:rsidR="000544B4" w:rsidRDefault="00C77E27">
      <w:pPr>
        <w:pStyle w:val="Bibliography"/>
        <w:rPr>
          <w:ins w:id="739" w:author="Author" w:date="2020-08-08T11:49:00Z"/>
        </w:rPr>
      </w:pPr>
      <w:bookmarkStart w:id="740" w:name="ref-Spencer1999"/>
      <w:bookmarkEnd w:id="737"/>
      <w:ins w:id="741" w:author="Author" w:date="2020-08-08T11:49:00Z">
        <w:r>
          <w:t xml:space="preserve">Spencer, S. J., Steele, C. M., &amp; Quinn, D. M. (1999). Stereotype threat and women’s math performance. </w:t>
        </w:r>
        <w:r>
          <w:rPr>
            <w:i/>
          </w:rPr>
          <w:t>Journal of Experimental Social Psychology</w:t>
        </w:r>
        <w:r>
          <w:t xml:space="preserve">, </w:t>
        </w:r>
        <w:r>
          <w:rPr>
            <w:i/>
          </w:rPr>
          <w:t>35</w:t>
        </w:r>
        <w:r>
          <w:t xml:space="preserve">(1), 4–28. </w:t>
        </w:r>
        <w:r>
          <w:fldChar w:fldCharType="begin"/>
        </w:r>
        <w:r>
          <w:instrText xml:space="preserve"> HYPERLINK "https://doi.org/10.1006/jesp.1998.1373" \h </w:instrText>
        </w:r>
        <w:r>
          <w:fldChar w:fldCharType="separate"/>
        </w:r>
        <w:r>
          <w:rPr>
            <w:rStyle w:val="Hyperlink"/>
          </w:rPr>
          <w:t>https://doi.org/10.1006/jesp.1998.1373</w:t>
        </w:r>
        <w:r>
          <w:rPr>
            <w:rStyle w:val="Hyperlink"/>
          </w:rPr>
          <w:fldChar w:fldCharType="end"/>
        </w:r>
      </w:ins>
    </w:p>
    <w:p w14:paraId="66B8A9ED" w14:textId="77777777" w:rsidR="000544B4" w:rsidRDefault="00C77E27">
      <w:pPr>
        <w:pStyle w:val="Bibliography"/>
        <w:rPr>
          <w:ins w:id="742" w:author="Author" w:date="2020-08-08T11:49:00Z"/>
        </w:rPr>
      </w:pPr>
      <w:bookmarkStart w:id="743" w:name="ref-Steele1997"/>
      <w:bookmarkEnd w:id="740"/>
      <w:ins w:id="744" w:author="Author" w:date="2020-08-08T11:49:00Z">
        <w:r>
          <w:t xml:space="preserve">Steele, C. M. (1997). A threat in the air: How stereotypes shape intellectual identity and performance. </w:t>
        </w:r>
        <w:r>
          <w:rPr>
            <w:i/>
          </w:rPr>
          <w:t>American Psychologist</w:t>
        </w:r>
        <w:r>
          <w:t xml:space="preserve">, </w:t>
        </w:r>
        <w:r>
          <w:rPr>
            <w:i/>
          </w:rPr>
          <w:t>52</w:t>
        </w:r>
        <w:r>
          <w:t xml:space="preserve">(6), 613–629. </w:t>
        </w:r>
        <w:r>
          <w:fldChar w:fldCharType="begin"/>
        </w:r>
        <w:r>
          <w:instrText xml:space="preserve"> HYPERLINK "https://doi.org/10.1037/0003-066X.52.6.613" \h </w:instrText>
        </w:r>
        <w:r>
          <w:fldChar w:fldCharType="separate"/>
        </w:r>
        <w:r>
          <w:rPr>
            <w:rStyle w:val="Hyperlink"/>
          </w:rPr>
          <w:t>https://doi.org/10.1037/0003-066X.52.6.613</w:t>
        </w:r>
        <w:r>
          <w:rPr>
            <w:rStyle w:val="Hyperlink"/>
          </w:rPr>
          <w:fldChar w:fldCharType="end"/>
        </w:r>
      </w:ins>
    </w:p>
    <w:p w14:paraId="66B8A9EE" w14:textId="77777777" w:rsidR="000544B4" w:rsidRDefault="00C77E27">
      <w:pPr>
        <w:pStyle w:val="Bibliography"/>
      </w:pPr>
      <w:bookmarkStart w:id="745" w:name="ref-Sutter2015"/>
      <w:bookmarkEnd w:id="743"/>
      <w:r>
        <w:t xml:space="preserve">Sutter, M., &amp; Glätzle-Rützler, D. (2015). Gender differences in the willingness to compete emerge early in life and persist. </w:t>
      </w:r>
      <w:r>
        <w:rPr>
          <w:i/>
        </w:rPr>
        <w:t>Management Science</w:t>
      </w:r>
      <w:r>
        <w:t xml:space="preserve">, </w:t>
      </w:r>
      <w:r>
        <w:rPr>
          <w:i/>
        </w:rPr>
        <w:t>61</w:t>
      </w:r>
      <w:r>
        <w:t xml:space="preserve">(10), 2339–2354. </w:t>
      </w:r>
      <w:hyperlink r:id="rId51">
        <w:r>
          <w:rPr>
            <w:rStyle w:val="Hyperlink"/>
          </w:rPr>
          <w:t>https://doi.org/10.1287/mnsc.2014.1981</w:t>
        </w:r>
      </w:hyperlink>
    </w:p>
    <w:p w14:paraId="66B8A9EF" w14:textId="77777777" w:rsidR="000544B4" w:rsidRDefault="00C77E27">
      <w:pPr>
        <w:pStyle w:val="Bibliography"/>
      </w:pPr>
      <w:bookmarkStart w:id="746" w:name="ref-Sutter2016"/>
      <w:bookmarkEnd w:id="745"/>
      <w:r>
        <w:t xml:space="preserve">Sutter, M., Glätzle-Rützler, D., Balafoutas, L., &amp; Czermak, S. (2016). Cancelling out early age gender differences in competition: an analysis of policy interventions. </w:t>
      </w:r>
      <w:r>
        <w:rPr>
          <w:i/>
        </w:rPr>
        <w:t>Experimental Economics</w:t>
      </w:r>
      <w:r>
        <w:t xml:space="preserve">, </w:t>
      </w:r>
      <w:r>
        <w:rPr>
          <w:i/>
        </w:rPr>
        <w:t>19</w:t>
      </w:r>
      <w:r>
        <w:t xml:space="preserve">(2), 412–432. </w:t>
      </w:r>
      <w:hyperlink r:id="rId52">
        <w:r>
          <w:rPr>
            <w:rStyle w:val="Hyperlink"/>
          </w:rPr>
          <w:t>https://doi.org/10.1007/s10683-015-9447-y</w:t>
        </w:r>
      </w:hyperlink>
    </w:p>
    <w:p w14:paraId="66B8A9F0" w14:textId="77777777" w:rsidR="000544B4" w:rsidRDefault="00C77E27">
      <w:pPr>
        <w:pStyle w:val="Bibliography"/>
      </w:pPr>
      <w:bookmarkStart w:id="747" w:name="ref-Sutter2010"/>
      <w:bookmarkEnd w:id="746"/>
      <w:r>
        <w:t xml:space="preserve">Sutter, M., &amp; Rutzler, D. (2010). Gender differences in competition emerge early in life. </w:t>
      </w:r>
      <w:r>
        <w:rPr>
          <w:i/>
        </w:rPr>
        <w:t>Working Papers in Economics and Statistics</w:t>
      </w:r>
      <w:r>
        <w:t>.</w:t>
      </w:r>
    </w:p>
    <w:p w14:paraId="66B8A9F1" w14:textId="77777777" w:rsidR="000544B4" w:rsidRDefault="00C77E27">
      <w:pPr>
        <w:pStyle w:val="Bibliography"/>
      </w:pPr>
      <w:bookmarkStart w:id="748" w:name="ref-Swim1994"/>
      <w:bookmarkEnd w:id="747"/>
      <w:r>
        <w:lastRenderedPageBreak/>
        <w:t xml:space="preserve">Swim, J. K. (1994). Perceived versus meta-analytic effect sizes: An assessment of the accuracy of gender stereotypes. </w:t>
      </w:r>
      <w:r>
        <w:rPr>
          <w:i/>
        </w:rPr>
        <w:t>Journal of Personality and Social Psychology</w:t>
      </w:r>
      <w:r>
        <w:t xml:space="preserve">, </w:t>
      </w:r>
      <w:r>
        <w:rPr>
          <w:i/>
        </w:rPr>
        <w:t>66</w:t>
      </w:r>
      <w:r>
        <w:t>(1), 21–36.</w:t>
      </w:r>
    </w:p>
    <w:p w14:paraId="66B8A9F2" w14:textId="77777777" w:rsidR="000544B4" w:rsidRDefault="00C77E27">
      <w:pPr>
        <w:pStyle w:val="Bibliography"/>
      </w:pPr>
      <w:bookmarkStart w:id="749" w:name="ref-Usher2008"/>
      <w:bookmarkEnd w:id="748"/>
      <w:r>
        <w:t xml:space="preserve">Usher, E. L., &amp; Pajares, F. (2008). Sources of self-efficacy in school: Critical review of the literature and future directions. </w:t>
      </w:r>
      <w:r>
        <w:rPr>
          <w:i/>
        </w:rPr>
        <w:t>Review of Educational Research</w:t>
      </w:r>
      <w:r>
        <w:t xml:space="preserve">, </w:t>
      </w:r>
      <w:r>
        <w:rPr>
          <w:i/>
        </w:rPr>
        <w:t>78</w:t>
      </w:r>
      <w:r>
        <w:t xml:space="preserve">(4), 751–796. </w:t>
      </w:r>
      <w:hyperlink r:id="rId53">
        <w:r>
          <w:rPr>
            <w:rStyle w:val="Hyperlink"/>
          </w:rPr>
          <w:t>https://doi.org/10.3102/0034654308321456</w:t>
        </w:r>
      </w:hyperlink>
    </w:p>
    <w:p w14:paraId="66B8A9F3" w14:textId="77777777" w:rsidR="000544B4" w:rsidRDefault="00C77E27">
      <w:pPr>
        <w:pStyle w:val="Bibliography"/>
      </w:pPr>
      <w:bookmarkStart w:id="750" w:name="ref-Veldhuizen2017"/>
      <w:bookmarkEnd w:id="749"/>
      <w:r>
        <w:t xml:space="preserve">Veldhuizen, R. van. (2017). Gender differences in tournament choices: Risk preferences, overconfidence or competitiveness? </w:t>
      </w:r>
      <w:r>
        <w:rPr>
          <w:i/>
        </w:rPr>
        <w:t>Dicussion Paper</w:t>
      </w:r>
      <w:r>
        <w:t xml:space="preserve">, </w:t>
      </w:r>
      <w:r>
        <w:rPr>
          <w:i/>
        </w:rPr>
        <w:t>14</w:t>
      </w:r>
      <w:r>
        <w:t>.</w:t>
      </w:r>
    </w:p>
    <w:p w14:paraId="66B8A9F4" w14:textId="77777777" w:rsidR="000544B4" w:rsidRDefault="00C77E27">
      <w:pPr>
        <w:pStyle w:val="Bibliography"/>
      </w:pPr>
      <w:bookmarkStart w:id="751" w:name="ref-Zhang2012"/>
      <w:bookmarkEnd w:id="750"/>
      <w:r>
        <w:t xml:space="preserve">Zhang, Y. J. (2012). Can experimental economics explain competitive behavior outside the lab? </w:t>
      </w:r>
      <w:r>
        <w:rPr>
          <w:i/>
        </w:rPr>
        <w:t>Unpublished Manuscript</w:t>
      </w:r>
      <w:r>
        <w:t xml:space="preserve">, 1–45. </w:t>
      </w:r>
      <w:hyperlink r:id="rId54">
        <w:r>
          <w:rPr>
            <w:rStyle w:val="Hyperlink"/>
          </w:rPr>
          <w:t>https://doi.org/10.2139/ssrn.2292929</w:t>
        </w:r>
      </w:hyperlink>
    </w:p>
    <w:p w14:paraId="66B8A9F5" w14:textId="77777777" w:rsidR="000544B4" w:rsidRDefault="00C77E27">
      <w:pPr>
        <w:pStyle w:val="Bibliography"/>
      </w:pPr>
      <w:bookmarkStart w:id="752" w:name="ref-Zhou2016"/>
      <w:bookmarkEnd w:id="751"/>
      <w:r>
        <w:t xml:space="preserve">Zhou, H., &amp; Fishbach, A. (2016). The pitfall of experimenting on the Web: How unattended selective attrition leads to surprising (yet false) research conclusions. </w:t>
      </w:r>
      <w:r>
        <w:rPr>
          <w:i/>
        </w:rPr>
        <w:t>Journal of Personality and Social Psychology</w:t>
      </w:r>
      <w:r>
        <w:t xml:space="preserve">, </w:t>
      </w:r>
      <w:r>
        <w:rPr>
          <w:i/>
        </w:rPr>
        <w:t>111</w:t>
      </w:r>
      <w:r>
        <w:t xml:space="preserve">(4), 493–504. </w:t>
      </w:r>
      <w:hyperlink r:id="rId55">
        <w:r>
          <w:rPr>
            <w:rStyle w:val="Hyperlink"/>
          </w:rPr>
          <w:t>https://doi.org/10.1037/pspa0000056</w:t>
        </w:r>
      </w:hyperlink>
      <w:bookmarkEnd w:id="540"/>
      <w:bookmarkEnd w:id="752"/>
    </w:p>
    <w:sectPr w:rsidR="000544B4">
      <w:headerReference w:type="default" r:id="rId56"/>
      <w:footerReference w:type="default" r:id="rId5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picella, Coren L" w:date="2020-08-04T16:06:00Z" w:initials="ACL">
    <w:p w14:paraId="359CB966" w14:textId="77777777" w:rsidR="00C77E27" w:rsidRDefault="00C77E27">
      <w:pPr>
        <w:pStyle w:val="CommentText"/>
      </w:pPr>
      <w:r>
        <w:rPr>
          <w:rStyle w:val="CommentReference"/>
        </w:rPr>
        <w:annotationRef/>
      </w:r>
      <w:r>
        <w:rPr>
          <w:rStyle w:val="CommentReference"/>
        </w:rPr>
        <w:t>Consider switching out this word. It is used a lot.</w:t>
      </w:r>
    </w:p>
  </w:comment>
  <w:comment w:id="9" w:author="Apicella, Coren L" w:date="2020-08-04T16:14:00Z" w:initials="ACL">
    <w:p w14:paraId="4724C002" w14:textId="77777777" w:rsidR="00C77E27" w:rsidRDefault="00C77E27">
      <w:pPr>
        <w:pStyle w:val="CommentText"/>
      </w:pPr>
      <w:r>
        <w:rPr>
          <w:rStyle w:val="CommentReference"/>
        </w:rPr>
        <w:annotationRef/>
      </w:r>
      <w:r>
        <w:t xml:space="preserve">I do not want you to wait until you introduce study 2 to bring up the importance of task type. You mention it here and so you should give it more detail here. This is the point where you should discuss it – this is the background literature. Here you show that you have deeper and thorough understanding of the literature. You only need 3-5 additional sentences here. </w:t>
      </w:r>
    </w:p>
  </w:comment>
  <w:comment w:id="38" w:author="Apicella, Coren L" w:date="2020-08-04T16:27:00Z" w:initials="ACL">
    <w:p w14:paraId="08C19FFA" w14:textId="77777777" w:rsidR="00C77E27" w:rsidRDefault="00C77E27">
      <w:pPr>
        <w:pStyle w:val="CommentText"/>
      </w:pPr>
      <w:r>
        <w:rPr>
          <w:rStyle w:val="CommentReference"/>
        </w:rPr>
        <w:annotationRef/>
      </w:r>
      <w:r>
        <w:t xml:space="preserve">This is very vague language.  Think about this clause and what the reader might infer about the research. “Increase their effort when required to enter competitions”. How do you think they would interpret that? Does this mean they chose not to work as hard? Are you talking about performance not effort? Are you talking about getting ready before the competition, similar to what you are studying? I would use more concrete language even if that means explaining a couple of studies more in depth. The idea when writing is start broad and then become more precise… go into detail as you write. You </w:t>
      </w:r>
    </w:p>
    <w:p w14:paraId="0722F265" w14:textId="77777777" w:rsidR="00C77E27" w:rsidRDefault="00C77E27">
      <w:pPr>
        <w:pStyle w:val="CommentText"/>
      </w:pPr>
    </w:p>
    <w:p w14:paraId="62B9C57C" w14:textId="77777777" w:rsidR="00C77E27" w:rsidRDefault="00C77E27">
      <w:pPr>
        <w:pStyle w:val="CommentText"/>
      </w:pPr>
      <w:r>
        <w:t xml:space="preserve">Example: </w:t>
      </w:r>
    </w:p>
    <w:p w14:paraId="0BDA1A1D" w14:textId="77777777" w:rsidR="00C77E27" w:rsidRDefault="00C77E27">
      <w:pPr>
        <w:pStyle w:val="CommentText"/>
      </w:pPr>
    </w:p>
    <w:p w14:paraId="49288BDF" w14:textId="77777777" w:rsidR="00C77E27" w:rsidRDefault="00C77E27">
      <w:pPr>
        <w:pStyle w:val="CommentText"/>
      </w:pPr>
      <w:r>
        <w:t xml:space="preserve">While competitions are generally motivating and are designed to improve performance (Connelly, </w:t>
      </w:r>
      <w:proofErr w:type="spellStart"/>
      <w:r>
        <w:t>Tihanyi</w:t>
      </w:r>
      <w:proofErr w:type="spellEnd"/>
      <w:r>
        <w:t xml:space="preserve">, Crook, &amp; </w:t>
      </w:r>
      <w:proofErr w:type="spellStart"/>
      <w:r>
        <w:t>Gangloff</w:t>
      </w:r>
      <w:proofErr w:type="spellEnd"/>
      <w:r>
        <w:t xml:space="preserve">, 2014; Miller, Petrie, &amp; Segal, 2019; Murayama &amp; Elliot, 2012), some research suggests they can negatively impact women (cite). For instance, </w:t>
      </w:r>
      <w:proofErr w:type="spellStart"/>
      <w:r>
        <w:t>Gneezy</w:t>
      </w:r>
      <w:proofErr w:type="spellEnd"/>
      <w:r>
        <w:t xml:space="preserve"> measure </w:t>
      </w:r>
      <w:proofErr w:type="spellStart"/>
      <w:proofErr w:type="gramStart"/>
      <w:r>
        <w:t>x,y</w:t>
      </w:r>
      <w:proofErr w:type="spellEnd"/>
      <w:proofErr w:type="gramEnd"/>
      <w:r>
        <w:t xml:space="preserve"> ,and z and found blah blah. Gunther did blah </w:t>
      </w:r>
      <w:proofErr w:type="spellStart"/>
      <w:r>
        <w:t>blha</w:t>
      </w:r>
      <w:proofErr w:type="spellEnd"/>
      <w:r>
        <w:t xml:space="preserve"> and found blah blah. </w:t>
      </w:r>
    </w:p>
  </w:comment>
  <w:comment w:id="51" w:author="Apicella, Coren L" w:date="2020-08-04T16:36:00Z" w:initials="ACL">
    <w:p w14:paraId="4908FF2C" w14:textId="77777777" w:rsidR="00C77E27" w:rsidRDefault="00C77E27">
      <w:pPr>
        <w:pStyle w:val="CommentText"/>
      </w:pPr>
      <w:r>
        <w:rPr>
          <w:rStyle w:val="CommentReference"/>
        </w:rPr>
        <w:annotationRef/>
      </w:r>
      <w:r>
        <w:t xml:space="preserve">State what this is. Currently, your description is far from what was actually found. </w:t>
      </w:r>
    </w:p>
  </w:comment>
  <w:comment w:id="37" w:author="Apicella, Coren L" w:date="2020-08-04T16:38:00Z" w:initials="ACL">
    <w:p w14:paraId="72FE0D00" w14:textId="77777777" w:rsidR="00C77E27" w:rsidRDefault="00C77E27">
      <w:pPr>
        <w:pStyle w:val="CommentText"/>
      </w:pPr>
      <w:r>
        <w:rPr>
          <w:rStyle w:val="CommentReference"/>
        </w:rPr>
        <w:annotationRef/>
      </w:r>
      <w:r>
        <w:t xml:space="preserve">This should be paragraph exclusively dedicated to how men and women respond to competitions. </w:t>
      </w:r>
    </w:p>
  </w:comment>
  <w:comment w:id="85" w:author="Apicella, Coren L" w:date="2020-08-04T14:00:00Z" w:initials="ACL">
    <w:p w14:paraId="184989A7" w14:textId="77777777" w:rsidR="00C77E27" w:rsidRDefault="00C77E27" w:rsidP="00FC5F46">
      <w:pPr>
        <w:rPr>
          <w:rFonts w:ascii="Arial" w:eastAsia="Times New Roman" w:hAnsi="Arial" w:cs="Arial"/>
          <w:color w:val="222222"/>
          <w:sz w:val="20"/>
          <w:szCs w:val="20"/>
          <w:shd w:val="clear" w:color="auto" w:fill="FFFFFF"/>
        </w:rPr>
      </w:pPr>
      <w:r>
        <w:rPr>
          <w:rStyle w:val="CommentReference"/>
        </w:rPr>
        <w:annotationRef/>
      </w:r>
      <w:proofErr w:type="spellStart"/>
      <w:r w:rsidRPr="00FC5F46">
        <w:rPr>
          <w:rFonts w:ascii="Arial" w:eastAsia="Times New Roman" w:hAnsi="Arial" w:cs="Arial"/>
          <w:color w:val="222222"/>
          <w:sz w:val="20"/>
          <w:szCs w:val="20"/>
          <w:shd w:val="clear" w:color="auto" w:fill="FFFFFF"/>
        </w:rPr>
        <w:t>Apicella</w:t>
      </w:r>
      <w:proofErr w:type="spellEnd"/>
      <w:r w:rsidRPr="00FC5F46">
        <w:rPr>
          <w:rFonts w:ascii="Arial" w:eastAsia="Times New Roman" w:hAnsi="Arial" w:cs="Arial"/>
          <w:color w:val="222222"/>
          <w:sz w:val="20"/>
          <w:szCs w:val="20"/>
          <w:shd w:val="clear" w:color="auto" w:fill="FFFFFF"/>
        </w:rPr>
        <w:t xml:space="preserve">, C. L., </w:t>
      </w:r>
      <w:proofErr w:type="spellStart"/>
      <w:r w:rsidRPr="00FC5F46">
        <w:rPr>
          <w:rFonts w:ascii="Arial" w:eastAsia="Times New Roman" w:hAnsi="Arial" w:cs="Arial"/>
          <w:color w:val="222222"/>
          <w:sz w:val="20"/>
          <w:szCs w:val="20"/>
          <w:shd w:val="clear" w:color="auto" w:fill="FFFFFF"/>
        </w:rPr>
        <w:t>Demiral</w:t>
      </w:r>
      <w:proofErr w:type="spellEnd"/>
      <w:r w:rsidRPr="00FC5F46">
        <w:rPr>
          <w:rFonts w:ascii="Arial" w:eastAsia="Times New Roman" w:hAnsi="Arial" w:cs="Arial"/>
          <w:color w:val="222222"/>
          <w:sz w:val="20"/>
          <w:szCs w:val="20"/>
          <w:shd w:val="clear" w:color="auto" w:fill="FFFFFF"/>
        </w:rPr>
        <w:t xml:space="preserve">, E. E., &amp; </w:t>
      </w:r>
      <w:proofErr w:type="spellStart"/>
      <w:r w:rsidRPr="00FC5F46">
        <w:rPr>
          <w:rFonts w:ascii="Arial" w:eastAsia="Times New Roman" w:hAnsi="Arial" w:cs="Arial"/>
          <w:color w:val="222222"/>
          <w:sz w:val="20"/>
          <w:szCs w:val="20"/>
          <w:shd w:val="clear" w:color="auto" w:fill="FFFFFF"/>
        </w:rPr>
        <w:t>Mollerstrom</w:t>
      </w:r>
      <w:proofErr w:type="spellEnd"/>
      <w:r w:rsidRPr="00FC5F46">
        <w:rPr>
          <w:rFonts w:ascii="Arial" w:eastAsia="Times New Roman" w:hAnsi="Arial" w:cs="Arial"/>
          <w:color w:val="222222"/>
          <w:sz w:val="20"/>
          <w:szCs w:val="20"/>
          <w:shd w:val="clear" w:color="auto" w:fill="FFFFFF"/>
        </w:rPr>
        <w:t>, J. (2017). No gender difference in willingness to compete when competing against self. </w:t>
      </w:r>
      <w:r w:rsidRPr="00FC5F46">
        <w:rPr>
          <w:rFonts w:ascii="Arial" w:eastAsia="Times New Roman" w:hAnsi="Arial" w:cs="Arial"/>
          <w:i/>
          <w:iCs/>
          <w:color w:val="222222"/>
          <w:sz w:val="20"/>
          <w:szCs w:val="20"/>
          <w:shd w:val="clear" w:color="auto" w:fill="FFFFFF"/>
        </w:rPr>
        <w:t>American Economic Review</w:t>
      </w:r>
      <w:r w:rsidRPr="00FC5F46">
        <w:rPr>
          <w:rFonts w:ascii="Arial" w:eastAsia="Times New Roman" w:hAnsi="Arial" w:cs="Arial"/>
          <w:color w:val="222222"/>
          <w:sz w:val="20"/>
          <w:szCs w:val="20"/>
          <w:shd w:val="clear" w:color="auto" w:fill="FFFFFF"/>
        </w:rPr>
        <w:t>, </w:t>
      </w:r>
      <w:r w:rsidRPr="00FC5F46">
        <w:rPr>
          <w:rFonts w:ascii="Arial" w:eastAsia="Times New Roman" w:hAnsi="Arial" w:cs="Arial"/>
          <w:i/>
          <w:iCs/>
          <w:color w:val="222222"/>
          <w:sz w:val="20"/>
          <w:szCs w:val="20"/>
          <w:shd w:val="clear" w:color="auto" w:fill="FFFFFF"/>
        </w:rPr>
        <w:t>107</w:t>
      </w:r>
      <w:r w:rsidRPr="00FC5F46">
        <w:rPr>
          <w:rFonts w:ascii="Arial" w:eastAsia="Times New Roman" w:hAnsi="Arial" w:cs="Arial"/>
          <w:color w:val="222222"/>
          <w:sz w:val="20"/>
          <w:szCs w:val="20"/>
          <w:shd w:val="clear" w:color="auto" w:fill="FFFFFF"/>
        </w:rPr>
        <w:t>(5), 136-40.</w:t>
      </w:r>
    </w:p>
    <w:p w14:paraId="583296D2" w14:textId="77777777" w:rsidR="00C77E27" w:rsidRDefault="00C77E27" w:rsidP="00FC5F46">
      <w:pPr>
        <w:rPr>
          <w:rFonts w:ascii="Arial" w:eastAsia="Times New Roman" w:hAnsi="Arial" w:cs="Arial"/>
          <w:color w:val="222222"/>
          <w:sz w:val="20"/>
          <w:szCs w:val="20"/>
          <w:shd w:val="clear" w:color="auto" w:fill="FFFFFF"/>
        </w:rPr>
      </w:pPr>
    </w:p>
    <w:p w14:paraId="27D0D740" w14:textId="77777777" w:rsidR="00C77E27" w:rsidRDefault="00C77E27" w:rsidP="00FC5F46">
      <w:hyperlink r:id="rId1" w:history="1">
        <w:r>
          <w:rPr>
            <w:rStyle w:val="Hyperlink"/>
          </w:rPr>
          <w:t>https://www.sciencedirect.com/science/article/abs/pii/S2214804318300387</w:t>
        </w:r>
      </w:hyperlink>
    </w:p>
    <w:p w14:paraId="11DE6761" w14:textId="77777777" w:rsidR="00C77E27" w:rsidRPr="00FC5F46" w:rsidRDefault="00C77E27" w:rsidP="00FC5F46">
      <w:pPr>
        <w:rPr>
          <w:rFonts w:ascii="Times New Roman" w:eastAsia="Times New Roman" w:hAnsi="Times New Roman" w:cs="Times New Roman"/>
        </w:rPr>
      </w:pPr>
    </w:p>
    <w:p w14:paraId="1C309F66" w14:textId="77777777" w:rsidR="00C77E27" w:rsidRDefault="00C77E27">
      <w:pPr>
        <w:pStyle w:val="CommentText"/>
      </w:pPr>
    </w:p>
  </w:comment>
  <w:comment w:id="87" w:author="Apicella, Coren L" w:date="2020-08-04T14:05:00Z" w:initials="ACL">
    <w:p w14:paraId="47DB6CB2" w14:textId="77777777" w:rsidR="00C77E27" w:rsidRDefault="00C77E27">
      <w:pPr>
        <w:pStyle w:val="CommentText"/>
      </w:pPr>
      <w:r>
        <w:rPr>
          <w:rStyle w:val="CommentReference"/>
        </w:rPr>
        <w:annotationRef/>
      </w:r>
      <w:r>
        <w:t xml:space="preserve">this seems like the closest research to your paper so I might give it a bit more attention. For instance, in one study researchers found that … </w:t>
      </w:r>
    </w:p>
  </w:comment>
  <w:comment w:id="100" w:author="Richards, Keana" w:date="2020-08-08T13:07:00Z" w:initials="RK">
    <w:p w14:paraId="46C6B963" w14:textId="21AD23D7" w:rsidR="0016497C" w:rsidRDefault="0016497C">
      <w:pPr>
        <w:pStyle w:val="CommentText"/>
      </w:pPr>
      <w:r>
        <w:rPr>
          <w:rStyle w:val="CommentReference"/>
        </w:rPr>
        <w:annotationRef/>
      </w:r>
      <w:r>
        <w:t>N increased because of choice to include previously excluded participants (</w:t>
      </w:r>
      <w:proofErr w:type="spellStart"/>
      <w:r>
        <w:t>ie</w:t>
      </w:r>
      <w:proofErr w:type="spellEnd"/>
      <w:r>
        <w:t xml:space="preserve"> those who didn’t finish survey in its entirety are now included) </w:t>
      </w:r>
      <w:bookmarkStart w:id="103" w:name="_GoBack"/>
      <w:bookmarkEnd w:id="103"/>
    </w:p>
  </w:comment>
  <w:comment w:id="109" w:author="Apicella, Coren L" w:date="2020-08-04T14:11:00Z" w:initials="ACL">
    <w:p w14:paraId="68BD869F" w14:textId="77777777" w:rsidR="00C77E27" w:rsidRDefault="00C77E27">
      <w:pPr>
        <w:pStyle w:val="CommentText"/>
      </w:pPr>
      <w:r>
        <w:rPr>
          <w:rStyle w:val="CommentReference"/>
        </w:rPr>
        <w:annotationRef/>
      </w:r>
      <w:r>
        <w:t xml:space="preserve">you already said multiplication at beginning, no need to remind them… it makes it seem </w:t>
      </w:r>
      <w:proofErr w:type="gramStart"/>
      <w:r>
        <w:t>more narrow</w:t>
      </w:r>
      <w:proofErr w:type="gramEnd"/>
      <w:r>
        <w:t xml:space="preserve"> too if you keep reminding them.</w:t>
      </w:r>
    </w:p>
  </w:comment>
  <w:comment w:id="105" w:author="Apicella, Coren L" w:date="2020-08-04T14:10:00Z" w:initials="ACL">
    <w:p w14:paraId="0AB85F19" w14:textId="77777777" w:rsidR="00C77E27" w:rsidRDefault="00C77E27">
      <w:pPr>
        <w:pStyle w:val="CommentText"/>
      </w:pPr>
      <w:r>
        <w:rPr>
          <w:rStyle w:val="CommentReference"/>
        </w:rPr>
        <w:annotationRef/>
      </w:r>
      <w:r>
        <w:t xml:space="preserve">I would phrase this so that it is in the direction </w:t>
      </w:r>
      <w:proofErr w:type="gramStart"/>
      <w:r>
        <w:t>of  your</w:t>
      </w:r>
      <w:proofErr w:type="gramEnd"/>
      <w:r>
        <w:t xml:space="preserve"> hypothesis… women were X more likely to choose to prepare. </w:t>
      </w:r>
    </w:p>
  </w:comment>
  <w:comment w:id="138" w:author="Apicella, Coren L" w:date="2020-08-04T14:13:00Z" w:initials="ACL">
    <w:p w14:paraId="20BD442B" w14:textId="77777777" w:rsidR="00C77E27" w:rsidRDefault="00C77E27">
      <w:pPr>
        <w:pStyle w:val="CommentText"/>
      </w:pPr>
      <w:r>
        <w:rPr>
          <w:rStyle w:val="CommentReference"/>
        </w:rPr>
        <w:annotationRef/>
      </w:r>
      <w:r>
        <w:t xml:space="preserve">I don’t see figure 1. When you do insert it, put it here in the text, not at end. </w:t>
      </w:r>
    </w:p>
  </w:comment>
  <w:comment w:id="196" w:author="Apicella, Coren L" w:date="2020-08-04T14:39:00Z" w:initials="ACL">
    <w:p w14:paraId="377BE80A" w14:textId="77777777" w:rsidR="00C77E27" w:rsidRDefault="00C77E27">
      <w:pPr>
        <w:pStyle w:val="CommentText"/>
      </w:pPr>
      <w:r>
        <w:rPr>
          <w:rStyle w:val="CommentReference"/>
        </w:rPr>
        <w:annotationRef/>
      </w:r>
      <w:r>
        <w:t xml:space="preserve">Which study are </w:t>
      </w:r>
      <w:proofErr w:type="spellStart"/>
      <w:r>
        <w:t>oyu</w:t>
      </w:r>
      <w:proofErr w:type="spellEnd"/>
      <w:r>
        <w:t xml:space="preserve"> talking about here? The first one? Do you want to mention the second one too&gt; </w:t>
      </w:r>
      <w:proofErr w:type="spellStart"/>
      <w:proofErr w:type="gramStart"/>
      <w:r>
        <w:t>Wa</w:t>
      </w:r>
      <w:proofErr w:type="spellEnd"/>
      <w:proofErr w:type="gramEnd"/>
      <w:r>
        <w:t xml:space="preserve"> </w:t>
      </w:r>
    </w:p>
  </w:comment>
  <w:comment w:id="216" w:author="Apicella, Coren L" w:date="2020-08-04T14:46:00Z" w:initials="ACL">
    <w:p w14:paraId="5AC8F5E7" w14:textId="77777777" w:rsidR="00C77E27" w:rsidRDefault="00C77E27">
      <w:pPr>
        <w:pStyle w:val="CommentText"/>
      </w:pPr>
      <w:r>
        <w:rPr>
          <w:rStyle w:val="CommentReference"/>
        </w:rPr>
        <w:annotationRef/>
      </w:r>
      <w:r>
        <w:t xml:space="preserve">Are these the reasons </w:t>
      </w:r>
      <w:r w:rsidRPr="00E01508">
        <w:rPr>
          <w:i/>
          <w:iCs/>
        </w:rPr>
        <w:t>why</w:t>
      </w:r>
      <w:r>
        <w:t xml:space="preserve"> you are hypothesizing your result? I thought it was because of confidence and risk? I would describe these other outcomes to competitions… which you already described therefore I would not repeat. I would keep this next part short and punchy and not repeat yourself. We propose 2 studies. In study 1 we will test whether </w:t>
      </w:r>
    </w:p>
  </w:comment>
  <w:comment w:id="219" w:author="Apicella, Coren L" w:date="2020-08-04T16:23:00Z" w:initials="ACL">
    <w:p w14:paraId="6A8E857E" w14:textId="77777777" w:rsidR="00C77E27" w:rsidRDefault="00C77E27">
      <w:pPr>
        <w:pStyle w:val="CommentText"/>
      </w:pPr>
      <w:r>
        <w:rPr>
          <w:rStyle w:val="CommentReference"/>
        </w:rPr>
        <w:annotationRef/>
      </w:r>
      <w:r>
        <w:t xml:space="preserve">I didn’t do a math task. Make sure you are citing people’s work correctly. These people will be your reviewers and if you cite their work </w:t>
      </w:r>
      <w:proofErr w:type="gramStart"/>
      <w:r>
        <w:t>incorrectly</w:t>
      </w:r>
      <w:proofErr w:type="gramEnd"/>
      <w:r>
        <w:t xml:space="preserve"> they will not be happy.</w:t>
      </w:r>
    </w:p>
    <w:p w14:paraId="78A42629" w14:textId="77777777" w:rsidR="00C77E27" w:rsidRDefault="00C77E27">
      <w:pPr>
        <w:pStyle w:val="CommentText"/>
      </w:pPr>
    </w:p>
  </w:comment>
  <w:comment w:id="220" w:author="Apicella, Coren L" w:date="2020-08-04T15:56:00Z" w:initials="ACL">
    <w:p w14:paraId="4C58E89B" w14:textId="77777777" w:rsidR="00C77E27" w:rsidRDefault="00C77E27">
      <w:pPr>
        <w:pStyle w:val="CommentText"/>
      </w:pPr>
      <w:r>
        <w:rPr>
          <w:rStyle w:val="CommentReference"/>
        </w:rPr>
        <w:annotationRef/>
      </w:r>
      <w:r>
        <w:t>But that is not what you are doing. You are looking at choice to prepare.</w:t>
      </w:r>
    </w:p>
  </w:comment>
  <w:comment w:id="241" w:author="Apicella, Coren L" w:date="2020-08-06T11:02:00Z" w:initials="ACL">
    <w:p w14:paraId="629EB789" w14:textId="77777777" w:rsidR="00C77E27" w:rsidRDefault="00C77E27">
      <w:pPr>
        <w:pStyle w:val="CommentText"/>
      </w:pPr>
      <w:r>
        <w:rPr>
          <w:rStyle w:val="CommentReference"/>
        </w:rPr>
        <w:annotationRef/>
      </w:r>
      <w:r>
        <w:t xml:space="preserve">I get that in the original design it was important to alter the payment for piece-rate vs tournament but is it necessary here? They do not even know what the other group is going to get. </w:t>
      </w:r>
    </w:p>
  </w:comment>
  <w:comment w:id="242" w:author="Richards, Keana" w:date="2020-08-07T12:34:00Z" w:initials="RK">
    <w:p w14:paraId="7DF3FF99" w14:textId="77777777" w:rsidR="00C77E27" w:rsidRDefault="00C77E27">
      <w:pPr>
        <w:pStyle w:val="CommentText"/>
      </w:pPr>
      <w:r>
        <w:rPr>
          <w:rStyle w:val="CommentReference"/>
        </w:rPr>
        <w:annotationRef/>
      </w:r>
      <w:r>
        <w:t>It seems like it would be helpful to keep average earnings consistent across conditions to make sure there aren’t any extra possible confounds</w:t>
      </w:r>
    </w:p>
  </w:comment>
  <w:comment w:id="269" w:author="Apicella, Coren L" w:date="2020-08-06T11:41:00Z" w:initials="ACL">
    <w:p w14:paraId="75325555" w14:textId="77777777" w:rsidR="00C77E27" w:rsidRDefault="00C77E27">
      <w:pPr>
        <w:pStyle w:val="CommentText"/>
      </w:pPr>
      <w:r>
        <w:rPr>
          <w:rStyle w:val="CommentReference"/>
        </w:rPr>
        <w:annotationRef/>
      </w:r>
      <w:r>
        <w:t xml:space="preserve">This is an interesting measure of confidence in your study because it is not being used to predict whether they compete or not but rather how much they practice but then this is completely irrelevant to those assigned to the non-competitive condition. Why would relative performance predict how much they practice in piece-rate condition? Think about whether this is the right measure some more- maybe it is, but I might not motivate this the way you do… Instead I might be a little more generic- this standard measure of confidence used in other studies </w:t>
      </w:r>
      <w:proofErr w:type="gramStart"/>
      <w:r>
        <w:t>etc..</w:t>
      </w:r>
      <w:proofErr w:type="gramEnd"/>
    </w:p>
  </w:comment>
  <w:comment w:id="270" w:author="Richards, Keana" w:date="2020-08-07T15:35:00Z" w:initials="RK">
    <w:p w14:paraId="27008CD9" w14:textId="77777777" w:rsidR="00C77E27" w:rsidRDefault="00C77E27">
      <w:pPr>
        <w:pStyle w:val="CommentText"/>
      </w:pPr>
      <w:r>
        <w:rPr>
          <w:rStyle w:val="CommentReference"/>
        </w:rPr>
        <w:annotationRef/>
      </w:r>
      <w:r>
        <w:t xml:space="preserve">Good point, I tried to edit to address this. I think it would still be somewhat relevant in the PR, since I imagine absolute and relative confidence (at least the way we’re measuring relative conf with decile) would be pos related. people who think they’ll perform well (and presumably this would mean, if they were asked, they would also say they will perform better than avg) will probably practice less. I just think the relationship between conf and choice to practice will be much stronger in the comp condition, not that relative performance isn’t predictive of choice to practice in PR. </w:t>
      </w:r>
    </w:p>
  </w:comment>
  <w:comment w:id="280" w:author="Apicella, Coren L" w:date="2020-08-06T12:56:00Z" w:initials="ACL">
    <w:p w14:paraId="0BFE27AE" w14:textId="77777777" w:rsidR="00C77E27" w:rsidRDefault="00C77E27">
      <w:pPr>
        <w:pStyle w:val="CommentText"/>
      </w:pPr>
      <w:r>
        <w:rPr>
          <w:rStyle w:val="CommentReference"/>
        </w:rPr>
        <w:annotationRef/>
      </w:r>
      <w:r>
        <w:t xml:space="preserve">You didn’t mention incentivizing beliefs about the study? Do you plan to do that? </w:t>
      </w:r>
    </w:p>
  </w:comment>
  <w:comment w:id="281" w:author="Richards, Keana" w:date="2020-08-07T12:28:00Z" w:initials="RK">
    <w:p w14:paraId="304503F8" w14:textId="77777777" w:rsidR="00C77E27" w:rsidRDefault="00C77E27">
      <w:pPr>
        <w:pStyle w:val="CommentText"/>
      </w:pPr>
      <w:r>
        <w:rPr>
          <w:rStyle w:val="CommentReference"/>
        </w:rPr>
        <w:annotationRef/>
      </w:r>
      <w:r>
        <w:t xml:space="preserve">I think at some point beliefs we/the committee considered including beliefs but decided against it to keep things simple. I can if you think it would be important for replication </w:t>
      </w:r>
      <w:proofErr w:type="spellStart"/>
      <w:r>
        <w:t>etc</w:t>
      </w:r>
      <w:proofErr w:type="spellEnd"/>
      <w:r>
        <w:t xml:space="preserve"> </w:t>
      </w:r>
    </w:p>
  </w:comment>
  <w:comment w:id="293" w:author="Apicella, Coren L" w:date="2020-08-06T13:04:00Z" w:initials="ACL">
    <w:p w14:paraId="0724C820" w14:textId="77777777" w:rsidR="00C77E27" w:rsidRDefault="00C77E27">
      <w:pPr>
        <w:pStyle w:val="CommentText"/>
      </w:pPr>
      <w:r>
        <w:rPr>
          <w:rStyle w:val="CommentReference"/>
        </w:rPr>
        <w:annotationRef/>
      </w:r>
      <w:r>
        <w:t>I don’t think I understand what this means. Are you saying that everyone who dropped out, only dropped out after completing both of the main tasks? If so, maybe try: “And of those participants who dropped out, all did so at the end of the study, after completing both of the main tasks.”</w:t>
      </w:r>
    </w:p>
    <w:p w14:paraId="291E2215" w14:textId="77777777" w:rsidR="00C77E27" w:rsidRDefault="00C77E27">
      <w:pPr>
        <w:pStyle w:val="CommentText"/>
      </w:pPr>
    </w:p>
    <w:p w14:paraId="040E4AC9" w14:textId="77777777" w:rsidR="00C77E27" w:rsidRDefault="00C77E27" w:rsidP="006075EB">
      <w:pPr>
        <w:pStyle w:val="CommentText"/>
      </w:pPr>
      <w:r>
        <w:t xml:space="preserve">Also, I am confused. Is this just reporting attrition for one of your prior studies? If so, the reader will wonder why you only mention one.  </w:t>
      </w:r>
    </w:p>
  </w:comment>
  <w:comment w:id="294" w:author="Richards, Keana" w:date="2020-08-07T10:08:00Z" w:initials="RK">
    <w:p w14:paraId="3357BB9D" w14:textId="77777777" w:rsidR="00C77E27" w:rsidRDefault="00C77E27">
      <w:pPr>
        <w:pStyle w:val="CommentText"/>
      </w:pPr>
      <w:r>
        <w:rPr>
          <w:rStyle w:val="CommentReference"/>
        </w:rPr>
        <w:annotationRef/>
      </w:r>
      <w:r>
        <w:t xml:space="preserve">This is using the pilot study data where participants saw both payment schemes/didn’t have a choice. But I think we were trying to avoid calling it a pilot study, so I’m not sure how to distinguish it from the others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9CB966" w15:done="0"/>
  <w15:commentEx w15:paraId="4724C002" w15:done="0"/>
  <w15:commentEx w15:paraId="49288BDF" w15:done="0"/>
  <w15:commentEx w15:paraId="4908FF2C" w15:done="0"/>
  <w15:commentEx w15:paraId="72FE0D00" w15:done="0"/>
  <w15:commentEx w15:paraId="1C309F66" w15:done="0"/>
  <w15:commentEx w15:paraId="47DB6CB2" w15:done="0"/>
  <w15:commentEx w15:paraId="46C6B963" w15:done="0"/>
  <w15:commentEx w15:paraId="68BD869F" w15:done="0"/>
  <w15:commentEx w15:paraId="0AB85F19" w15:done="0"/>
  <w15:commentEx w15:paraId="20BD442B" w15:done="0"/>
  <w15:commentEx w15:paraId="377BE80A" w15:done="0"/>
  <w15:commentEx w15:paraId="5AC8F5E7" w15:done="0"/>
  <w15:commentEx w15:paraId="78A42629" w15:done="0"/>
  <w15:commentEx w15:paraId="4C58E89B" w15:done="0"/>
  <w15:commentEx w15:paraId="629EB789" w15:done="0"/>
  <w15:commentEx w15:paraId="7DF3FF99" w15:paraIdParent="629EB789" w15:done="0"/>
  <w15:commentEx w15:paraId="75325555" w15:done="0"/>
  <w15:commentEx w15:paraId="27008CD9" w15:paraIdParent="75325555" w15:done="0"/>
  <w15:commentEx w15:paraId="0BFE27AE" w15:done="0"/>
  <w15:commentEx w15:paraId="304503F8" w15:paraIdParent="0BFE27AE" w15:done="0"/>
  <w15:commentEx w15:paraId="040E4AC9" w15:done="0"/>
  <w15:commentEx w15:paraId="3357BB9D" w15:paraIdParent="040E4A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9CB966" w16cid:durableId="22D40602"/>
  <w16cid:commentId w16cid:paraId="4724C002" w16cid:durableId="22D407CF"/>
  <w16cid:commentId w16cid:paraId="49288BDF" w16cid:durableId="22D40ADC"/>
  <w16cid:commentId w16cid:paraId="4908FF2C" w16cid:durableId="22D40D09"/>
  <w16cid:commentId w16cid:paraId="72FE0D00" w16cid:durableId="22D40D87"/>
  <w16cid:commentId w16cid:paraId="1C309F66" w16cid:durableId="22D3E86F"/>
  <w16cid:commentId w16cid:paraId="47DB6CB2" w16cid:durableId="22D3E9B8"/>
  <w16cid:commentId w16cid:paraId="46C6B963" w16cid:durableId="22D9220B"/>
  <w16cid:commentId w16cid:paraId="68BD869F" w16cid:durableId="22D3EAF7"/>
  <w16cid:commentId w16cid:paraId="0AB85F19" w16cid:durableId="22D3EAC4"/>
  <w16cid:commentId w16cid:paraId="20BD442B" w16cid:durableId="22D3EB97"/>
  <w16cid:commentId w16cid:paraId="377BE80A" w16cid:durableId="22D3F1AF"/>
  <w16cid:commentId w16cid:paraId="5AC8F5E7" w16cid:durableId="22D3F358"/>
  <w16cid:commentId w16cid:paraId="78A42629" w16cid:durableId="22D409E7"/>
  <w16cid:commentId w16cid:paraId="4C58E89B" w16cid:durableId="22D4039C"/>
  <w16cid:commentId w16cid:paraId="629EB789" w16cid:durableId="22D661C4"/>
  <w16cid:commentId w16cid:paraId="7DF3FF99" w16cid:durableId="22D7C8CC"/>
  <w16cid:commentId w16cid:paraId="75325555" w16cid:durableId="22D66AF6"/>
  <w16cid:commentId w16cid:paraId="27008CD9" w16cid:durableId="22D7F343"/>
  <w16cid:commentId w16cid:paraId="0BFE27AE" w16cid:durableId="22D67C8A"/>
  <w16cid:commentId w16cid:paraId="304503F8" w16cid:durableId="22D7C754"/>
  <w16cid:commentId w16cid:paraId="040E4AC9" w16cid:durableId="22D67E67"/>
  <w16cid:commentId w16cid:paraId="3357BB9D" w16cid:durableId="22D7A6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BC2A7" w14:textId="77777777" w:rsidR="00C77E27" w:rsidRDefault="00C77E27">
      <w:pPr>
        <w:spacing w:after="0"/>
      </w:pPr>
      <w:r>
        <w:separator/>
      </w:r>
    </w:p>
  </w:endnote>
  <w:endnote w:type="continuationSeparator" w:id="0">
    <w:p w14:paraId="28B487B2" w14:textId="77777777" w:rsidR="00C77E27" w:rsidRDefault="00C77E27">
      <w:pPr>
        <w:spacing w:after="0"/>
      </w:pPr>
      <w:r>
        <w:continuationSeparator/>
      </w:r>
    </w:p>
  </w:endnote>
  <w:endnote w:type="continuationNotice" w:id="1">
    <w:p w14:paraId="4E37D20A" w14:textId="77777777" w:rsidR="00C77E27" w:rsidRDefault="00C77E2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956039"/>
      <w:docPartObj>
        <w:docPartGallery w:val="Page Numbers (Bottom of Page)"/>
        <w:docPartUnique/>
      </w:docPartObj>
    </w:sdtPr>
    <w:sdtEndPr>
      <w:rPr>
        <w:noProof/>
      </w:rPr>
    </w:sdtEndPr>
    <w:sdtContent>
      <w:p w14:paraId="66B8A9FE" w14:textId="77777777" w:rsidR="00C77E27" w:rsidRDefault="00C77E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B8A9FF" w14:textId="77777777" w:rsidR="00C77E27" w:rsidRDefault="00C77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4A7C1" w14:textId="77777777" w:rsidR="00C77E27" w:rsidRDefault="00C77E27">
      <w:r>
        <w:separator/>
      </w:r>
    </w:p>
  </w:footnote>
  <w:footnote w:type="continuationSeparator" w:id="0">
    <w:p w14:paraId="3196F23E" w14:textId="77777777" w:rsidR="00C77E27" w:rsidRDefault="00C77E27">
      <w:r>
        <w:continuationSeparator/>
      </w:r>
    </w:p>
  </w:footnote>
  <w:footnote w:type="continuationNotice" w:id="1">
    <w:p w14:paraId="7F2C9B3A" w14:textId="77777777" w:rsidR="00C77E27" w:rsidRDefault="00C77E27">
      <w:pPr>
        <w:spacing w:after="0"/>
      </w:pPr>
    </w:p>
  </w:footnote>
  <w:footnote w:id="2">
    <w:p w14:paraId="66B8AA00" w14:textId="77777777" w:rsidR="00C77E27" w:rsidRDefault="00C77E27">
      <w:pPr>
        <w:pStyle w:val="FootnoteText"/>
      </w:pPr>
      <w:r>
        <w:rPr>
          <w:rStyle w:val="FootnoteReference"/>
        </w:rPr>
        <w:footnoteRef/>
      </w:r>
      <w:r>
        <w:t xml:space="preserve"> All prior studies were pre-registered on </w:t>
      </w:r>
      <w:hyperlink r:id="rId1">
        <w:r>
          <w:rPr>
            <w:rStyle w:val="Hyperlink"/>
          </w:rPr>
          <w:t>Open Science Framework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F4AD3" w14:textId="77777777" w:rsidR="00C77E27" w:rsidRDefault="00C77E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9E0F3C"/>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A2F28BD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E8416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7D4C75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4C684A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6B8D7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5E857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13E87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0D84FC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38C98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C76EDF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764567"/>
    <w:multiLevelType w:val="hybridMultilevel"/>
    <w:tmpl w:val="036C8704"/>
    <w:lvl w:ilvl="0" w:tplc="591A9844">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picella, Coren L">
    <w15:presenceInfo w15:providerId="AD" w15:userId="S::corena@upenn.edu::c33a6c8a-df2a-4e16-8e68-8be1652be261"/>
  </w15:person>
  <w15:person w15:author="Richards, Keana">
    <w15:presenceInfo w15:providerId="None" w15:userId="Richards, Ke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0854"/>
    <w:rsid w:val="00011C8B"/>
    <w:rsid w:val="000544B4"/>
    <w:rsid w:val="00085A97"/>
    <w:rsid w:val="000926D9"/>
    <w:rsid w:val="000C325A"/>
    <w:rsid w:val="000C4D3D"/>
    <w:rsid w:val="000E745F"/>
    <w:rsid w:val="0016497C"/>
    <w:rsid w:val="001708BC"/>
    <w:rsid w:val="00191CDC"/>
    <w:rsid w:val="001E1E1D"/>
    <w:rsid w:val="00234BE7"/>
    <w:rsid w:val="0027726F"/>
    <w:rsid w:val="00376597"/>
    <w:rsid w:val="003836CA"/>
    <w:rsid w:val="003B549F"/>
    <w:rsid w:val="004E29B3"/>
    <w:rsid w:val="00590D07"/>
    <w:rsid w:val="006075EB"/>
    <w:rsid w:val="00607FB5"/>
    <w:rsid w:val="006A402D"/>
    <w:rsid w:val="00784D58"/>
    <w:rsid w:val="007E3F10"/>
    <w:rsid w:val="008135B2"/>
    <w:rsid w:val="008B21EF"/>
    <w:rsid w:val="008D6863"/>
    <w:rsid w:val="00910D7E"/>
    <w:rsid w:val="00913F6B"/>
    <w:rsid w:val="0092706F"/>
    <w:rsid w:val="009549D8"/>
    <w:rsid w:val="0098572A"/>
    <w:rsid w:val="009C5D30"/>
    <w:rsid w:val="00A15979"/>
    <w:rsid w:val="00AC4BDF"/>
    <w:rsid w:val="00B14743"/>
    <w:rsid w:val="00B23787"/>
    <w:rsid w:val="00B268E9"/>
    <w:rsid w:val="00B86B75"/>
    <w:rsid w:val="00BC48D5"/>
    <w:rsid w:val="00C255D7"/>
    <w:rsid w:val="00C36279"/>
    <w:rsid w:val="00C77E27"/>
    <w:rsid w:val="00CC69EE"/>
    <w:rsid w:val="00DE7D45"/>
    <w:rsid w:val="00E01508"/>
    <w:rsid w:val="00E315A3"/>
    <w:rsid w:val="00F50790"/>
    <w:rsid w:val="00F97DAF"/>
    <w:rsid w:val="00FC5F46"/>
    <w:rsid w:val="00FD0EA0"/>
    <w:rsid w:val="70E8B45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A953"/>
  <w15:docId w15:val="{CE0E7C9E-49AF-455D-9F7D-4AF11EFA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E045E6"/>
    <w:pPr>
      <w:keepNext/>
      <w:keepLines/>
      <w:spacing w:before="480" w:after="0"/>
      <w:jc w:val="center"/>
      <w:outlineLvl w:val="0"/>
    </w:pPr>
    <w:rPr>
      <w:rFonts w:ascii="Times New Roman" w:eastAsiaTheme="majorEastAsia" w:hAnsi="Times New Roman" w:cs="Times New Roman"/>
      <w:b/>
      <w:bCs/>
      <w:sz w:val="26"/>
      <w:szCs w:val="26"/>
    </w:rPr>
  </w:style>
  <w:style w:type="paragraph" w:styleId="Heading2">
    <w:name w:val="heading 2"/>
    <w:basedOn w:val="Normal"/>
    <w:next w:val="BodyText"/>
    <w:uiPriority w:val="9"/>
    <w:unhideWhenUsed/>
    <w:qFormat/>
    <w:rsid w:val="00C77E27"/>
    <w:pPr>
      <w:keepNext/>
      <w:keepLines/>
      <w:spacing w:after="240"/>
      <w:outlineLvl w:val="1"/>
      <w:pPrChange w:id="0" w:author="Apicella, Coren L" w:date="2020-08-08T11:49:00Z">
        <w:pPr>
          <w:keepNext/>
          <w:keepLines/>
          <w:spacing w:before="200"/>
          <w:outlineLvl w:val="1"/>
        </w:pPr>
      </w:pPrChange>
    </w:pPr>
    <w:rPr>
      <w:rFonts w:ascii="Times New Roman" w:eastAsiaTheme="majorEastAsia" w:hAnsi="Times New Roman" w:cs="Times New Roman"/>
      <w:b/>
      <w:bCs/>
      <w:rPrChange w:id="0" w:author="Apicella, Coren L" w:date="2020-08-08T11:49:00Z">
        <w:rPr>
          <w:rFonts w:eastAsiaTheme="majorEastAsia"/>
          <w:b/>
          <w:bCs/>
          <w:sz w:val="24"/>
          <w:szCs w:val="24"/>
          <w:lang w:val="en-US" w:eastAsia="en-US" w:bidi="ar-SA"/>
        </w:rPr>
      </w:rPrChange>
    </w:rPr>
  </w:style>
  <w:style w:type="paragraph" w:styleId="Heading3">
    <w:name w:val="heading 3"/>
    <w:basedOn w:val="Normal"/>
    <w:next w:val="BodyText"/>
    <w:uiPriority w:val="9"/>
    <w:unhideWhenUsed/>
    <w:qFormat/>
    <w:rsid w:val="007D19DD"/>
    <w:pPr>
      <w:keepNext/>
      <w:keepLines/>
      <w:spacing w:after="0"/>
      <w:outlineLvl w:val="2"/>
    </w:pPr>
    <w:rPr>
      <w:rFonts w:ascii="Times New Roman" w:eastAsiaTheme="majorEastAsia" w:hAnsi="Times New Roman" w:cs="Times New Roman"/>
      <w:b/>
      <w:bCs/>
      <w:sz w:val="22"/>
      <w:szCs w:val="2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A2DAE"/>
    <w:pPr>
      <w:spacing w:before="180" w:after="180"/>
      <w:ind w:firstLine="720"/>
      <w:jc w:val="both"/>
    </w:pPr>
    <w:rPr>
      <w:rFonts w:ascii="Times New Roman" w:hAnsi="Times New Roman" w:cs="Times New Roman"/>
      <w:sz w:val="22"/>
      <w:szCs w:val="22"/>
    </w:rPr>
  </w:style>
  <w:style w:type="paragraph" w:customStyle="1" w:styleId="FirstParagraph">
    <w:name w:val="First Paragraph"/>
    <w:basedOn w:val="BodyText"/>
    <w:next w:val="BodyText"/>
    <w:qFormat/>
    <w:rsid w:val="00FB6566"/>
  </w:style>
  <w:style w:type="paragraph" w:customStyle="1" w:styleId="Compact">
    <w:name w:val="Compact"/>
    <w:basedOn w:val="BodyText"/>
    <w:qFormat/>
    <w:rsid w:val="0065712F"/>
    <w:pPr>
      <w:numPr>
        <w:numId w:val="13"/>
      </w:numPr>
      <w:spacing w:before="36" w:after="36"/>
      <w:jc w:val="center"/>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359B"/>
    <w:pPr>
      <w:spacing w:line="480" w:lineRule="auto"/>
      <w:ind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BodyText"/>
    <w:uiPriority w:val="9"/>
    <w:unhideWhenUsed/>
    <w:qFormat/>
    <w:rsid w:val="001F3BDE"/>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533EC1"/>
    <w:pPr>
      <w:keepNext/>
      <w:jc w:val="center"/>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AA2DAE"/>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C77E2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77E27"/>
    <w:rPr>
      <w:rFonts w:ascii="Segoe UI" w:hAnsi="Segoe UI" w:cs="Segoe UI"/>
      <w:sz w:val="18"/>
      <w:szCs w:val="18"/>
    </w:rPr>
  </w:style>
  <w:style w:type="character" w:styleId="CommentReference">
    <w:name w:val="annotation reference"/>
    <w:basedOn w:val="DefaultParagraphFont"/>
    <w:semiHidden/>
    <w:unhideWhenUsed/>
    <w:rsid w:val="00C77E27"/>
    <w:rPr>
      <w:sz w:val="16"/>
      <w:szCs w:val="16"/>
    </w:rPr>
  </w:style>
  <w:style w:type="paragraph" w:styleId="CommentText">
    <w:name w:val="annotation text"/>
    <w:basedOn w:val="Normal"/>
    <w:link w:val="CommentTextChar"/>
    <w:semiHidden/>
    <w:unhideWhenUsed/>
    <w:rsid w:val="00C77E27"/>
    <w:rPr>
      <w:sz w:val="20"/>
      <w:szCs w:val="20"/>
    </w:rPr>
  </w:style>
  <w:style w:type="character" w:customStyle="1" w:styleId="CommentTextChar">
    <w:name w:val="Comment Text Char"/>
    <w:basedOn w:val="DefaultParagraphFont"/>
    <w:link w:val="CommentText"/>
    <w:semiHidden/>
    <w:rsid w:val="00C77E27"/>
    <w:rPr>
      <w:sz w:val="20"/>
      <w:szCs w:val="20"/>
    </w:rPr>
  </w:style>
  <w:style w:type="paragraph" w:styleId="CommentSubject">
    <w:name w:val="annotation subject"/>
    <w:basedOn w:val="CommentText"/>
    <w:next w:val="CommentText"/>
    <w:link w:val="CommentSubjectChar"/>
    <w:semiHidden/>
    <w:unhideWhenUsed/>
    <w:rsid w:val="00C77E27"/>
    <w:rPr>
      <w:b/>
      <w:bCs/>
    </w:rPr>
  </w:style>
  <w:style w:type="character" w:customStyle="1" w:styleId="CommentSubjectChar">
    <w:name w:val="Comment Subject Char"/>
    <w:basedOn w:val="CommentTextChar"/>
    <w:link w:val="CommentSubject"/>
    <w:semiHidden/>
    <w:rsid w:val="00C77E27"/>
    <w:rPr>
      <w:b/>
      <w:bCs/>
      <w:sz w:val="20"/>
      <w:szCs w:val="20"/>
    </w:rPr>
  </w:style>
  <w:style w:type="paragraph" w:styleId="Revision">
    <w:name w:val="Revision"/>
    <w:hidden/>
    <w:semiHidden/>
    <w:rsid w:val="00C77E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97115">
      <w:bodyDiv w:val="1"/>
      <w:marLeft w:val="0"/>
      <w:marRight w:val="0"/>
      <w:marTop w:val="0"/>
      <w:marBottom w:val="0"/>
      <w:divBdr>
        <w:top w:val="none" w:sz="0" w:space="0" w:color="auto"/>
        <w:left w:val="none" w:sz="0" w:space="0" w:color="auto"/>
        <w:bottom w:val="none" w:sz="0" w:space="0" w:color="auto"/>
        <w:right w:val="none" w:sz="0" w:space="0" w:color="auto"/>
      </w:divBdr>
    </w:div>
    <w:div w:id="1428623703">
      <w:bodyDiv w:val="1"/>
      <w:marLeft w:val="0"/>
      <w:marRight w:val="0"/>
      <w:marTop w:val="0"/>
      <w:marBottom w:val="0"/>
      <w:divBdr>
        <w:top w:val="none" w:sz="0" w:space="0" w:color="auto"/>
        <w:left w:val="none" w:sz="0" w:space="0" w:color="auto"/>
        <w:bottom w:val="none" w:sz="0" w:space="0" w:color="auto"/>
        <w:right w:val="none" w:sz="0" w:space="0" w:color="auto"/>
      </w:divBdr>
    </w:div>
    <w:div w:id="1898979285">
      <w:bodyDiv w:val="1"/>
      <w:marLeft w:val="0"/>
      <w:marRight w:val="0"/>
      <w:marTop w:val="0"/>
      <w:marBottom w:val="0"/>
      <w:divBdr>
        <w:top w:val="none" w:sz="0" w:space="0" w:color="auto"/>
        <w:left w:val="none" w:sz="0" w:space="0" w:color="auto"/>
        <w:bottom w:val="none" w:sz="0" w:space="0" w:color="auto"/>
        <w:right w:val="none" w:sz="0" w:space="0" w:color="auto"/>
      </w:divBdr>
    </w:div>
    <w:div w:id="2013868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science/article/abs/pii/S2214804318300387"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i.org/DOI:" TargetMode="External"/><Relationship Id="rId26" Type="http://schemas.openxmlformats.org/officeDocument/2006/relationships/hyperlink" Target="https://doi.org/10.1073/pnas.1520235113" TargetMode="External"/><Relationship Id="rId39" Type="http://schemas.openxmlformats.org/officeDocument/2006/relationships/hyperlink" Target="https://doi.org/10.3758/s13428-011-0124-6" TargetMode="External"/><Relationship Id="rId21" Type="http://schemas.openxmlformats.org/officeDocument/2006/relationships/hyperlink" Target="https://doi.org/10.1037/0022-3514.59.5.960" TargetMode="External"/><Relationship Id="rId34" Type="http://schemas.openxmlformats.org/officeDocument/2006/relationships/hyperlink" Target="https://doi.org/10.3982/QE309" TargetMode="External"/><Relationship Id="rId42" Type="http://schemas.openxmlformats.org/officeDocument/2006/relationships/hyperlink" Target="https://doi.org/10.1037/a0028324" TargetMode="External"/><Relationship Id="rId47" Type="http://schemas.openxmlformats.org/officeDocument/2006/relationships/hyperlink" Target="https://doi.org/10.1037//0022-3514.83.1.44" TargetMode="External"/><Relationship Id="rId50" Type="http://schemas.openxmlformats.org/officeDocument/2006/relationships/hyperlink" Target="https://doi.org/10.1016/b978-012099980-4/50005-8" TargetMode="External"/><Relationship Id="rId55" Type="http://schemas.openxmlformats.org/officeDocument/2006/relationships/hyperlink" Target="https://doi.org/10.1037/pspa0000056"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doi.org/10.1007/s40750-014-0015-z" TargetMode="External"/><Relationship Id="rId25" Type="http://schemas.openxmlformats.org/officeDocument/2006/relationships/hyperlink" Target="https://doi.org/10.1093/qje/qju009.Advance" TargetMode="External"/><Relationship Id="rId33" Type="http://schemas.openxmlformats.org/officeDocument/2006/relationships/hyperlink" Target="https://doi.org/10.1016/j.labeco.2010.11.004" TargetMode="External"/><Relationship Id="rId38" Type="http://schemas.openxmlformats.org/officeDocument/2006/relationships/hyperlink" Target="https://doi.org/10.1081/E-EWS" TargetMode="External"/><Relationship Id="rId46" Type="http://schemas.openxmlformats.org/officeDocument/2006/relationships/hyperlink" Target="https://doi.org/10.1016/j.labeco.2009.08.002" TargetMode="External"/><Relationship Id="rId59"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doi.org/10.1016/j.jebo.2014.11.014" TargetMode="External"/><Relationship Id="rId29" Type="http://schemas.openxmlformats.org/officeDocument/2006/relationships/hyperlink" Target="https://doi.org/10.1111/j.1467-8624.2010.01529.x" TargetMode="External"/><Relationship Id="rId41" Type="http://schemas.openxmlformats.org/officeDocument/2006/relationships/hyperlink" Target="https://doi.org/10.1016/j.jesp.2007.05.006" TargetMode="External"/><Relationship Id="rId54" Type="http://schemas.openxmlformats.org/officeDocument/2006/relationships/hyperlink" Target="https://doi.org/10.2139/ssrn.229292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yperlink" Target="https://doi.org/10.1177/1745691610393980" TargetMode="External"/><Relationship Id="rId32" Type="http://schemas.openxmlformats.org/officeDocument/2006/relationships/hyperlink" Target="https://doi.org/10.1016/S1574-0722(07)00113-8" TargetMode="External"/><Relationship Id="rId37" Type="http://schemas.openxmlformats.org/officeDocument/2006/relationships/hyperlink" Target="https://doi.org/10.1037/0012-1649.42.1.11" TargetMode="External"/><Relationship Id="rId40" Type="http://schemas.openxmlformats.org/officeDocument/2006/relationships/hyperlink" Target="https://doi.org/10.1037/a0025655" TargetMode="External"/><Relationship Id="rId45" Type="http://schemas.openxmlformats.org/officeDocument/2006/relationships/hyperlink" Target="https://web.stanford.edu/%7B~%7Dniederle/Niederle.Vesterlund.QJE.2007.pdf" TargetMode="External"/><Relationship Id="rId53" Type="http://schemas.openxmlformats.org/officeDocument/2006/relationships/hyperlink" Target="https://doi.org/10.3102/0034654308321456" TargetMode="External"/><Relationship Id="rId58"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doi.org/10.1287/mnsc.2013.1877" TargetMode="External"/><Relationship Id="rId28" Type="http://schemas.openxmlformats.org/officeDocument/2006/relationships/hyperlink" Target="https://doi.org/10.1257/jel.47.2.448" TargetMode="External"/><Relationship Id="rId36" Type="http://schemas.openxmlformats.org/officeDocument/2006/relationships/hyperlink" Target="https://doi.org/10.1111/J.1468-0297.2010.02409.X." TargetMode="External"/><Relationship Id="rId49" Type="http://schemas.openxmlformats.org/officeDocument/2006/relationships/hyperlink" Target="https://doi.org/10.1016/j.jtbi.2011.03.004" TargetMode="External"/><Relationship Id="rId57"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s://doi.org/10.1111/ecoj.12101" TargetMode="External"/><Relationship Id="rId31" Type="http://schemas.openxmlformats.org/officeDocument/2006/relationships/hyperlink" Target="https://doi.org/10.1007/s10683-013-9361-0" TargetMode="External"/><Relationship Id="rId44" Type="http://schemas.openxmlformats.org/officeDocument/2006/relationships/hyperlink" Target="https://doi.org/10.1287/mnsc.1120.1602" TargetMode="External"/><Relationship Id="rId52" Type="http://schemas.openxmlformats.org/officeDocument/2006/relationships/hyperlink" Target="https://doi.org/10.1007/s10683-015-9447-y" TargetMode="External"/><Relationship Id="rId6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doi.org/10.1257/jel.20160995" TargetMode="External"/><Relationship Id="rId27" Type="http://schemas.openxmlformats.org/officeDocument/2006/relationships/hyperlink" Target="https://doi.org/10.1177/0149206313498902" TargetMode="External"/><Relationship Id="rId30" Type="http://schemas.openxmlformats.org/officeDocument/2006/relationships/hyperlink" Target="https://doi.org/10.1111/j.1542-4774.2011.01015.x" TargetMode="External"/><Relationship Id="rId35" Type="http://schemas.openxmlformats.org/officeDocument/2006/relationships/hyperlink" Target="https://doi.org/10.1016/j.jebo.2010.05.003" TargetMode="External"/><Relationship Id="rId43" Type="http://schemas.openxmlformats.org/officeDocument/2006/relationships/hyperlink" Target="papers3://publication/uuid/3DC06196-20D7-49BE-9E07-5779C52B93A7" TargetMode="External"/><Relationship Id="rId48" Type="http://schemas.openxmlformats.org/officeDocument/2006/relationships/hyperlink" Target="https://doi.org/10.2466/07.PR0.116k14w0" TargetMode="External"/><Relationship Id="rId56"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s://doi.org/10.1287/mnsc.2014.1981" TargetMode="Externa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s://osf.io/q39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499DA88D767641A671BB14D0951571" ma:contentTypeVersion="10" ma:contentTypeDescription="Create a new document." ma:contentTypeScope="" ma:versionID="20912f25815a2c421794557909ebcb87">
  <xsd:schema xmlns:xsd="http://www.w3.org/2001/XMLSchema" xmlns:xs="http://www.w3.org/2001/XMLSchema" xmlns:p="http://schemas.microsoft.com/office/2006/metadata/properties" xmlns:ns3="942582d9-5995-469d-bbad-f581e824c277" targetNamespace="http://schemas.microsoft.com/office/2006/metadata/properties" ma:root="true" ma:fieldsID="e3f0b131dfff52f863c6db100fb8497a" ns3:_="">
    <xsd:import namespace="942582d9-5995-469d-bbad-f581e824c2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582d9-5995-469d-bbad-f581e824c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2DA98D-11F7-4637-88E9-7401C59A26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582d9-5995-469d-bbad-f581e824c2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D68F7F-7A6F-488C-B86B-1414EEB89A8A}">
  <ds:schemaRefs>
    <ds:schemaRef ds:uri="http://schemas.microsoft.com/sharepoint/v3/contenttype/forms"/>
  </ds:schemaRefs>
</ds:datastoreItem>
</file>

<file path=customXml/itemProps3.xml><?xml version="1.0" encoding="utf-8"?>
<ds:datastoreItem xmlns:ds="http://schemas.openxmlformats.org/officeDocument/2006/customXml" ds:itemID="{D8192BA1-605D-4A02-ACAA-151367C66E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32</Pages>
  <Words>13080</Words>
  <Characters>74561</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Richards, Keana</cp:lastModifiedBy>
  <cp:revision>1</cp:revision>
  <dcterms:created xsi:type="dcterms:W3CDTF">2020-08-08T15:47:00Z</dcterms:created>
  <dcterms:modified xsi:type="dcterms:W3CDTF">2020-08-08T17:08:00Z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apa6.csl</vt:lpwstr>
  </property>
  <property fmtid="{D5CDD505-2E9C-101B-9397-08002B2CF9AE}" pid="4" name="output">
    <vt:lpwstr/>
  </property>
  <property fmtid="{D5CDD505-2E9C-101B-9397-08002B2CF9AE}" pid="5" name="ContentTypeId">
    <vt:lpwstr>0x0101004C499DA88D767641A671BB14D0951571</vt:lpwstr>
  </property>
</Properties>
</file>