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79C4D" w14:textId="6FC54EDD" w:rsidR="004D509A" w:rsidRDefault="005B334C">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effect of </w:t>
      </w:r>
      <w:ins w:id="0" w:author="Richards, Keana" w:date="2021-01-17T17:13:00Z">
        <w:r w:rsidR="000B38C7">
          <w:rPr>
            <w:rFonts w:ascii="Times New Roman" w:eastAsia="Times New Roman" w:hAnsi="Times New Roman" w:cs="Times New Roman"/>
            <w:b/>
            <w:sz w:val="24"/>
            <w:szCs w:val="24"/>
          </w:rPr>
          <w:t xml:space="preserve">unlimited </w:t>
        </w:r>
      </w:ins>
      <w:r>
        <w:rPr>
          <w:rFonts w:ascii="Times New Roman" w:eastAsia="Times New Roman" w:hAnsi="Times New Roman" w:cs="Times New Roman"/>
          <w:b/>
          <w:sz w:val="24"/>
          <w:szCs w:val="24"/>
        </w:rPr>
        <w:t>preparation on gender differences in willingness to compete</w:t>
      </w:r>
    </w:p>
    <w:p w14:paraId="18C79C4E" w14:textId="77777777" w:rsidR="004D509A" w:rsidRDefault="004D509A">
      <w:pPr>
        <w:pBdr>
          <w:top w:val="nil"/>
          <w:left w:val="nil"/>
          <w:bottom w:val="nil"/>
          <w:right w:val="nil"/>
          <w:between w:val="nil"/>
        </w:pBdr>
        <w:jc w:val="both"/>
        <w:rPr>
          <w:rFonts w:ascii="Times New Roman" w:eastAsia="Times New Roman" w:hAnsi="Times New Roman" w:cs="Times New Roman"/>
          <w:b/>
          <w:color w:val="000000"/>
          <w:sz w:val="24"/>
          <w:szCs w:val="24"/>
        </w:rPr>
      </w:pPr>
    </w:p>
    <w:p w14:paraId="18C79C4F" w14:textId="77777777" w:rsidR="004D509A" w:rsidRDefault="005B334C">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Authors</w:t>
      </w:r>
    </w:p>
    <w:p w14:paraId="18C79C50" w14:textId="77777777" w:rsidR="004D509A" w:rsidRDefault="005B334C">
      <w:pPr>
        <w:pBdr>
          <w:top w:val="nil"/>
          <w:left w:val="nil"/>
          <w:bottom w:val="nil"/>
          <w:right w:val="nil"/>
          <w:between w:val="nil"/>
        </w:pBdr>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Keana Richards, Dr. Gid</w:t>
      </w:r>
      <w:r>
        <w:rPr>
          <w:rFonts w:ascii="Times New Roman" w:eastAsia="Times New Roman" w:hAnsi="Times New Roman" w:cs="Times New Roman"/>
          <w:sz w:val="24"/>
          <w:szCs w:val="24"/>
        </w:rPr>
        <w:t>eon</w:t>
      </w:r>
      <w:r>
        <w:rPr>
          <w:rFonts w:ascii="Times New Roman" w:eastAsia="Times New Roman" w:hAnsi="Times New Roman" w:cs="Times New Roman"/>
          <w:color w:val="000000"/>
          <w:sz w:val="24"/>
          <w:szCs w:val="24"/>
        </w:rPr>
        <w:t xml:space="preserve"> Nave,</w:t>
      </w:r>
      <w:r>
        <w:rPr>
          <w:rFonts w:ascii="Times New Roman" w:eastAsia="Times New Roman" w:hAnsi="Times New Roman" w:cs="Times New Roman"/>
          <w:sz w:val="24"/>
          <w:szCs w:val="24"/>
        </w:rPr>
        <w:t xml:space="preserve"> and Dr. </w:t>
      </w:r>
      <w:proofErr w:type="spellStart"/>
      <w:r>
        <w:rPr>
          <w:rFonts w:ascii="Times New Roman" w:eastAsia="Times New Roman" w:hAnsi="Times New Roman" w:cs="Times New Roman"/>
          <w:sz w:val="24"/>
          <w:szCs w:val="24"/>
        </w:rPr>
        <w:t>Coren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Apicella</w:t>
      </w:r>
      <w:proofErr w:type="spellEnd"/>
    </w:p>
    <w:p w14:paraId="18C79C51" w14:textId="77777777" w:rsidR="004D509A" w:rsidRDefault="004D509A">
      <w:pPr>
        <w:pBdr>
          <w:top w:val="nil"/>
          <w:left w:val="nil"/>
          <w:bottom w:val="nil"/>
          <w:right w:val="nil"/>
          <w:between w:val="nil"/>
        </w:pBdr>
        <w:ind w:firstLine="720"/>
        <w:jc w:val="both"/>
        <w:rPr>
          <w:rFonts w:ascii="Times New Roman" w:eastAsia="Times New Roman" w:hAnsi="Times New Roman" w:cs="Times New Roman"/>
          <w:color w:val="000000"/>
          <w:sz w:val="24"/>
          <w:szCs w:val="24"/>
        </w:rPr>
      </w:pPr>
    </w:p>
    <w:p w14:paraId="18C79C52" w14:textId="77777777" w:rsidR="004D509A" w:rsidRDefault="005B334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w:t>
      </w:r>
    </w:p>
    <w:p w14:paraId="18C79C53" w14:textId="35E14E1B" w:rsidR="004D509A" w:rsidRDefault="005B334C">
      <w:pPr>
        <w:widowControl w:val="0"/>
        <w:spacing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Although women have surpassed men in education outcomes</w:t>
      </w:r>
      <w:r>
        <w:rPr>
          <w:rFonts w:ascii="Times New Roman" w:eastAsia="Times New Roman" w:hAnsi="Times New Roman" w:cs="Times New Roman"/>
          <w:sz w:val="24"/>
          <w:szCs w:val="24"/>
        </w:rPr>
        <w:t xml:space="preserve"> such as </w:t>
      </w:r>
      <w:r>
        <w:rPr>
          <w:rFonts w:ascii="Times New Roman" w:eastAsia="Times New Roman" w:hAnsi="Times New Roman" w:cs="Times New Roman"/>
          <w:color w:val="000000"/>
          <w:sz w:val="24"/>
          <w:szCs w:val="24"/>
        </w:rPr>
        <w:t>college attendance and graduation rates</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they are still underrepresented in top management positions in nearly all sectors</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and a gender wage gap still persists</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Traditional economic variables account for some, but not all, of these disparities</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As such, additional explanations have been proposed, including gender differences in willingness to compete</w:t>
      </w:r>
      <w:r>
        <w:rPr>
          <w:rFonts w:ascii="Times New Roman" w:eastAsia="Times New Roman" w:hAnsi="Times New Roman" w:cs="Times New Roman"/>
          <w:color w:val="000000"/>
          <w:sz w:val="24"/>
          <w:szCs w:val="24"/>
          <w:vertAlign w:val="superscript"/>
        </w:rPr>
        <w:t>4,5</w:t>
      </w:r>
      <w:r>
        <w:rPr>
          <w:rFonts w:ascii="Times New Roman" w:eastAsia="Times New Roman" w:hAnsi="Times New Roman" w:cs="Times New Roman"/>
          <w:color w:val="000000"/>
          <w:sz w:val="24"/>
          <w:szCs w:val="24"/>
        </w:rPr>
        <w:t>. Previous research suggests that women are less willing to compete than men, even when they are equally, if not more, qualified</w:t>
      </w:r>
      <w:r>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 xml:space="preserve">. A few factors, including women’s relatively lower levels of confidence in their performance, </w:t>
      </w:r>
      <w:r>
        <w:rPr>
          <w:rFonts w:ascii="Times New Roman" w:eastAsia="Times New Roman" w:hAnsi="Times New Roman" w:cs="Times New Roman"/>
          <w:sz w:val="24"/>
          <w:szCs w:val="24"/>
        </w:rPr>
        <w:t>were shown to partly</w:t>
      </w:r>
      <w:r>
        <w:rPr>
          <w:rFonts w:ascii="Times New Roman" w:eastAsia="Times New Roman" w:hAnsi="Times New Roman" w:cs="Times New Roman"/>
          <w:color w:val="000000"/>
          <w:sz w:val="24"/>
          <w:szCs w:val="24"/>
        </w:rPr>
        <w:t xml:space="preserve"> explain this gender difference</w:t>
      </w:r>
      <w:r>
        <w:rPr>
          <w:rFonts w:ascii="Times New Roman" w:eastAsia="Times New Roman" w:hAnsi="Times New Roman" w:cs="Times New Roman"/>
          <w:color w:val="000000"/>
          <w:sz w:val="24"/>
          <w:szCs w:val="24"/>
          <w:vertAlign w:val="superscript"/>
        </w:rPr>
        <w:t>7</w:t>
      </w:r>
      <w:r>
        <w:rPr>
          <w:rFonts w:ascii="Times New Roman" w:eastAsia="Times New Roman" w:hAnsi="Times New Roman" w:cs="Times New Roman"/>
          <w:sz w:val="24"/>
          <w:szCs w:val="24"/>
        </w:rPr>
        <w:t>. Since prior research has shown that confidence can improve with preparation and training</w:t>
      </w:r>
      <w:r>
        <w:rPr>
          <w:rFonts w:ascii="Times New Roman" w:eastAsia="Times New Roman" w:hAnsi="Times New Roman" w:cs="Times New Roman"/>
          <w:sz w:val="24"/>
          <w:szCs w:val="24"/>
          <w:vertAlign w:val="superscript"/>
        </w:rPr>
        <w:t>8-10</w:t>
      </w:r>
      <w:r>
        <w:rPr>
          <w:rFonts w:ascii="Times New Roman" w:eastAsia="Times New Roman" w:hAnsi="Times New Roman" w:cs="Times New Roman"/>
          <w:sz w:val="24"/>
          <w:szCs w:val="24"/>
        </w:rPr>
        <w:t xml:space="preserve">, providing potential competitors with adequate opportunity to prepare before entering a competition may alleviate the gender gap in willingness to compete. The proposed study extends previous work where we replicated the gender difference in willingness to </w:t>
      </w:r>
      <w:r w:rsidR="005F4F92">
        <w:rPr>
          <w:rFonts w:ascii="Times New Roman" w:eastAsia="Times New Roman" w:hAnsi="Times New Roman" w:cs="Times New Roman"/>
          <w:sz w:val="24"/>
          <w:szCs w:val="24"/>
        </w:rPr>
        <w:t>compete</w:t>
      </w:r>
      <w:del w:id="1" w:author="Richards, Keana" w:date="2020-11-09T09:08:00Z">
        <w:r>
          <w:rPr>
            <w:rFonts w:ascii="Times New Roman" w:eastAsia="Times New Roman" w:hAnsi="Times New Roman" w:cs="Times New Roman"/>
            <w:sz w:val="24"/>
            <w:szCs w:val="24"/>
          </w:rPr>
          <w:delText>.</w:delText>
        </w:r>
      </w:del>
      <w:ins w:id="2" w:author="Richards, Keana" w:date="2020-11-09T09:08:00Z">
        <w:r w:rsidR="005F4F92">
          <w:rPr>
            <w:rFonts w:ascii="Times New Roman" w:eastAsia="Times New Roman" w:hAnsi="Times New Roman" w:cs="Times New Roman"/>
            <w:sz w:val="24"/>
            <w:szCs w:val="24"/>
          </w:rPr>
          <w:t xml:space="preserve"> but</w:t>
        </w:r>
        <w:r w:rsidR="00230721">
          <w:rPr>
            <w:rFonts w:ascii="Times New Roman" w:eastAsia="Times New Roman" w:hAnsi="Times New Roman" w:cs="Times New Roman"/>
            <w:sz w:val="24"/>
            <w:szCs w:val="24"/>
          </w:rPr>
          <w:t xml:space="preserve"> did not find evidence that manipulating the </w:t>
        </w:r>
      </w:ins>
      <w:ins w:id="3" w:author="Richards, Keana" w:date="2021-01-17T09:10:00Z">
        <w:r w:rsidR="005A2FA9">
          <w:rPr>
            <w:rFonts w:ascii="Times New Roman" w:eastAsia="Times New Roman" w:hAnsi="Times New Roman" w:cs="Times New Roman"/>
            <w:sz w:val="24"/>
            <w:szCs w:val="24"/>
          </w:rPr>
          <w:t xml:space="preserve">limited </w:t>
        </w:r>
      </w:ins>
      <w:ins w:id="4" w:author="Richards, Keana" w:date="2020-11-09T09:08:00Z">
        <w:r w:rsidR="00230721">
          <w:rPr>
            <w:rFonts w:ascii="Times New Roman" w:eastAsia="Times New Roman" w:hAnsi="Times New Roman" w:cs="Times New Roman"/>
            <w:sz w:val="24"/>
            <w:szCs w:val="24"/>
          </w:rPr>
          <w:t>opportunity to prepare affected the willingness to compete</w:t>
        </w:r>
        <w:r>
          <w:rPr>
            <w:rFonts w:ascii="Times New Roman" w:eastAsia="Times New Roman" w:hAnsi="Times New Roman" w:cs="Times New Roman"/>
            <w:sz w:val="24"/>
            <w:szCs w:val="24"/>
          </w:rPr>
          <w:t xml:space="preserve">. </w:t>
        </w:r>
        <w:r w:rsidR="00FB75EB">
          <w:rPr>
            <w:rFonts w:ascii="Times New Roman" w:eastAsia="Times New Roman" w:hAnsi="Times New Roman" w:cs="Times New Roman"/>
            <w:sz w:val="24"/>
            <w:szCs w:val="24"/>
          </w:rPr>
          <w:t xml:space="preserve">In the current </w:t>
        </w:r>
        <w:r w:rsidR="0004072A">
          <w:rPr>
            <w:rFonts w:ascii="Times New Roman" w:eastAsia="Times New Roman" w:hAnsi="Times New Roman" w:cs="Times New Roman"/>
            <w:sz w:val="24"/>
            <w:szCs w:val="24"/>
          </w:rPr>
          <w:t xml:space="preserve">study, we plan to assess whether the null effect of the opportunity to prepare </w:t>
        </w:r>
        <w:r w:rsidR="00B76A60">
          <w:rPr>
            <w:rFonts w:ascii="Times New Roman" w:eastAsia="Times New Roman" w:hAnsi="Times New Roman" w:cs="Times New Roman"/>
            <w:sz w:val="24"/>
            <w:szCs w:val="24"/>
          </w:rPr>
          <w:t>on th</w:t>
        </w:r>
      </w:ins>
      <w:ins w:id="5" w:author="Richards, Keana" w:date="2020-11-09T09:09:00Z">
        <w:r w:rsidR="00B76A60">
          <w:rPr>
            <w:rFonts w:ascii="Times New Roman" w:eastAsia="Times New Roman" w:hAnsi="Times New Roman" w:cs="Times New Roman"/>
            <w:sz w:val="24"/>
            <w:szCs w:val="24"/>
          </w:rPr>
          <w:t xml:space="preserve">e choice to compete </w:t>
        </w:r>
      </w:ins>
      <w:ins w:id="6" w:author="Richards, Keana" w:date="2020-11-09T09:08:00Z">
        <w:r w:rsidR="0004072A">
          <w:rPr>
            <w:rFonts w:ascii="Times New Roman" w:eastAsia="Times New Roman" w:hAnsi="Times New Roman" w:cs="Times New Roman"/>
            <w:sz w:val="24"/>
            <w:szCs w:val="24"/>
          </w:rPr>
          <w:t xml:space="preserve">is replicable, </w:t>
        </w:r>
      </w:ins>
      <w:ins w:id="7" w:author="Richards, Keana" w:date="2020-11-09T09:09:00Z">
        <w:r w:rsidR="005B22E7">
          <w:rPr>
            <w:rFonts w:ascii="Times New Roman" w:eastAsia="Times New Roman" w:hAnsi="Times New Roman" w:cs="Times New Roman"/>
            <w:sz w:val="24"/>
            <w:szCs w:val="24"/>
          </w:rPr>
          <w:t xml:space="preserve">while </w:t>
        </w:r>
        <w:r w:rsidR="00085594">
          <w:rPr>
            <w:rFonts w:ascii="Times New Roman" w:eastAsia="Times New Roman" w:hAnsi="Times New Roman" w:cs="Times New Roman"/>
            <w:sz w:val="24"/>
            <w:szCs w:val="24"/>
          </w:rPr>
          <w:t xml:space="preserve">providing </w:t>
        </w:r>
      </w:ins>
      <w:ins w:id="8" w:author="Richards, Keana" w:date="2020-11-09T09:08:00Z">
        <w:r w:rsidR="0004072A">
          <w:rPr>
            <w:rFonts w:ascii="Times New Roman" w:eastAsia="Times New Roman" w:hAnsi="Times New Roman" w:cs="Times New Roman"/>
            <w:sz w:val="24"/>
            <w:szCs w:val="24"/>
          </w:rPr>
          <w:t>an unlimited opportunity to prepare.</w:t>
        </w:r>
      </w:ins>
      <w:ins w:id="9" w:author="Richards, Keana" w:date="2020-11-09T09:09:00Z">
        <w:r w:rsidR="0079378A">
          <w:rPr>
            <w:rFonts w:ascii="Times New Roman" w:eastAsia="Times New Roman" w:hAnsi="Times New Roman" w:cs="Times New Roman"/>
            <w:sz w:val="24"/>
            <w:szCs w:val="24"/>
          </w:rPr>
          <w:t xml:space="preserve"> </w:t>
        </w:r>
      </w:ins>
      <w:del w:id="10" w:author="Richards, Keana" w:date="2020-11-09T09:09:00Z">
        <w:r w:rsidR="00C914FB" w:rsidDel="0079378A">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Even though women were less willing to compete</w:t>
      </w:r>
      <w:ins w:id="11" w:author="Richards, Keana" w:date="2020-11-09T09:11:00Z">
        <w:r w:rsidR="00614063">
          <w:rPr>
            <w:rFonts w:ascii="Times New Roman" w:eastAsia="Times New Roman" w:hAnsi="Times New Roman" w:cs="Times New Roman"/>
            <w:sz w:val="24"/>
            <w:szCs w:val="24"/>
          </w:rPr>
          <w:t xml:space="preserve"> in previous studies</w:t>
        </w:r>
      </w:ins>
      <w:r>
        <w:rPr>
          <w:rFonts w:ascii="Times New Roman" w:eastAsia="Times New Roman" w:hAnsi="Times New Roman" w:cs="Times New Roman"/>
          <w:sz w:val="24"/>
          <w:szCs w:val="24"/>
        </w:rPr>
        <w:t xml:space="preserve">, they were more likely to prepare for the task compared to men. This finding also aligned with participants’ perceptions of gender differences in preparation – that is, both men and women believed that women would prepare more for the task. </w:t>
      </w:r>
      <w:ins w:id="12" w:author="Richards, Keana" w:date="2020-11-09T09:11:00Z">
        <w:r w:rsidR="00EE4226">
          <w:rPr>
            <w:rFonts w:ascii="Times New Roman" w:eastAsia="Times New Roman" w:hAnsi="Times New Roman" w:cs="Times New Roman"/>
            <w:sz w:val="24"/>
            <w:szCs w:val="24"/>
          </w:rPr>
          <w:t>Thus, w</w:t>
        </w:r>
      </w:ins>
      <w:ins w:id="13" w:author="Richards, Keana" w:date="2020-11-09T09:10:00Z">
        <w:r w:rsidR="003C7CF7">
          <w:rPr>
            <w:rFonts w:ascii="Times New Roman" w:eastAsia="Times New Roman" w:hAnsi="Times New Roman" w:cs="Times New Roman"/>
            <w:sz w:val="24"/>
            <w:szCs w:val="24"/>
          </w:rPr>
          <w:t xml:space="preserve">e will assess whether the </w:t>
        </w:r>
      </w:ins>
      <w:ins w:id="14" w:author="Richards, Keana" w:date="2020-11-09T09:11:00Z">
        <w:r w:rsidR="004F4106">
          <w:rPr>
            <w:rFonts w:ascii="Times New Roman" w:eastAsia="Times New Roman" w:hAnsi="Times New Roman" w:cs="Times New Roman"/>
            <w:sz w:val="24"/>
            <w:szCs w:val="24"/>
          </w:rPr>
          <w:t xml:space="preserve">previously </w:t>
        </w:r>
      </w:ins>
      <w:ins w:id="15" w:author="Richards, Keana" w:date="2020-11-09T09:10:00Z">
        <w:r w:rsidR="003C7CF7">
          <w:rPr>
            <w:rFonts w:ascii="Times New Roman" w:eastAsia="Times New Roman" w:hAnsi="Times New Roman" w:cs="Times New Roman"/>
            <w:sz w:val="24"/>
            <w:szCs w:val="24"/>
          </w:rPr>
          <w:t xml:space="preserve">observed gender difference in preparation </w:t>
        </w:r>
      </w:ins>
      <w:ins w:id="16" w:author="Richards, Keana" w:date="2020-11-09T09:12:00Z">
        <w:r w:rsidR="00486DCA">
          <w:rPr>
            <w:rFonts w:ascii="Times New Roman" w:eastAsia="Times New Roman" w:hAnsi="Times New Roman" w:cs="Times New Roman"/>
            <w:sz w:val="24"/>
            <w:szCs w:val="24"/>
          </w:rPr>
          <w:t xml:space="preserve">and lay beliefs about gender differences in preparation </w:t>
        </w:r>
      </w:ins>
      <w:ins w:id="17" w:author="Richards, Keana" w:date="2020-11-09T09:13:00Z">
        <w:r w:rsidR="00414D24">
          <w:rPr>
            <w:rFonts w:ascii="Times New Roman" w:eastAsia="Times New Roman" w:hAnsi="Times New Roman" w:cs="Times New Roman"/>
            <w:sz w:val="24"/>
            <w:szCs w:val="24"/>
          </w:rPr>
          <w:t xml:space="preserve">are </w:t>
        </w:r>
      </w:ins>
      <w:ins w:id="18" w:author="Richards, Keana" w:date="2020-11-09T09:10:00Z">
        <w:r w:rsidR="003C7CF7">
          <w:rPr>
            <w:rFonts w:ascii="Times New Roman" w:eastAsia="Times New Roman" w:hAnsi="Times New Roman" w:cs="Times New Roman"/>
            <w:sz w:val="24"/>
            <w:szCs w:val="24"/>
          </w:rPr>
          <w:t xml:space="preserve">replicable. </w:t>
        </w:r>
      </w:ins>
      <w:del w:id="19" w:author="Richards, Keana" w:date="2020-11-09T09:10:00Z">
        <w:r w:rsidDel="003C7CF7">
          <w:rPr>
            <w:rFonts w:ascii="Times New Roman" w:eastAsia="Times New Roman" w:hAnsi="Times New Roman" w:cs="Times New Roman"/>
            <w:sz w:val="24"/>
            <w:szCs w:val="24"/>
          </w:rPr>
          <w:delText xml:space="preserve">Given the observed gender difference in preparation, we propose to further explore the effect of preparation on willingness to compete.  </w:delText>
        </w:r>
      </w:del>
    </w:p>
    <w:p w14:paraId="18C79C54" w14:textId="77777777" w:rsidR="004D509A" w:rsidRDefault="005B334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18C79C55" w14:textId="6FF3A597" w:rsidR="004D509A" w:rsidRDefault="005B334C">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current experiment, we will examine how actual preparation before a task affects men and women’s willingness to compete.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=1,100 participants from Amazon Mechanical Turk will be randomly assigned to one of two conditions: a control condition that does not include an opportunity to prepare and </w:t>
      </w:r>
      <w:del w:id="20" w:author="Richards, Keana" w:date="2020-11-09T09:13:00Z">
        <w:r w:rsidDel="00BD1A1D">
          <w:rPr>
            <w:rFonts w:ascii="Times New Roman" w:eastAsia="Times New Roman" w:hAnsi="Times New Roman" w:cs="Times New Roman"/>
            <w:sz w:val="24"/>
            <w:szCs w:val="24"/>
          </w:rPr>
          <w:delText>a fixed</w:delText>
        </w:r>
      </w:del>
      <w:ins w:id="21" w:author="Richards, Keana" w:date="2020-11-09T09:13:00Z">
        <w:r w:rsidR="00BD1A1D">
          <w:rPr>
            <w:rFonts w:ascii="Times New Roman" w:eastAsia="Times New Roman" w:hAnsi="Times New Roman" w:cs="Times New Roman"/>
            <w:sz w:val="24"/>
            <w:szCs w:val="24"/>
          </w:rPr>
          <w:t>an unlimited</w:t>
        </w:r>
      </w:ins>
      <w:r>
        <w:rPr>
          <w:rFonts w:ascii="Times New Roman" w:eastAsia="Times New Roman" w:hAnsi="Times New Roman" w:cs="Times New Roman"/>
          <w:sz w:val="24"/>
          <w:szCs w:val="24"/>
        </w:rPr>
        <w:t xml:space="preserve"> preparation condition</w:t>
      </w:r>
      <w:del w:id="22" w:author="Richards, Keana" w:date="2020-11-09T09:15:00Z">
        <w:r w:rsidDel="00852616">
          <w:rPr>
            <w:rFonts w:ascii="Times New Roman" w:eastAsia="Times New Roman" w:hAnsi="Times New Roman" w:cs="Times New Roman"/>
            <w:sz w:val="24"/>
            <w:szCs w:val="24"/>
          </w:rPr>
          <w:delText xml:space="preserve"> where they</w:delText>
        </w:r>
      </w:del>
      <w:del w:id="23" w:author="Richards, Keana" w:date="2020-11-09T09:13:00Z">
        <w:r w:rsidDel="00DB28C1">
          <w:rPr>
            <w:rFonts w:ascii="Times New Roman" w:eastAsia="Times New Roman" w:hAnsi="Times New Roman" w:cs="Times New Roman"/>
            <w:sz w:val="24"/>
            <w:szCs w:val="24"/>
          </w:rPr>
          <w:delText xml:space="preserve"> are required to prepare for a set number of rounds</w:delText>
        </w:r>
      </w:del>
      <w:r>
        <w:rPr>
          <w:rFonts w:ascii="Times New Roman" w:eastAsia="Times New Roman" w:hAnsi="Times New Roman" w:cs="Times New Roman"/>
          <w:sz w:val="24"/>
          <w:szCs w:val="24"/>
        </w:rPr>
        <w:t xml:space="preserve">. In the </w:t>
      </w:r>
      <w:del w:id="24" w:author="Richards, Keana" w:date="2020-11-09T09:15:00Z">
        <w:r w:rsidDel="00202B18">
          <w:rPr>
            <w:rFonts w:ascii="Times New Roman" w:eastAsia="Times New Roman" w:hAnsi="Times New Roman" w:cs="Times New Roman"/>
            <w:sz w:val="24"/>
            <w:szCs w:val="24"/>
          </w:rPr>
          <w:delText xml:space="preserve">fixed </w:delText>
        </w:r>
      </w:del>
      <w:ins w:id="25" w:author="Richards, Keana" w:date="2020-11-09T09:15:00Z">
        <w:r w:rsidR="00202B18">
          <w:rPr>
            <w:rFonts w:ascii="Times New Roman" w:eastAsia="Times New Roman" w:hAnsi="Times New Roman" w:cs="Times New Roman"/>
            <w:sz w:val="24"/>
            <w:szCs w:val="24"/>
          </w:rPr>
          <w:t xml:space="preserve">unlimited </w:t>
        </w:r>
      </w:ins>
      <w:r>
        <w:rPr>
          <w:rFonts w:ascii="Times New Roman" w:eastAsia="Times New Roman" w:hAnsi="Times New Roman" w:cs="Times New Roman"/>
          <w:sz w:val="24"/>
          <w:szCs w:val="24"/>
        </w:rPr>
        <w:t xml:space="preserve">preparation condition, participants will be </w:t>
      </w:r>
      <w:del w:id="26" w:author="Richards, Keana" w:date="2020-11-09T09:15:00Z">
        <w:r w:rsidDel="00202B18">
          <w:rPr>
            <w:rFonts w:ascii="Times New Roman" w:eastAsia="Times New Roman" w:hAnsi="Times New Roman" w:cs="Times New Roman"/>
            <w:sz w:val="24"/>
            <w:szCs w:val="24"/>
          </w:rPr>
          <w:delText xml:space="preserve">required </w:delText>
        </w:r>
      </w:del>
      <w:ins w:id="27" w:author="Richards, Keana" w:date="2020-11-09T09:15:00Z">
        <w:r w:rsidR="00202B18">
          <w:rPr>
            <w:rFonts w:ascii="Times New Roman" w:eastAsia="Times New Roman" w:hAnsi="Times New Roman" w:cs="Times New Roman"/>
            <w:sz w:val="24"/>
            <w:szCs w:val="24"/>
          </w:rPr>
          <w:t xml:space="preserve">able </w:t>
        </w:r>
      </w:ins>
      <w:r>
        <w:rPr>
          <w:rFonts w:ascii="Times New Roman" w:eastAsia="Times New Roman" w:hAnsi="Times New Roman" w:cs="Times New Roman"/>
          <w:sz w:val="24"/>
          <w:szCs w:val="24"/>
        </w:rPr>
        <w:t xml:space="preserve">to complete </w:t>
      </w:r>
      <w:del w:id="28" w:author="Richards, Keana" w:date="2020-11-09T09:15:00Z">
        <w:r w:rsidDel="00202B18">
          <w:rPr>
            <w:rFonts w:ascii="Times New Roman" w:eastAsia="Times New Roman" w:hAnsi="Times New Roman" w:cs="Times New Roman"/>
            <w:sz w:val="24"/>
            <w:szCs w:val="24"/>
          </w:rPr>
          <w:delText xml:space="preserve">one round of 6 </w:delText>
        </w:r>
      </w:del>
      <w:ins w:id="29" w:author="Richards, Keana" w:date="2020-11-09T09:15:00Z">
        <w:r w:rsidR="00202B18">
          <w:rPr>
            <w:rFonts w:ascii="Times New Roman" w:eastAsia="Times New Roman" w:hAnsi="Times New Roman" w:cs="Times New Roman"/>
            <w:sz w:val="24"/>
            <w:szCs w:val="24"/>
          </w:rPr>
          <w:t xml:space="preserve">as many </w:t>
        </w:r>
      </w:ins>
      <w:r>
        <w:rPr>
          <w:rFonts w:ascii="Times New Roman" w:eastAsia="Times New Roman" w:hAnsi="Times New Roman" w:cs="Times New Roman"/>
          <w:sz w:val="24"/>
          <w:szCs w:val="24"/>
        </w:rPr>
        <w:t xml:space="preserve">problems from </w:t>
      </w:r>
      <w:del w:id="30" w:author="Richards, Keana" w:date="2020-11-09T09:15:00Z">
        <w:r w:rsidDel="00202B18">
          <w:rPr>
            <w:rFonts w:ascii="Times New Roman" w:eastAsia="Times New Roman" w:hAnsi="Times New Roman" w:cs="Times New Roman"/>
            <w:sz w:val="24"/>
            <w:szCs w:val="24"/>
          </w:rPr>
          <w:delText xml:space="preserve">each </w:delText>
        </w:r>
      </w:del>
      <w:ins w:id="31" w:author="Richards, Keana" w:date="2020-11-09T09:15:00Z">
        <w:r w:rsidR="00202B18">
          <w:rPr>
            <w:rFonts w:ascii="Times New Roman" w:eastAsia="Times New Roman" w:hAnsi="Times New Roman" w:cs="Times New Roman"/>
            <w:sz w:val="24"/>
            <w:szCs w:val="24"/>
          </w:rPr>
          <w:t xml:space="preserve">the </w:t>
        </w:r>
      </w:ins>
      <w:ins w:id="32" w:author="Richards, Keana" w:date="2020-11-09T09:16:00Z">
        <w:r w:rsidR="009C29C7">
          <w:rPr>
            <w:rFonts w:ascii="Times New Roman" w:eastAsia="Times New Roman" w:hAnsi="Times New Roman" w:cs="Times New Roman"/>
            <w:sz w:val="24"/>
            <w:szCs w:val="24"/>
          </w:rPr>
          <w:t xml:space="preserve">1-12 </w:t>
        </w:r>
      </w:ins>
      <w:r>
        <w:rPr>
          <w:rFonts w:ascii="Times New Roman" w:eastAsia="Times New Roman" w:hAnsi="Times New Roman" w:cs="Times New Roman"/>
          <w:sz w:val="24"/>
          <w:szCs w:val="24"/>
        </w:rPr>
        <w:t>multiplication</w:t>
      </w:r>
      <w:ins w:id="33" w:author="Richards, Keana" w:date="2020-11-09T09:16:00Z">
        <w:r w:rsidR="003D6340">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table</w:t>
      </w:r>
      <w:ins w:id="34" w:author="Richards, Keana" w:date="2020-11-09T09:16:00Z">
        <w:r w:rsidR="003D6340">
          <w:rPr>
            <w:rFonts w:ascii="Times New Roman" w:eastAsia="Times New Roman" w:hAnsi="Times New Roman" w:cs="Times New Roman"/>
            <w:sz w:val="24"/>
            <w:szCs w:val="24"/>
          </w:rPr>
          <w:t>s</w:t>
        </w:r>
        <w:r w:rsidR="006C3AA4">
          <w:rPr>
            <w:rFonts w:ascii="Times New Roman" w:eastAsia="Times New Roman" w:hAnsi="Times New Roman" w:cs="Times New Roman"/>
            <w:sz w:val="24"/>
            <w:szCs w:val="24"/>
          </w:rPr>
          <w:t xml:space="preserve"> as they desire, wit</w:t>
        </w:r>
      </w:ins>
      <w:ins w:id="35" w:author="Richards, Keana" w:date="2020-11-09T09:17:00Z">
        <w:r w:rsidR="006C3AA4">
          <w:rPr>
            <w:rFonts w:ascii="Times New Roman" w:eastAsia="Times New Roman" w:hAnsi="Times New Roman" w:cs="Times New Roman"/>
            <w:sz w:val="24"/>
            <w:szCs w:val="24"/>
          </w:rPr>
          <w:t>h the option to opt out of the preparation at any time</w:t>
        </w:r>
      </w:ins>
      <w:del w:id="36" w:author="Richards, Keana" w:date="2020-11-09T09:16:00Z">
        <w:r w:rsidDel="006C3AA4">
          <w:rPr>
            <w:rFonts w:ascii="Times New Roman" w:eastAsia="Times New Roman" w:hAnsi="Times New Roman" w:cs="Times New Roman"/>
            <w:sz w:val="24"/>
            <w:szCs w:val="24"/>
          </w:rPr>
          <w:delText xml:space="preserve"> (12 total)</w:delText>
        </w:r>
      </w:del>
      <w:r>
        <w:rPr>
          <w:rFonts w:ascii="Times New Roman" w:eastAsia="Times New Roman" w:hAnsi="Times New Roman" w:cs="Times New Roman"/>
          <w:sz w:val="24"/>
          <w:szCs w:val="24"/>
        </w:rPr>
        <w:t xml:space="preserve">. Crucially, participants will be given the opportunity to practice/study </w:t>
      </w:r>
      <w:r>
        <w:rPr>
          <w:rFonts w:ascii="Times New Roman" w:eastAsia="Times New Roman" w:hAnsi="Times New Roman" w:cs="Times New Roman"/>
          <w:i/>
          <w:sz w:val="24"/>
          <w:szCs w:val="24"/>
        </w:rPr>
        <w:t>before</w:t>
      </w:r>
      <w:r>
        <w:rPr>
          <w:rFonts w:ascii="Times New Roman" w:eastAsia="Times New Roman" w:hAnsi="Times New Roman" w:cs="Times New Roman"/>
          <w:sz w:val="24"/>
          <w:szCs w:val="24"/>
        </w:rPr>
        <w:t xml:space="preserve"> they make their decision to compete. We are interested in the effect of </w:t>
      </w:r>
      <w:del w:id="37" w:author="Richards, Keana" w:date="2020-11-09T09:17:00Z">
        <w:r w:rsidDel="003D4659">
          <w:rPr>
            <w:rFonts w:ascii="Times New Roman" w:eastAsia="Times New Roman" w:hAnsi="Times New Roman" w:cs="Times New Roman"/>
            <w:sz w:val="24"/>
            <w:szCs w:val="24"/>
          </w:rPr>
          <w:delText xml:space="preserve">fixed </w:delText>
        </w:r>
      </w:del>
      <w:ins w:id="38" w:author="Richards, Keana" w:date="2020-11-09T09:17:00Z">
        <w:r w:rsidR="003D4659">
          <w:rPr>
            <w:rFonts w:ascii="Times New Roman" w:eastAsia="Times New Roman" w:hAnsi="Times New Roman" w:cs="Times New Roman"/>
            <w:sz w:val="24"/>
            <w:szCs w:val="24"/>
          </w:rPr>
          <w:t xml:space="preserve">unlimited </w:t>
        </w:r>
      </w:ins>
      <w:r>
        <w:rPr>
          <w:rFonts w:ascii="Times New Roman" w:eastAsia="Times New Roman" w:hAnsi="Times New Roman" w:cs="Times New Roman"/>
          <w:sz w:val="24"/>
          <w:szCs w:val="24"/>
        </w:rPr>
        <w:t>preparation on the decision to compete, relative to the control condition.</w:t>
      </w:r>
    </w:p>
    <w:p w14:paraId="18C79C56" w14:textId="77777777" w:rsidR="004D509A" w:rsidRDefault="004D509A">
      <w:pPr>
        <w:spacing w:line="240" w:lineRule="auto"/>
        <w:ind w:firstLine="720"/>
        <w:jc w:val="both"/>
        <w:rPr>
          <w:rFonts w:ascii="Times New Roman" w:eastAsia="Times New Roman" w:hAnsi="Times New Roman" w:cs="Times New Roman"/>
          <w:sz w:val="24"/>
          <w:szCs w:val="24"/>
        </w:rPr>
      </w:pPr>
    </w:p>
    <w:p w14:paraId="18C79C57"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Sampling Plan</w:t>
      </w:r>
    </w:p>
    <w:p w14:paraId="18C79C58" w14:textId="638678FF" w:rsidR="004D509A" w:rsidRDefault="005B334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collection for this project has not yet begun. We plan to </w:t>
      </w:r>
      <w:r>
        <w:rPr>
          <w:rFonts w:ascii="Times New Roman" w:eastAsia="Times New Roman" w:hAnsi="Times New Roman" w:cs="Times New Roman"/>
          <w:color w:val="000000"/>
          <w:sz w:val="24"/>
          <w:szCs w:val="24"/>
        </w:rPr>
        <w:t xml:space="preserve">recruit 1,100 participants on </w:t>
      </w:r>
      <w:del w:id="39" w:author="Richards, Keana" w:date="2021-01-17T17:15:00Z">
        <w:r w:rsidR="00E3319D" w:rsidDel="00D85CAF">
          <w:rPr>
            <w:rFonts w:ascii="Times New Roman" w:eastAsia="Times New Roman" w:hAnsi="Times New Roman" w:cs="Times New Roman"/>
            <w:sz w:val="24"/>
            <w:szCs w:val="24"/>
          </w:rPr>
          <w:delText>TBD</w:delText>
        </w:r>
        <w:r w:rsidR="009F7D3F" w:rsidDel="00D85CAF">
          <w:rPr>
            <w:rFonts w:ascii="Times New Roman" w:eastAsia="Times New Roman" w:hAnsi="Times New Roman" w:cs="Times New Roman"/>
            <w:sz w:val="24"/>
            <w:szCs w:val="24"/>
          </w:rPr>
          <w:delText xml:space="preserve"> </w:delText>
        </w:r>
      </w:del>
      <w:ins w:id="40" w:author="Richards, Keana" w:date="2021-01-17T17:15:00Z">
        <w:r w:rsidR="00D85CAF">
          <w:rPr>
            <w:rFonts w:ascii="Times New Roman" w:eastAsia="Times New Roman" w:hAnsi="Times New Roman" w:cs="Times New Roman"/>
            <w:sz w:val="24"/>
            <w:szCs w:val="24"/>
          </w:rPr>
          <w:t xml:space="preserve">Amazon Mechanical Turk </w:t>
        </w:r>
      </w:ins>
      <w:r>
        <w:rPr>
          <w:rFonts w:ascii="Times New Roman" w:eastAsia="Times New Roman" w:hAnsi="Times New Roman" w:cs="Times New Roman"/>
          <w:sz w:val="24"/>
          <w:szCs w:val="24"/>
        </w:rPr>
        <w:t>to complete a study examining “decision-making and performance.” The participants will be guaranteed $</w:t>
      </w:r>
      <w:del w:id="41" w:author="Richards, Keana" w:date="2020-11-09T09:29:00Z">
        <w:r w:rsidDel="00450C6A">
          <w:rPr>
            <w:rFonts w:ascii="Times New Roman" w:eastAsia="Times New Roman" w:hAnsi="Times New Roman" w:cs="Times New Roman"/>
            <w:sz w:val="24"/>
            <w:szCs w:val="24"/>
          </w:rPr>
          <w:delText>1.50</w:delText>
        </w:r>
      </w:del>
      <w:ins w:id="42" w:author="Richards, Keana" w:date="2020-11-09T09:29:00Z">
        <w:r w:rsidR="00450C6A">
          <w:rPr>
            <w:rFonts w:ascii="Times New Roman" w:eastAsia="Times New Roman" w:hAnsi="Times New Roman" w:cs="Times New Roman"/>
            <w:sz w:val="24"/>
            <w:szCs w:val="24"/>
          </w:rPr>
          <w:t>TBD</w:t>
        </w:r>
      </w:ins>
      <w:r>
        <w:rPr>
          <w:rFonts w:ascii="Times New Roman" w:eastAsia="Times New Roman" w:hAnsi="Times New Roman" w:cs="Times New Roman"/>
          <w:sz w:val="24"/>
          <w:szCs w:val="24"/>
        </w:rPr>
        <w:t xml:space="preserve"> for completing the survey, along with any bonuses they earn during the competition rounds. Men and women will be evenly assigned to both conditions.</w:t>
      </w:r>
    </w:p>
    <w:p w14:paraId="18C79C59" w14:textId="77777777" w:rsidR="004D509A" w:rsidRDefault="004D509A">
      <w:pPr>
        <w:ind w:firstLine="720"/>
        <w:jc w:val="both"/>
        <w:rPr>
          <w:rFonts w:ascii="Times New Roman" w:eastAsia="Times New Roman" w:hAnsi="Times New Roman" w:cs="Times New Roman"/>
          <w:sz w:val="24"/>
          <w:szCs w:val="24"/>
        </w:rPr>
      </w:pPr>
    </w:p>
    <w:p w14:paraId="18C79C5A"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Variables </w:t>
      </w:r>
    </w:p>
    <w:p w14:paraId="18C79C5B" w14:textId="77777777" w:rsidR="004D509A" w:rsidRDefault="005B334C">
      <w:pPr>
        <w:pBdr>
          <w:top w:val="nil"/>
          <w:left w:val="nil"/>
          <w:bottom w:val="nil"/>
          <w:right w:val="nil"/>
          <w:between w:val="nil"/>
        </w:pBdr>
        <w:ind w:left="72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lastRenderedPageBreak/>
        <w:t>Manipulated variables</w:t>
      </w:r>
    </w:p>
    <w:p w14:paraId="18C79C5C" w14:textId="4A1CAAEA"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Preparation condition: </w:t>
      </w:r>
      <w:r>
        <w:rPr>
          <w:rFonts w:ascii="Times New Roman" w:eastAsia="Times New Roman" w:hAnsi="Times New Roman" w:cs="Times New Roman"/>
          <w:color w:val="000000"/>
          <w:sz w:val="24"/>
          <w:szCs w:val="24"/>
        </w:rPr>
        <w:t xml:space="preserve">Participants will be randomly assigned to either a preparation condition, where they will be able to prepare </w:t>
      </w:r>
      <w:r>
        <w:rPr>
          <w:rFonts w:ascii="Times New Roman" w:eastAsia="Times New Roman" w:hAnsi="Times New Roman" w:cs="Times New Roman"/>
          <w:sz w:val="24"/>
          <w:szCs w:val="24"/>
        </w:rPr>
        <w:t>before completing the task for a</w:t>
      </w:r>
      <w:ins w:id="43" w:author="Richards, Keana" w:date="2020-11-09T09:18:00Z">
        <w:r w:rsidR="009E0440">
          <w:rPr>
            <w:rFonts w:ascii="Times New Roman" w:eastAsia="Times New Roman" w:hAnsi="Times New Roman" w:cs="Times New Roman"/>
            <w:sz w:val="24"/>
            <w:szCs w:val="24"/>
          </w:rPr>
          <w:t>s long as they want</w:t>
        </w:r>
      </w:ins>
      <w:del w:id="44" w:author="Richards, Keana" w:date="2020-11-09T09:18:00Z">
        <w:r w:rsidDel="009E0440">
          <w:rPr>
            <w:rFonts w:ascii="Times New Roman" w:eastAsia="Times New Roman" w:hAnsi="Times New Roman" w:cs="Times New Roman"/>
            <w:sz w:val="24"/>
            <w:szCs w:val="24"/>
          </w:rPr>
          <w:delText xml:space="preserve"> fixed number of rounds</w:delText>
        </w:r>
      </w:del>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or a control condition, where they will not have this opportunity to prepare, completing a filler task instead. </w:t>
      </w:r>
      <w:r>
        <w:rPr>
          <w:rFonts w:ascii="Times New Roman" w:eastAsia="Times New Roman" w:hAnsi="Times New Roman" w:cs="Times New Roman"/>
          <w:sz w:val="24"/>
          <w:szCs w:val="24"/>
        </w:rPr>
        <w:t xml:space="preserve">We are interested in how </w:t>
      </w:r>
      <w:del w:id="45" w:author="Richards, Keana" w:date="2020-11-09T09:19:00Z">
        <w:r w:rsidDel="003C452E">
          <w:rPr>
            <w:rFonts w:ascii="Times New Roman" w:eastAsia="Times New Roman" w:hAnsi="Times New Roman" w:cs="Times New Roman"/>
            <w:sz w:val="24"/>
            <w:szCs w:val="24"/>
          </w:rPr>
          <w:delText xml:space="preserve">being provided </w:delText>
        </w:r>
      </w:del>
      <w:r>
        <w:rPr>
          <w:rFonts w:ascii="Times New Roman" w:eastAsia="Times New Roman" w:hAnsi="Times New Roman" w:cs="Times New Roman"/>
          <w:sz w:val="24"/>
          <w:szCs w:val="24"/>
        </w:rPr>
        <w:t>an</w:t>
      </w:r>
      <w:ins w:id="46" w:author="Richards, Keana" w:date="2020-11-09T09:18:00Z">
        <w:r w:rsidR="00AC4B73">
          <w:rPr>
            <w:rFonts w:ascii="Times New Roman" w:eastAsia="Times New Roman" w:hAnsi="Times New Roman" w:cs="Times New Roman"/>
            <w:sz w:val="24"/>
            <w:szCs w:val="24"/>
          </w:rPr>
          <w:t xml:space="preserve"> unlimited</w:t>
        </w:r>
      </w:ins>
      <w:r>
        <w:rPr>
          <w:rFonts w:ascii="Times New Roman" w:eastAsia="Times New Roman" w:hAnsi="Times New Roman" w:cs="Times New Roman"/>
          <w:sz w:val="24"/>
          <w:szCs w:val="24"/>
        </w:rPr>
        <w:t xml:space="preserve"> opportunity to prepare for a task affects choice of a payment scheme. </w:t>
      </w:r>
    </w:p>
    <w:p w14:paraId="18C79C5D" w14:textId="77777777" w:rsidR="004D509A" w:rsidRDefault="005B334C">
      <w:pPr>
        <w:pBdr>
          <w:top w:val="nil"/>
          <w:left w:val="nil"/>
          <w:bottom w:val="nil"/>
          <w:right w:val="nil"/>
          <w:between w:val="nil"/>
        </w:pBdr>
        <w:ind w:left="72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Measured variables </w:t>
      </w:r>
    </w:p>
    <w:p w14:paraId="18C79C5E"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Gender: </w:t>
      </w:r>
      <w:r>
        <w:rPr>
          <w:rFonts w:ascii="Times New Roman" w:eastAsia="Times New Roman" w:hAnsi="Times New Roman" w:cs="Times New Roman"/>
          <w:color w:val="000000"/>
          <w:sz w:val="24"/>
          <w:szCs w:val="24"/>
        </w:rPr>
        <w:t xml:space="preserve">Participants’ gender will be coded as 1 if they indicate they are </w:t>
      </w:r>
      <w:r>
        <w:rPr>
          <w:rFonts w:ascii="Times New Roman" w:eastAsia="Times New Roman" w:hAnsi="Times New Roman" w:cs="Times New Roman"/>
          <w:sz w:val="24"/>
          <w:szCs w:val="24"/>
        </w:rPr>
        <w:t>female</w:t>
      </w:r>
      <w:r>
        <w:rPr>
          <w:rFonts w:ascii="Times New Roman" w:eastAsia="Times New Roman" w:hAnsi="Times New Roman" w:cs="Times New Roman"/>
          <w:color w:val="000000"/>
          <w:sz w:val="24"/>
          <w:szCs w:val="24"/>
        </w:rPr>
        <w:t xml:space="preserve">, and 0 if they indicate they are </w:t>
      </w:r>
      <w:r>
        <w:rPr>
          <w:rFonts w:ascii="Times New Roman" w:eastAsia="Times New Roman" w:hAnsi="Times New Roman" w:cs="Times New Roman"/>
          <w:sz w:val="24"/>
          <w:szCs w:val="24"/>
        </w:rPr>
        <w:t>male</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Gender will be collected with basic demographic information at the beginning of the survey.</w:t>
      </w:r>
    </w:p>
    <w:p w14:paraId="18C79C5F" w14:textId="77777777" w:rsidR="004D509A" w:rsidRDefault="004D509A">
      <w:pPr>
        <w:pBdr>
          <w:top w:val="nil"/>
          <w:left w:val="nil"/>
          <w:bottom w:val="nil"/>
          <w:right w:val="nil"/>
          <w:between w:val="nil"/>
        </w:pBdr>
        <w:jc w:val="both"/>
        <w:rPr>
          <w:rFonts w:ascii="Times New Roman" w:eastAsia="Times New Roman" w:hAnsi="Times New Roman" w:cs="Times New Roman"/>
          <w:i/>
          <w:sz w:val="24"/>
          <w:szCs w:val="24"/>
        </w:rPr>
      </w:pPr>
    </w:p>
    <w:p w14:paraId="18C79C60"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Willingness to compete: </w:t>
      </w:r>
      <w:r>
        <w:rPr>
          <w:rFonts w:ascii="Times New Roman" w:eastAsia="Times New Roman" w:hAnsi="Times New Roman" w:cs="Times New Roman"/>
          <w:sz w:val="24"/>
          <w:szCs w:val="24"/>
        </w:rPr>
        <w:t>Participants’ payment scheme choice will be</w:t>
      </w:r>
      <w:r>
        <w:rPr>
          <w:rFonts w:ascii="Times New Roman" w:eastAsia="Times New Roman" w:hAnsi="Times New Roman" w:cs="Times New Roman"/>
          <w:color w:val="000000"/>
          <w:sz w:val="24"/>
          <w:szCs w:val="24"/>
        </w:rPr>
        <w:t xml:space="preserve"> coded </w:t>
      </w:r>
      <w:r>
        <w:rPr>
          <w:rFonts w:ascii="Times New Roman" w:eastAsia="Times New Roman" w:hAnsi="Times New Roman" w:cs="Times New Roman"/>
          <w:sz w:val="24"/>
          <w:szCs w:val="24"/>
        </w:rPr>
        <w:t xml:space="preserve">as 0 if they choose the piece-rate payment scheme, and 1 if they choose the tournament payment scheme. </w:t>
      </w:r>
    </w:p>
    <w:p w14:paraId="18C79C61" w14:textId="77777777" w:rsidR="004D509A" w:rsidRDefault="004D509A">
      <w:pPr>
        <w:pBdr>
          <w:top w:val="nil"/>
          <w:left w:val="nil"/>
          <w:bottom w:val="nil"/>
          <w:right w:val="nil"/>
          <w:between w:val="nil"/>
        </w:pBdr>
        <w:jc w:val="both"/>
        <w:rPr>
          <w:rFonts w:ascii="Times New Roman" w:eastAsia="Times New Roman" w:hAnsi="Times New Roman" w:cs="Times New Roman"/>
          <w:i/>
          <w:color w:val="000000"/>
          <w:sz w:val="24"/>
          <w:szCs w:val="24"/>
        </w:rPr>
      </w:pPr>
    </w:p>
    <w:p w14:paraId="18C79C62"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commentRangeStart w:id="47"/>
      <w:r>
        <w:rPr>
          <w:rFonts w:ascii="Times New Roman" w:eastAsia="Times New Roman" w:hAnsi="Times New Roman" w:cs="Times New Roman"/>
          <w:i/>
          <w:sz w:val="24"/>
          <w:szCs w:val="24"/>
        </w:rPr>
        <w:t>Preparedness:</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Participants in both conditions will be asked whether they wish they had more time to prepare for the multiplication task</w:t>
      </w:r>
      <w:r>
        <w:rPr>
          <w:rFonts w:ascii="Times New Roman" w:eastAsia="Times New Roman" w:hAnsi="Times New Roman" w:cs="Times New Roman"/>
          <w:sz w:val="24"/>
          <w:szCs w:val="24"/>
        </w:rPr>
        <w:t xml:space="preserve"> (yes or no)</w:t>
      </w:r>
      <w:r>
        <w:rPr>
          <w:rFonts w:ascii="Times New Roman" w:eastAsia="Times New Roman" w:hAnsi="Times New Roman" w:cs="Times New Roman"/>
          <w:color w:val="000000"/>
          <w:sz w:val="24"/>
          <w:szCs w:val="24"/>
        </w:rPr>
        <w:t xml:space="preserve">. </w:t>
      </w:r>
      <w:commentRangeEnd w:id="47"/>
      <w:r w:rsidR="006C0C7A">
        <w:rPr>
          <w:rStyle w:val="CommentReference"/>
        </w:rPr>
        <w:commentReference w:id="47"/>
      </w:r>
    </w:p>
    <w:p w14:paraId="18C79C63" w14:textId="77777777" w:rsidR="004D509A" w:rsidRDefault="004D509A">
      <w:pPr>
        <w:pBdr>
          <w:top w:val="nil"/>
          <w:left w:val="nil"/>
          <w:bottom w:val="nil"/>
          <w:right w:val="nil"/>
          <w:between w:val="nil"/>
        </w:pBdr>
        <w:jc w:val="both"/>
        <w:rPr>
          <w:rFonts w:ascii="Times New Roman" w:eastAsia="Times New Roman" w:hAnsi="Times New Roman" w:cs="Times New Roman"/>
          <w:i/>
          <w:color w:val="000000"/>
          <w:sz w:val="24"/>
          <w:szCs w:val="24"/>
        </w:rPr>
      </w:pPr>
    </w:p>
    <w:p w14:paraId="18C79C64" w14:textId="72D5E71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Confidence: </w:t>
      </w:r>
      <w:r>
        <w:rPr>
          <w:rFonts w:ascii="Times New Roman" w:eastAsia="Times New Roman" w:hAnsi="Times New Roman" w:cs="Times New Roman"/>
          <w:color w:val="000000"/>
          <w:sz w:val="24"/>
          <w:szCs w:val="24"/>
        </w:rPr>
        <w:t xml:space="preserve">After completing the tasks, participants will be incentivized to </w:t>
      </w:r>
      <w:r>
        <w:rPr>
          <w:rFonts w:ascii="Times New Roman" w:eastAsia="Times New Roman" w:hAnsi="Times New Roman" w:cs="Times New Roman"/>
          <w:sz w:val="24"/>
          <w:szCs w:val="24"/>
        </w:rPr>
        <w:t>guess</w:t>
      </w:r>
      <w:r>
        <w:rPr>
          <w:rFonts w:ascii="Times New Roman" w:eastAsia="Times New Roman" w:hAnsi="Times New Roman" w:cs="Times New Roman"/>
          <w:color w:val="000000"/>
          <w:sz w:val="24"/>
          <w:szCs w:val="24"/>
        </w:rPr>
        <w:t xml:space="preserve"> their relative performance compared to all other participants that completed the task</w:t>
      </w:r>
      <w:r>
        <w:rPr>
          <w:rFonts w:ascii="Times New Roman" w:eastAsia="Times New Roman" w:hAnsi="Times New Roman" w:cs="Times New Roman"/>
          <w:sz w:val="24"/>
          <w:szCs w:val="24"/>
        </w:rPr>
        <w:t xml:space="preserve"> by indicating the decile of their score relative to other participants. </w:t>
      </w:r>
      <w:r>
        <w:rPr>
          <w:rFonts w:ascii="Times New Roman" w:eastAsia="Times New Roman" w:hAnsi="Times New Roman" w:cs="Times New Roman"/>
          <w:color w:val="000000"/>
          <w:sz w:val="24"/>
          <w:szCs w:val="24"/>
        </w:rPr>
        <w:t>If they answer corr</w:t>
      </w:r>
      <w:r>
        <w:rPr>
          <w:rFonts w:ascii="Times New Roman" w:eastAsia="Times New Roman" w:hAnsi="Times New Roman" w:cs="Times New Roman"/>
          <w:sz w:val="24"/>
          <w:szCs w:val="24"/>
        </w:rPr>
        <w:t xml:space="preserve">ectly and confidence is randomly selected as the incentivized post-competition measure for a bonus, they will be awarded $.10. </w:t>
      </w:r>
    </w:p>
    <w:p w14:paraId="18C79C65" w14:textId="77777777" w:rsidR="004D509A" w:rsidRDefault="004D509A">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18C79C66" w14:textId="77777777" w:rsidR="004D509A" w:rsidRDefault="005B334C">
      <w:pPr>
        <w:pBdr>
          <w:top w:val="nil"/>
          <w:left w:val="nil"/>
          <w:bottom w:val="nil"/>
          <w:right w:val="nil"/>
          <w:between w:val="nil"/>
        </w:pBdr>
        <w:jc w:val="both"/>
        <w:rPr>
          <w:rFonts w:ascii="Times New Roman" w:eastAsia="Times New Roman" w:hAnsi="Times New Roman" w:cs="Times New Roman"/>
          <w:color w:val="404040"/>
          <w:sz w:val="24"/>
          <w:szCs w:val="24"/>
          <w:highlight w:val="white"/>
        </w:rPr>
      </w:pPr>
      <w:r>
        <w:rPr>
          <w:rFonts w:ascii="Times New Roman" w:eastAsia="Times New Roman" w:hAnsi="Times New Roman" w:cs="Times New Roman"/>
          <w:i/>
          <w:color w:val="000000"/>
          <w:sz w:val="24"/>
          <w:szCs w:val="24"/>
        </w:rPr>
        <w:t xml:space="preserve">Risk </w:t>
      </w:r>
      <w:r>
        <w:rPr>
          <w:rFonts w:ascii="Times New Roman" w:eastAsia="Times New Roman" w:hAnsi="Times New Roman" w:cs="Times New Roman"/>
          <w:i/>
          <w:sz w:val="24"/>
          <w:szCs w:val="24"/>
        </w:rPr>
        <w:t>tolerance</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sz w:val="24"/>
          <w:szCs w:val="24"/>
        </w:rPr>
        <w:t>self-reported)</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We will use the typical operationalization of risk aversion used in previous studies, where participants will respond to the question “How do you see yourself: Are you generally a person who is fully prepared to take risks or do you try to avoid taking risks?” on a 0-10 scale</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404040"/>
          <w:sz w:val="24"/>
          <w:szCs w:val="24"/>
          <w:highlight w:val="white"/>
        </w:rPr>
        <w:t xml:space="preserve"> </w:t>
      </w:r>
    </w:p>
    <w:p w14:paraId="18C79C67" w14:textId="77777777" w:rsidR="004D509A" w:rsidRDefault="004D509A">
      <w:pPr>
        <w:pBdr>
          <w:top w:val="nil"/>
          <w:left w:val="nil"/>
          <w:bottom w:val="nil"/>
          <w:right w:val="nil"/>
          <w:between w:val="nil"/>
        </w:pBdr>
        <w:jc w:val="both"/>
        <w:rPr>
          <w:rFonts w:ascii="Times New Roman" w:eastAsia="Times New Roman" w:hAnsi="Times New Roman" w:cs="Times New Roman"/>
          <w:color w:val="000000"/>
          <w:sz w:val="24"/>
          <w:szCs w:val="24"/>
        </w:rPr>
      </w:pPr>
      <w:commentRangeStart w:id="48"/>
    </w:p>
    <w:p w14:paraId="18C79C68"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Perceptions of gender differences: </w:t>
      </w:r>
      <w:commentRangeEnd w:id="48"/>
      <w:r w:rsidR="00412041">
        <w:rPr>
          <w:rStyle w:val="CommentReference"/>
        </w:rPr>
        <w:commentReference w:id="48"/>
      </w:r>
      <w:r>
        <w:rPr>
          <w:rFonts w:ascii="Times New Roman" w:eastAsia="Times New Roman" w:hAnsi="Times New Roman" w:cs="Times New Roman"/>
          <w:sz w:val="24"/>
          <w:szCs w:val="24"/>
        </w:rPr>
        <w:t xml:space="preserve">After completing the task, participants will be asked questions about their expectations of gender differences in performance (“Do you think men or women in this study correctly solved more multiplication problems on average?”), willingness to prepare (“Do you think men or women in this study spent more time practicing/studying before completing the multiplication task?”), and willingness to compete (“Do you think men or women in this study chose the tournament payment option more often?”). Also, if they answer correctly and one of their responses is randomly selected as the incentivized post-competition measure for a bonus, they will be awarded $.10. An additional question about perceptions of general gender differences in willingness to prepare that will not be incentivized will be included after they respond to the first four questions: “For most tasks, do you think men or women generally prepare (i.e., practice and/or study) more?” This question will not be incentivized because we cannot attest to its overall accuracy. </w:t>
      </w:r>
    </w:p>
    <w:p w14:paraId="18C79C69" w14:textId="77777777" w:rsidR="004D509A" w:rsidRDefault="004D509A">
      <w:pPr>
        <w:pBdr>
          <w:top w:val="nil"/>
          <w:left w:val="nil"/>
          <w:bottom w:val="nil"/>
          <w:right w:val="nil"/>
          <w:between w:val="nil"/>
        </w:pBdr>
        <w:jc w:val="both"/>
        <w:rPr>
          <w:rFonts w:ascii="Times New Roman" w:eastAsia="Times New Roman" w:hAnsi="Times New Roman" w:cs="Times New Roman"/>
          <w:color w:val="000000"/>
          <w:sz w:val="24"/>
          <w:szCs w:val="24"/>
        </w:rPr>
      </w:pPr>
    </w:p>
    <w:p w14:paraId="18C79C6A" w14:textId="23A5BFB3"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lastRenderedPageBreak/>
        <w:t xml:space="preserve">Number of comprehension check questions incorrect: </w:t>
      </w:r>
      <w:r>
        <w:rPr>
          <w:rFonts w:ascii="Times New Roman" w:eastAsia="Times New Roman" w:hAnsi="Times New Roman" w:cs="Times New Roman"/>
          <w:color w:val="000000"/>
          <w:sz w:val="24"/>
          <w:szCs w:val="24"/>
        </w:rPr>
        <w:t>Participants will be asked a series of comprehension check questions to assess their understanding of the payment schemes</w:t>
      </w:r>
      <w:r>
        <w:rPr>
          <w:rFonts w:ascii="Times New Roman" w:eastAsia="Times New Roman" w:hAnsi="Times New Roman" w:cs="Times New Roman"/>
          <w:sz w:val="24"/>
          <w:szCs w:val="24"/>
        </w:rPr>
        <w:t>, which must be answered correctly for them to be able to participate.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color w:val="000000"/>
          <w:sz w:val="24"/>
          <w:szCs w:val="24"/>
        </w:rPr>
        <w:t xml:space="preserve">e will count the number of </w:t>
      </w:r>
      <w:ins w:id="49" w:author="Richards, Keana" w:date="2020-11-09T09:20:00Z">
        <w:r w:rsidR="00792820">
          <w:rPr>
            <w:rFonts w:ascii="Times New Roman" w:eastAsia="Times New Roman" w:hAnsi="Times New Roman" w:cs="Times New Roman"/>
            <w:color w:val="000000"/>
            <w:sz w:val="24"/>
            <w:szCs w:val="24"/>
          </w:rPr>
          <w:t xml:space="preserve">comprehension check </w:t>
        </w:r>
      </w:ins>
      <w:del w:id="50" w:author="Richards, Keana" w:date="2020-11-09T09:20:00Z">
        <w:r w:rsidDel="00792820">
          <w:rPr>
            <w:rFonts w:ascii="Times New Roman" w:eastAsia="Times New Roman" w:hAnsi="Times New Roman" w:cs="Times New Roman"/>
            <w:color w:val="000000"/>
            <w:sz w:val="24"/>
            <w:szCs w:val="24"/>
          </w:rPr>
          <w:delText xml:space="preserve">problems </w:delText>
        </w:r>
      </w:del>
      <w:ins w:id="51" w:author="Richards, Keana" w:date="2020-11-09T09:20:00Z">
        <w:r w:rsidR="00792820">
          <w:rPr>
            <w:rFonts w:ascii="Times New Roman" w:eastAsia="Times New Roman" w:hAnsi="Times New Roman" w:cs="Times New Roman"/>
            <w:color w:val="000000"/>
            <w:sz w:val="24"/>
            <w:szCs w:val="24"/>
          </w:rPr>
          <w:t xml:space="preserve">questions </w:t>
        </w:r>
      </w:ins>
      <w:r>
        <w:rPr>
          <w:rFonts w:ascii="Times New Roman" w:eastAsia="Times New Roman" w:hAnsi="Times New Roman" w:cs="Times New Roman"/>
          <w:color w:val="000000"/>
          <w:sz w:val="24"/>
          <w:szCs w:val="24"/>
        </w:rPr>
        <w:t>that they answer incorrectly</w:t>
      </w:r>
      <w:r>
        <w:rPr>
          <w:rFonts w:ascii="Times New Roman" w:eastAsia="Times New Roman" w:hAnsi="Times New Roman" w:cs="Times New Roman"/>
          <w:sz w:val="24"/>
          <w:szCs w:val="24"/>
        </w:rPr>
        <w:t xml:space="preserve"> until they proceed. </w:t>
      </w:r>
    </w:p>
    <w:p w14:paraId="18C79C6B" w14:textId="77777777" w:rsidR="004D509A" w:rsidRDefault="004D509A">
      <w:pPr>
        <w:pBdr>
          <w:top w:val="nil"/>
          <w:left w:val="nil"/>
          <w:bottom w:val="nil"/>
          <w:right w:val="nil"/>
          <w:between w:val="nil"/>
        </w:pBdr>
        <w:jc w:val="both"/>
        <w:rPr>
          <w:rFonts w:ascii="Times New Roman" w:eastAsia="Times New Roman" w:hAnsi="Times New Roman" w:cs="Times New Roman"/>
          <w:sz w:val="24"/>
          <w:szCs w:val="24"/>
        </w:rPr>
      </w:pPr>
    </w:p>
    <w:p w14:paraId="18C79C6C" w14:textId="77777777" w:rsidR="004D509A" w:rsidRDefault="005B334C">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Performance on the task: </w:t>
      </w:r>
      <w:r>
        <w:rPr>
          <w:rFonts w:ascii="Times New Roman" w:eastAsia="Times New Roman" w:hAnsi="Times New Roman" w:cs="Times New Roman"/>
          <w:sz w:val="24"/>
          <w:szCs w:val="24"/>
        </w:rPr>
        <w:t xml:space="preserve">Participants’ performance on the task will be based on the number of problems they answer correctly during the 2 minutes they are allotted. </w:t>
      </w:r>
    </w:p>
    <w:p w14:paraId="18C79C6D" w14:textId="77777777" w:rsidR="004D509A" w:rsidRDefault="004D509A">
      <w:pPr>
        <w:pBdr>
          <w:top w:val="nil"/>
          <w:left w:val="nil"/>
          <w:bottom w:val="nil"/>
          <w:right w:val="nil"/>
          <w:between w:val="nil"/>
        </w:pBdr>
        <w:jc w:val="both"/>
        <w:rPr>
          <w:rFonts w:ascii="Times New Roman" w:eastAsia="Times New Roman" w:hAnsi="Times New Roman" w:cs="Times New Roman"/>
          <w:sz w:val="24"/>
          <w:szCs w:val="24"/>
        </w:rPr>
      </w:pPr>
    </w:p>
    <w:p w14:paraId="18C79C6E" w14:textId="7C20F994" w:rsidR="004D509A" w:rsidDel="0014075E" w:rsidRDefault="005B334C">
      <w:pPr>
        <w:pBdr>
          <w:top w:val="nil"/>
          <w:left w:val="nil"/>
          <w:bottom w:val="nil"/>
          <w:right w:val="nil"/>
          <w:between w:val="nil"/>
        </w:pBdr>
        <w:jc w:val="both"/>
        <w:rPr>
          <w:del w:id="52" w:author="Richards, Keana" w:date="2020-11-09T09:20:00Z"/>
          <w:rFonts w:ascii="Times New Roman" w:eastAsia="Times New Roman" w:hAnsi="Times New Roman" w:cs="Times New Roman"/>
          <w:sz w:val="24"/>
          <w:szCs w:val="24"/>
        </w:rPr>
      </w:pPr>
      <w:del w:id="53" w:author="Richards, Keana" w:date="2020-11-09T09:20:00Z">
        <w:r w:rsidDel="0014075E">
          <w:rPr>
            <w:rFonts w:ascii="Times New Roman" w:eastAsia="Times New Roman" w:hAnsi="Times New Roman" w:cs="Times New Roman"/>
            <w:i/>
            <w:sz w:val="24"/>
            <w:szCs w:val="24"/>
          </w:rPr>
          <w:delText xml:space="preserve">Field-specific ability beliefs: </w:delText>
        </w:r>
        <w:r w:rsidDel="0014075E">
          <w:rPr>
            <w:rFonts w:ascii="Times New Roman" w:eastAsia="Times New Roman" w:hAnsi="Times New Roman" w:cs="Times New Roman"/>
            <w:sz w:val="24"/>
            <w:szCs w:val="24"/>
          </w:rPr>
          <w:delText>We will ask participants how much they perceive success in math depends on ability versus effort through 6 questions (e.g., If you want to succeed in math, hard work alone just won’t cut it; you need to have an innate gift or talent)</w:delText>
        </w:r>
        <w:r w:rsidDel="0014075E">
          <w:rPr>
            <w:rFonts w:ascii="Times New Roman" w:eastAsia="Times New Roman" w:hAnsi="Times New Roman" w:cs="Times New Roman"/>
            <w:sz w:val="24"/>
            <w:szCs w:val="24"/>
            <w:vertAlign w:val="superscript"/>
          </w:rPr>
          <w:delText>12</w:delText>
        </w:r>
        <w:r w:rsidDel="0014075E">
          <w:rPr>
            <w:rFonts w:ascii="Times New Roman" w:eastAsia="Times New Roman" w:hAnsi="Times New Roman" w:cs="Times New Roman"/>
            <w:sz w:val="24"/>
            <w:szCs w:val="24"/>
          </w:rPr>
          <w:delText xml:space="preserve"> on a 1 (strongly disagree) to 7 (strongly agree) scale. </w:delText>
        </w:r>
      </w:del>
    </w:p>
    <w:p w14:paraId="18C79C6F" w14:textId="1813A5AB" w:rsidR="004D509A" w:rsidDel="0014075E" w:rsidRDefault="004D509A">
      <w:pPr>
        <w:pBdr>
          <w:top w:val="nil"/>
          <w:left w:val="nil"/>
          <w:bottom w:val="nil"/>
          <w:right w:val="nil"/>
          <w:between w:val="nil"/>
        </w:pBdr>
        <w:jc w:val="both"/>
        <w:rPr>
          <w:del w:id="54" w:author="Richards, Keana" w:date="2020-11-09T09:20:00Z"/>
          <w:rFonts w:ascii="Times New Roman" w:eastAsia="Times New Roman" w:hAnsi="Times New Roman" w:cs="Times New Roman"/>
          <w:sz w:val="24"/>
          <w:szCs w:val="24"/>
        </w:rPr>
      </w:pPr>
    </w:p>
    <w:p w14:paraId="18C79C70" w14:textId="04CA349A" w:rsidR="004D509A" w:rsidDel="0014075E" w:rsidRDefault="005B334C">
      <w:pPr>
        <w:pBdr>
          <w:top w:val="nil"/>
          <w:left w:val="nil"/>
          <w:bottom w:val="nil"/>
          <w:right w:val="nil"/>
          <w:between w:val="nil"/>
        </w:pBdr>
        <w:jc w:val="both"/>
        <w:rPr>
          <w:del w:id="55" w:author="Richards, Keana" w:date="2020-11-09T09:20:00Z"/>
          <w:rFonts w:ascii="Times New Roman" w:eastAsia="Times New Roman" w:hAnsi="Times New Roman" w:cs="Times New Roman"/>
          <w:sz w:val="24"/>
          <w:szCs w:val="24"/>
        </w:rPr>
      </w:pPr>
      <w:del w:id="56" w:author="Richards, Keana" w:date="2020-11-09T09:20:00Z">
        <w:r w:rsidDel="0014075E">
          <w:rPr>
            <w:rFonts w:ascii="Times New Roman" w:eastAsia="Times New Roman" w:hAnsi="Times New Roman" w:cs="Times New Roman"/>
            <w:i/>
            <w:sz w:val="24"/>
            <w:szCs w:val="24"/>
          </w:rPr>
          <w:delText xml:space="preserve">Fatigue: </w:delText>
        </w:r>
        <w:r w:rsidDel="0014075E">
          <w:rPr>
            <w:rFonts w:ascii="Times New Roman" w:eastAsia="Times New Roman" w:hAnsi="Times New Roman" w:cs="Times New Roman"/>
            <w:sz w:val="24"/>
            <w:szCs w:val="24"/>
          </w:rPr>
          <w:delText>Participants will rate how fatigued and mentally exhausted</w:delText>
        </w:r>
        <w:r w:rsidDel="0014075E">
          <w:rPr>
            <w:rFonts w:ascii="Times New Roman" w:eastAsia="Times New Roman" w:hAnsi="Times New Roman" w:cs="Times New Roman"/>
            <w:sz w:val="24"/>
            <w:szCs w:val="24"/>
            <w:vertAlign w:val="superscript"/>
          </w:rPr>
          <w:delText>13</w:delText>
        </w:r>
        <w:r w:rsidDel="0014075E">
          <w:rPr>
            <w:rFonts w:ascii="Times New Roman" w:eastAsia="Times New Roman" w:hAnsi="Times New Roman" w:cs="Times New Roman"/>
            <w:sz w:val="24"/>
            <w:szCs w:val="24"/>
          </w:rPr>
          <w:delText xml:space="preserve"> they feel on a 1 (strongly disagree) to 7 (strongly agree) scale. </w:delText>
        </w:r>
      </w:del>
    </w:p>
    <w:p w14:paraId="18C79C71" w14:textId="5C50BAEE" w:rsidR="004D509A" w:rsidDel="0014075E" w:rsidRDefault="004D509A">
      <w:pPr>
        <w:pBdr>
          <w:top w:val="nil"/>
          <w:left w:val="nil"/>
          <w:bottom w:val="nil"/>
          <w:right w:val="nil"/>
          <w:between w:val="nil"/>
        </w:pBdr>
        <w:jc w:val="both"/>
        <w:rPr>
          <w:del w:id="57" w:author="Richards, Keana" w:date="2020-11-09T09:20:00Z"/>
          <w:rFonts w:ascii="Times New Roman" w:eastAsia="Times New Roman" w:hAnsi="Times New Roman" w:cs="Times New Roman"/>
          <w:i/>
          <w:sz w:val="24"/>
          <w:szCs w:val="24"/>
        </w:rPr>
      </w:pPr>
    </w:p>
    <w:p w14:paraId="18C79C72" w14:textId="5FDEE5C3" w:rsidR="004D509A" w:rsidDel="0014075E" w:rsidRDefault="005B334C">
      <w:pPr>
        <w:pBdr>
          <w:top w:val="nil"/>
          <w:left w:val="nil"/>
          <w:bottom w:val="nil"/>
          <w:right w:val="nil"/>
          <w:between w:val="nil"/>
        </w:pBdr>
        <w:jc w:val="both"/>
        <w:rPr>
          <w:del w:id="58" w:author="Richards, Keana" w:date="2020-11-09T09:20:00Z"/>
          <w:rFonts w:ascii="Times New Roman" w:eastAsia="Times New Roman" w:hAnsi="Times New Roman" w:cs="Times New Roman"/>
          <w:sz w:val="24"/>
          <w:szCs w:val="24"/>
        </w:rPr>
      </w:pPr>
      <w:del w:id="59" w:author="Richards, Keana" w:date="2020-11-09T09:20:00Z">
        <w:r w:rsidDel="0014075E">
          <w:rPr>
            <w:rFonts w:ascii="Times New Roman" w:eastAsia="Times New Roman" w:hAnsi="Times New Roman" w:cs="Times New Roman"/>
            <w:i/>
            <w:sz w:val="24"/>
            <w:szCs w:val="24"/>
          </w:rPr>
          <w:delText xml:space="preserve">Interest: </w:delText>
        </w:r>
        <w:r w:rsidDel="0014075E">
          <w:rPr>
            <w:rFonts w:ascii="Times New Roman" w:eastAsia="Times New Roman" w:hAnsi="Times New Roman" w:cs="Times New Roman"/>
            <w:sz w:val="24"/>
            <w:szCs w:val="24"/>
          </w:rPr>
          <w:delText>Participants will indicate the degree to which they “enjoyed completing the multiplication task”</w:delText>
        </w:r>
        <w:r w:rsidDel="0014075E">
          <w:rPr>
            <w:rFonts w:ascii="Times New Roman" w:eastAsia="Times New Roman" w:hAnsi="Times New Roman" w:cs="Times New Roman"/>
            <w:sz w:val="24"/>
            <w:szCs w:val="24"/>
            <w:vertAlign w:val="superscript"/>
          </w:rPr>
          <w:delText>13</w:delText>
        </w:r>
        <w:r w:rsidDel="0014075E">
          <w:rPr>
            <w:rFonts w:ascii="Times New Roman" w:eastAsia="Times New Roman" w:hAnsi="Times New Roman" w:cs="Times New Roman"/>
            <w:sz w:val="24"/>
            <w:szCs w:val="24"/>
          </w:rPr>
          <w:delText xml:space="preserve"> on a 1 (strongly disagree) to 7 (strongly agree) scale.  </w:delText>
        </w:r>
      </w:del>
    </w:p>
    <w:p w14:paraId="18C79C73" w14:textId="77777777" w:rsidR="004D509A" w:rsidRDefault="004D509A">
      <w:pPr>
        <w:pBdr>
          <w:top w:val="nil"/>
          <w:left w:val="nil"/>
          <w:bottom w:val="nil"/>
          <w:right w:val="nil"/>
          <w:between w:val="nil"/>
        </w:pBdr>
        <w:jc w:val="both"/>
        <w:rPr>
          <w:rFonts w:ascii="Times New Roman" w:eastAsia="Times New Roman" w:hAnsi="Times New Roman" w:cs="Times New Roman"/>
          <w:sz w:val="24"/>
          <w:szCs w:val="24"/>
        </w:rPr>
      </w:pPr>
    </w:p>
    <w:p w14:paraId="18C79C74" w14:textId="65435160" w:rsidR="004D509A" w:rsidRDefault="005B334C">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Performance on the </w:t>
      </w:r>
      <w:del w:id="60" w:author="Richards, Keana" w:date="2020-11-09T09:20:00Z">
        <w:r w:rsidDel="00A87B15">
          <w:rPr>
            <w:rFonts w:ascii="Times New Roman" w:eastAsia="Times New Roman" w:hAnsi="Times New Roman" w:cs="Times New Roman"/>
            <w:i/>
            <w:sz w:val="24"/>
            <w:szCs w:val="24"/>
          </w:rPr>
          <w:delText xml:space="preserve">fixed </w:delText>
        </w:r>
      </w:del>
      <w:ins w:id="61" w:author="Richards, Keana" w:date="2020-11-09T09:20:00Z">
        <w:r w:rsidR="00A87B15">
          <w:rPr>
            <w:rFonts w:ascii="Times New Roman" w:eastAsia="Times New Roman" w:hAnsi="Times New Roman" w:cs="Times New Roman"/>
            <w:i/>
            <w:sz w:val="24"/>
            <w:szCs w:val="24"/>
          </w:rPr>
          <w:t xml:space="preserve">unlimited </w:t>
        </w:r>
      </w:ins>
      <w:r>
        <w:rPr>
          <w:rFonts w:ascii="Times New Roman" w:eastAsia="Times New Roman" w:hAnsi="Times New Roman" w:cs="Times New Roman"/>
          <w:i/>
          <w:sz w:val="24"/>
          <w:szCs w:val="24"/>
        </w:rPr>
        <w:t xml:space="preserve">preparation rounds: </w:t>
      </w:r>
      <w:r>
        <w:rPr>
          <w:rFonts w:ascii="Times New Roman" w:eastAsia="Times New Roman" w:hAnsi="Times New Roman" w:cs="Times New Roman"/>
          <w:sz w:val="24"/>
          <w:szCs w:val="24"/>
        </w:rPr>
        <w:t xml:space="preserve">We will record the number of problems participants’ in the </w:t>
      </w:r>
      <w:ins w:id="62" w:author="Richards, Keana" w:date="2020-11-09T09:21:00Z">
        <w:r w:rsidR="006E771A">
          <w:rPr>
            <w:rFonts w:ascii="Times New Roman" w:eastAsia="Times New Roman" w:hAnsi="Times New Roman" w:cs="Times New Roman"/>
            <w:sz w:val="24"/>
            <w:szCs w:val="24"/>
          </w:rPr>
          <w:t xml:space="preserve">unlimited </w:t>
        </w:r>
      </w:ins>
      <w:r>
        <w:rPr>
          <w:rFonts w:ascii="Times New Roman" w:eastAsia="Times New Roman" w:hAnsi="Times New Roman" w:cs="Times New Roman"/>
          <w:sz w:val="24"/>
          <w:szCs w:val="24"/>
        </w:rPr>
        <w:t xml:space="preserve">preparation condition answer correctly relative to the time they spend answering questions. </w:t>
      </w:r>
    </w:p>
    <w:p w14:paraId="18C79C75" w14:textId="3E08B8E9" w:rsidR="004D509A" w:rsidDel="00F27596" w:rsidRDefault="004D509A">
      <w:pPr>
        <w:pBdr>
          <w:top w:val="nil"/>
          <w:left w:val="nil"/>
          <w:bottom w:val="nil"/>
          <w:right w:val="nil"/>
          <w:between w:val="nil"/>
        </w:pBdr>
        <w:jc w:val="both"/>
        <w:rPr>
          <w:del w:id="63" w:author="Richards, Keana" w:date="2020-11-09T09:21:00Z"/>
          <w:rFonts w:ascii="Times New Roman" w:eastAsia="Times New Roman" w:hAnsi="Times New Roman" w:cs="Times New Roman"/>
          <w:i/>
          <w:sz w:val="24"/>
          <w:szCs w:val="24"/>
        </w:rPr>
      </w:pPr>
    </w:p>
    <w:p w14:paraId="18C79C76" w14:textId="03BB55D5" w:rsidR="004D509A" w:rsidDel="00F27596" w:rsidRDefault="005B334C" w:rsidP="00F27596">
      <w:pPr>
        <w:jc w:val="both"/>
        <w:rPr>
          <w:del w:id="64" w:author="Richards, Keana" w:date="2020-11-09T09:21:00Z"/>
          <w:rFonts w:ascii="Times New Roman" w:eastAsia="Times New Roman" w:hAnsi="Times New Roman" w:cs="Times New Roman"/>
          <w:sz w:val="24"/>
          <w:szCs w:val="24"/>
        </w:rPr>
      </w:pPr>
      <w:del w:id="65" w:author="Richards, Keana" w:date="2020-11-09T09:21:00Z">
        <w:r w:rsidDel="00F27596">
          <w:rPr>
            <w:rFonts w:ascii="Times New Roman" w:eastAsia="Times New Roman" w:hAnsi="Times New Roman" w:cs="Times New Roman"/>
            <w:i/>
            <w:sz w:val="24"/>
            <w:szCs w:val="24"/>
          </w:rPr>
          <w:delText xml:space="preserve">Performance on the extra preparation rounds: </w:delText>
        </w:r>
        <w:r w:rsidDel="00F27596">
          <w:rPr>
            <w:rFonts w:ascii="Times New Roman" w:eastAsia="Times New Roman" w:hAnsi="Times New Roman" w:cs="Times New Roman"/>
            <w:sz w:val="24"/>
            <w:szCs w:val="24"/>
          </w:rPr>
          <w:delText xml:space="preserve">Participants’ performance on the extra preparation rounds will be based on the number of problems they answer correctly relative to the amount of time they spent answering questions. Therefore, if participants choose to complete 2 rounds of extra preparation, we will record the total number of questions they complete divided by 4 minutes (since each extra preparation round will be 2 minutes). Participants who chose not to complete any extra preparation rounds will not be included in any analyses for this variable. </w:delText>
        </w:r>
      </w:del>
    </w:p>
    <w:p w14:paraId="18C79C77" w14:textId="44D885B3" w:rsidR="004D509A" w:rsidDel="00F27596" w:rsidRDefault="004D509A">
      <w:pPr>
        <w:jc w:val="both"/>
        <w:rPr>
          <w:del w:id="66" w:author="Richards, Keana" w:date="2020-11-09T09:21:00Z"/>
          <w:rFonts w:ascii="Times New Roman" w:eastAsia="Times New Roman" w:hAnsi="Times New Roman" w:cs="Times New Roman"/>
          <w:sz w:val="24"/>
          <w:szCs w:val="24"/>
        </w:rPr>
      </w:pPr>
    </w:p>
    <w:p w14:paraId="18C79C78" w14:textId="66944EC7" w:rsidR="004D509A" w:rsidDel="006E771A" w:rsidRDefault="005B334C">
      <w:pPr>
        <w:jc w:val="both"/>
        <w:rPr>
          <w:del w:id="67" w:author="Richards, Keana" w:date="2020-11-09T09:20:00Z"/>
          <w:rFonts w:ascii="Times New Roman" w:eastAsia="Times New Roman" w:hAnsi="Times New Roman" w:cs="Times New Roman"/>
          <w:sz w:val="24"/>
          <w:szCs w:val="24"/>
        </w:rPr>
        <w:pPrChange w:id="68" w:author="Richards, Keana" w:date="2020-11-09T09:21:00Z">
          <w:pPr>
            <w:spacing w:line="240" w:lineRule="auto"/>
            <w:ind w:right="-540"/>
            <w:jc w:val="both"/>
          </w:pPr>
        </w:pPrChange>
      </w:pPr>
      <w:del w:id="69" w:author="Richards, Keana" w:date="2020-11-09T09:20:00Z">
        <w:r w:rsidDel="006E771A">
          <w:rPr>
            <w:rFonts w:ascii="Times New Roman" w:eastAsia="Times New Roman" w:hAnsi="Times New Roman" w:cs="Times New Roman"/>
            <w:i/>
            <w:sz w:val="24"/>
            <w:szCs w:val="24"/>
          </w:rPr>
          <w:delText xml:space="preserve">Number of optional preparation rounds chosen: </w:delText>
        </w:r>
        <w:r w:rsidDel="006E771A">
          <w:rPr>
            <w:rFonts w:ascii="Times New Roman" w:eastAsia="Times New Roman" w:hAnsi="Times New Roman" w:cs="Times New Roman"/>
            <w:sz w:val="24"/>
            <w:szCs w:val="24"/>
          </w:rPr>
          <w:delText>Participants will choose how many rounds of extra preparation they will complete before completing the task (count from 0 to 5).</w:delText>
        </w:r>
      </w:del>
    </w:p>
    <w:p w14:paraId="18C79C79" w14:textId="77777777" w:rsidR="004D509A" w:rsidRDefault="004D509A">
      <w:pPr>
        <w:pBdr>
          <w:top w:val="nil"/>
          <w:left w:val="nil"/>
          <w:bottom w:val="nil"/>
          <w:right w:val="nil"/>
          <w:between w:val="nil"/>
        </w:pBdr>
        <w:jc w:val="both"/>
        <w:rPr>
          <w:rFonts w:ascii="Times New Roman" w:eastAsia="Times New Roman" w:hAnsi="Times New Roman" w:cs="Times New Roman"/>
          <w:i/>
          <w:sz w:val="24"/>
          <w:szCs w:val="24"/>
        </w:rPr>
      </w:pPr>
    </w:p>
    <w:p w14:paraId="18C79C7A" w14:textId="390EA13E" w:rsidR="004D509A" w:rsidRDefault="005B334C">
      <w:pPr>
        <w:spacing w:line="240" w:lineRule="auto"/>
        <w:ind w:right="-5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Time spent on </w:t>
      </w:r>
      <w:del w:id="70" w:author="Richards, Keana" w:date="2020-11-09T09:21:00Z">
        <w:r w:rsidDel="00AB43E9">
          <w:rPr>
            <w:rFonts w:ascii="Times New Roman" w:eastAsia="Times New Roman" w:hAnsi="Times New Roman" w:cs="Times New Roman"/>
            <w:i/>
            <w:sz w:val="24"/>
            <w:szCs w:val="24"/>
          </w:rPr>
          <w:delText>filler task/</w:delText>
        </w:r>
      </w:del>
      <w:ins w:id="71" w:author="Richards, Keana" w:date="2020-11-09T09:21:00Z">
        <w:r w:rsidR="00AB43E9">
          <w:rPr>
            <w:rFonts w:ascii="Times New Roman" w:eastAsia="Times New Roman" w:hAnsi="Times New Roman" w:cs="Times New Roman"/>
            <w:i/>
            <w:sz w:val="24"/>
            <w:szCs w:val="24"/>
          </w:rPr>
          <w:t xml:space="preserve">unlimited </w:t>
        </w:r>
      </w:ins>
      <w:r>
        <w:rPr>
          <w:rFonts w:ascii="Times New Roman" w:eastAsia="Times New Roman" w:hAnsi="Times New Roman" w:cs="Times New Roman"/>
          <w:i/>
          <w:sz w:val="24"/>
          <w:szCs w:val="24"/>
        </w:rPr>
        <w:t xml:space="preserve">practice task: </w:t>
      </w:r>
      <w:ins w:id="72" w:author="Richards, Keana" w:date="2020-11-09T09:21:00Z">
        <w:r w:rsidR="00252BE0">
          <w:rPr>
            <w:rFonts w:ascii="Times New Roman" w:eastAsia="Times New Roman" w:hAnsi="Times New Roman" w:cs="Times New Roman"/>
            <w:sz w:val="24"/>
            <w:szCs w:val="24"/>
          </w:rPr>
          <w:t>For the participants assigned to the</w:t>
        </w:r>
      </w:ins>
      <w:ins w:id="73" w:author="Richards, Keana" w:date="2021-01-17T17:21:00Z">
        <w:r w:rsidR="00EC4D34">
          <w:rPr>
            <w:rFonts w:ascii="Times New Roman" w:eastAsia="Times New Roman" w:hAnsi="Times New Roman" w:cs="Times New Roman"/>
            <w:sz w:val="24"/>
            <w:szCs w:val="24"/>
          </w:rPr>
          <w:t xml:space="preserve"> unlimited</w:t>
        </w:r>
      </w:ins>
      <w:ins w:id="74" w:author="Richards, Keana" w:date="2020-11-09T09:21:00Z">
        <w:r w:rsidR="00252BE0">
          <w:rPr>
            <w:rFonts w:ascii="Times New Roman" w:eastAsia="Times New Roman" w:hAnsi="Times New Roman" w:cs="Times New Roman"/>
            <w:sz w:val="24"/>
            <w:szCs w:val="24"/>
          </w:rPr>
          <w:t xml:space="preserve"> preparation condition, </w:t>
        </w:r>
      </w:ins>
      <w:del w:id="75" w:author="Richards, Keana" w:date="2020-11-09T09:21:00Z">
        <w:r w:rsidDel="00252BE0">
          <w:rPr>
            <w:rFonts w:ascii="Times New Roman" w:eastAsia="Times New Roman" w:hAnsi="Times New Roman" w:cs="Times New Roman"/>
            <w:sz w:val="24"/>
            <w:szCs w:val="24"/>
          </w:rPr>
          <w:delText>W</w:delText>
        </w:r>
      </w:del>
      <w:ins w:id="76" w:author="Richards, Keana" w:date="2020-11-09T09:21:00Z">
        <w:r w:rsidR="00252BE0">
          <w:rPr>
            <w:rFonts w:ascii="Times New Roman" w:eastAsia="Times New Roman" w:hAnsi="Times New Roman" w:cs="Times New Roman"/>
            <w:sz w:val="24"/>
            <w:szCs w:val="24"/>
          </w:rPr>
          <w:t>w</w:t>
        </w:r>
      </w:ins>
      <w:r>
        <w:rPr>
          <w:rFonts w:ascii="Times New Roman" w:eastAsia="Times New Roman" w:hAnsi="Times New Roman" w:cs="Times New Roman"/>
          <w:sz w:val="24"/>
          <w:szCs w:val="24"/>
        </w:rPr>
        <w:t xml:space="preserve">e will record the total amount of time </w:t>
      </w:r>
      <w:del w:id="77" w:author="Richards, Keana" w:date="2020-11-09T09:21:00Z">
        <w:r w:rsidDel="00223336">
          <w:rPr>
            <w:rFonts w:ascii="Times New Roman" w:eastAsia="Times New Roman" w:hAnsi="Times New Roman" w:cs="Times New Roman"/>
            <w:sz w:val="24"/>
            <w:szCs w:val="24"/>
          </w:rPr>
          <w:delText xml:space="preserve">participants’ </w:delText>
        </w:r>
      </w:del>
      <w:ins w:id="78" w:author="Richards, Keana" w:date="2020-11-09T09:21:00Z">
        <w:r w:rsidR="00223336">
          <w:rPr>
            <w:rFonts w:ascii="Times New Roman" w:eastAsia="Times New Roman" w:hAnsi="Times New Roman" w:cs="Times New Roman"/>
            <w:sz w:val="24"/>
            <w:szCs w:val="24"/>
          </w:rPr>
          <w:t xml:space="preserve">they </w:t>
        </w:r>
      </w:ins>
      <w:r>
        <w:rPr>
          <w:rFonts w:ascii="Times New Roman" w:eastAsia="Times New Roman" w:hAnsi="Times New Roman" w:cs="Times New Roman"/>
          <w:sz w:val="24"/>
          <w:szCs w:val="24"/>
        </w:rPr>
        <w:t xml:space="preserve">spend </w:t>
      </w:r>
      <w:del w:id="79" w:author="Richards, Keana" w:date="2020-11-09T09:22:00Z">
        <w:r w:rsidDel="00337347">
          <w:rPr>
            <w:rFonts w:ascii="Times New Roman" w:eastAsia="Times New Roman" w:hAnsi="Times New Roman" w:cs="Times New Roman"/>
            <w:sz w:val="24"/>
            <w:szCs w:val="24"/>
          </w:rPr>
          <w:delText xml:space="preserve">answering questions for </w:delText>
        </w:r>
      </w:del>
      <w:del w:id="80" w:author="Richards, Keana" w:date="2020-11-09T09:21:00Z">
        <w:r w:rsidDel="00252BE0">
          <w:rPr>
            <w:rFonts w:ascii="Times New Roman" w:eastAsia="Times New Roman" w:hAnsi="Times New Roman" w:cs="Times New Roman"/>
            <w:sz w:val="24"/>
            <w:szCs w:val="24"/>
          </w:rPr>
          <w:delText xml:space="preserve">the filler and </w:delText>
        </w:r>
      </w:del>
      <w:del w:id="81" w:author="Richards, Keana" w:date="2020-11-09T09:22:00Z">
        <w:r w:rsidDel="00337347">
          <w:rPr>
            <w:rFonts w:ascii="Times New Roman" w:eastAsia="Times New Roman" w:hAnsi="Times New Roman" w:cs="Times New Roman"/>
            <w:sz w:val="24"/>
            <w:szCs w:val="24"/>
          </w:rPr>
          <w:delText>practice task, respectively</w:delText>
        </w:r>
      </w:del>
      <w:ins w:id="82" w:author="Richards, Keana" w:date="2020-11-09T09:22:00Z">
        <w:r w:rsidR="00337347">
          <w:rPr>
            <w:rFonts w:ascii="Times New Roman" w:eastAsia="Times New Roman" w:hAnsi="Times New Roman" w:cs="Times New Roman"/>
            <w:sz w:val="24"/>
            <w:szCs w:val="24"/>
          </w:rPr>
          <w:t>practicing the multiplication problems</w:t>
        </w:r>
      </w:ins>
      <w:r>
        <w:rPr>
          <w:rFonts w:ascii="Times New Roman" w:eastAsia="Times New Roman" w:hAnsi="Times New Roman" w:cs="Times New Roman"/>
          <w:sz w:val="24"/>
          <w:szCs w:val="24"/>
        </w:rPr>
        <w:t xml:space="preserve">. </w:t>
      </w:r>
    </w:p>
    <w:p w14:paraId="18C79C7B" w14:textId="77777777" w:rsidR="004D509A" w:rsidRDefault="004D509A">
      <w:pPr>
        <w:spacing w:line="240" w:lineRule="auto"/>
        <w:ind w:right="-540"/>
        <w:jc w:val="both"/>
        <w:rPr>
          <w:rFonts w:ascii="Times New Roman" w:eastAsia="Times New Roman" w:hAnsi="Times New Roman" w:cs="Times New Roman"/>
          <w:sz w:val="24"/>
          <w:szCs w:val="24"/>
        </w:rPr>
      </w:pPr>
    </w:p>
    <w:p w14:paraId="18C79C7C" w14:textId="77777777" w:rsidR="004D509A" w:rsidRDefault="005B334C">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Study Timeline:</w:t>
      </w:r>
    </w:p>
    <w:p w14:paraId="18C79C7D"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Participants complete a series of exclusion questions. </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xclusion criteria designated below.</w:t>
      </w:r>
    </w:p>
    <w:p w14:paraId="18C79C7E" w14:textId="0ACD19AD"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providing their </w:t>
      </w:r>
      <w:proofErr w:type="spellStart"/>
      <w:r>
        <w:rPr>
          <w:rFonts w:ascii="Times New Roman" w:eastAsia="Times New Roman" w:hAnsi="Times New Roman" w:cs="Times New Roman"/>
          <w:color w:val="000000"/>
          <w:sz w:val="24"/>
          <w:szCs w:val="24"/>
        </w:rPr>
        <w:t>MTurk</w:t>
      </w:r>
      <w:proofErr w:type="spellEnd"/>
      <w:r>
        <w:rPr>
          <w:rFonts w:ascii="Times New Roman" w:eastAsia="Times New Roman" w:hAnsi="Times New Roman" w:cs="Times New Roman"/>
          <w:color w:val="000000"/>
          <w:sz w:val="24"/>
          <w:szCs w:val="24"/>
        </w:rPr>
        <w:t xml:space="preserve"> ID and consent, </w:t>
      </w:r>
      <w:r>
        <w:rPr>
          <w:rFonts w:ascii="Times New Roman" w:eastAsia="Times New Roman" w:hAnsi="Times New Roman" w:cs="Times New Roman"/>
          <w:sz w:val="24"/>
          <w:szCs w:val="24"/>
        </w:rPr>
        <w:t>participants</w:t>
      </w:r>
      <w:r>
        <w:rPr>
          <w:rFonts w:ascii="Times New Roman" w:eastAsia="Times New Roman" w:hAnsi="Times New Roman" w:cs="Times New Roman"/>
          <w:color w:val="000000"/>
          <w:sz w:val="24"/>
          <w:szCs w:val="24"/>
        </w:rPr>
        <w:t xml:space="preserve"> will learn about the general structure of the multiplication task, where they multipl</w:t>
      </w:r>
      <w:r>
        <w:rPr>
          <w:rFonts w:ascii="Times New Roman" w:eastAsia="Times New Roman" w:hAnsi="Times New Roman" w:cs="Times New Roman"/>
          <w:sz w:val="24"/>
          <w:szCs w:val="24"/>
        </w:rPr>
        <w:t>y two numbers (with digits ranging from 1-12) for 2 minutes.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Then, they</w:t>
      </w:r>
      <w:r>
        <w:rPr>
          <w:rFonts w:ascii="Times New Roman" w:eastAsia="Times New Roman" w:hAnsi="Times New Roman" w:cs="Times New Roman"/>
          <w:color w:val="000000"/>
          <w:sz w:val="24"/>
          <w:szCs w:val="24"/>
        </w:rPr>
        <w:t xml:space="preserve"> will complete a series of comprehension check questions</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They must </w:t>
      </w:r>
      <w:r>
        <w:rPr>
          <w:rFonts w:ascii="Times New Roman" w:eastAsia="Times New Roman" w:hAnsi="Times New Roman" w:cs="Times New Roman"/>
          <w:sz w:val="24"/>
          <w:szCs w:val="24"/>
        </w:rPr>
        <w:t>answer</w:t>
      </w:r>
      <w:r>
        <w:rPr>
          <w:rFonts w:ascii="Times New Roman" w:eastAsia="Times New Roman" w:hAnsi="Times New Roman" w:cs="Times New Roman"/>
          <w:color w:val="000000"/>
          <w:sz w:val="24"/>
          <w:szCs w:val="24"/>
        </w:rPr>
        <w:t xml:space="preserve"> all comprehension questions correctly to proceed</w:t>
      </w:r>
      <w:r>
        <w:rPr>
          <w:rFonts w:ascii="Times New Roman" w:eastAsia="Times New Roman" w:hAnsi="Times New Roman" w:cs="Times New Roman"/>
          <w:sz w:val="24"/>
          <w:szCs w:val="24"/>
        </w:rPr>
        <w:t>; otherwise, they will repeat them until they answer them correctly</w:t>
      </w:r>
      <w:r>
        <w:rPr>
          <w:rFonts w:ascii="Times New Roman" w:eastAsia="Times New Roman" w:hAnsi="Times New Roman" w:cs="Times New Roman"/>
          <w:color w:val="000000"/>
          <w:sz w:val="24"/>
          <w:szCs w:val="24"/>
        </w:rPr>
        <w:t>.</w:t>
      </w:r>
    </w:p>
    <w:p w14:paraId="18C79C7F"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Participants</w:t>
      </w:r>
      <w:r>
        <w:rPr>
          <w:rFonts w:ascii="Times New Roman" w:eastAsia="Times New Roman" w:hAnsi="Times New Roman" w:cs="Times New Roman"/>
          <w:sz w:val="24"/>
          <w:szCs w:val="24"/>
        </w:rPr>
        <w:t xml:space="preserve"> are randomly assigne</w:t>
      </w:r>
      <w:r>
        <w:rPr>
          <w:rFonts w:ascii="Times New Roman" w:eastAsia="Times New Roman" w:hAnsi="Times New Roman" w:cs="Times New Roman"/>
          <w:color w:val="000000"/>
          <w:sz w:val="24"/>
          <w:szCs w:val="24"/>
        </w:rPr>
        <w:t>d to either the control condition or the preparation condition.</w:t>
      </w:r>
    </w:p>
    <w:p w14:paraId="18C79C80" w14:textId="293E5CAD"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Participants </w:t>
      </w:r>
      <w:r>
        <w:rPr>
          <w:rFonts w:ascii="Times New Roman" w:eastAsia="Times New Roman" w:hAnsi="Times New Roman" w:cs="Times New Roman"/>
          <w:sz w:val="24"/>
          <w:szCs w:val="24"/>
        </w:rPr>
        <w:t>in</w:t>
      </w:r>
      <w:r>
        <w:rPr>
          <w:rFonts w:ascii="Times New Roman" w:eastAsia="Times New Roman" w:hAnsi="Times New Roman" w:cs="Times New Roman"/>
          <w:color w:val="000000"/>
          <w:sz w:val="24"/>
          <w:szCs w:val="24"/>
        </w:rPr>
        <w:t xml:space="preserve"> the preparation condition will </w:t>
      </w:r>
      <w:del w:id="83" w:author="Richards, Keana" w:date="2021-01-17T17:22:00Z">
        <w:r w:rsidDel="000E2E02">
          <w:rPr>
            <w:rFonts w:ascii="Times New Roman" w:eastAsia="Times New Roman" w:hAnsi="Times New Roman" w:cs="Times New Roman"/>
            <w:color w:val="000000"/>
            <w:sz w:val="24"/>
            <w:szCs w:val="24"/>
          </w:rPr>
          <w:delText>be told about their ability to</w:delText>
        </w:r>
      </w:del>
      <w:ins w:id="84" w:author="Richards, Keana" w:date="2021-01-17T17:22:00Z">
        <w:r w:rsidR="000E2E02">
          <w:rPr>
            <w:rFonts w:ascii="Times New Roman" w:eastAsia="Times New Roman" w:hAnsi="Times New Roman" w:cs="Times New Roman"/>
            <w:color w:val="000000"/>
            <w:sz w:val="24"/>
            <w:szCs w:val="24"/>
          </w:rPr>
          <w:t>have to o</w:t>
        </w:r>
      </w:ins>
      <w:ins w:id="85" w:author="Richards, Keana" w:date="2021-01-17T17:23:00Z">
        <w:r w:rsidR="000E2E02">
          <w:rPr>
            <w:rFonts w:ascii="Times New Roman" w:eastAsia="Times New Roman" w:hAnsi="Times New Roman" w:cs="Times New Roman"/>
            <w:color w:val="000000"/>
            <w:sz w:val="24"/>
            <w:szCs w:val="24"/>
          </w:rPr>
          <w:t>ption to</w:t>
        </w:r>
      </w:ins>
      <w:r>
        <w:rPr>
          <w:rFonts w:ascii="Times New Roman" w:eastAsia="Times New Roman" w:hAnsi="Times New Roman" w:cs="Times New Roman"/>
          <w:color w:val="000000"/>
          <w:sz w:val="24"/>
          <w:szCs w:val="24"/>
        </w:rPr>
        <w:t xml:space="preserve"> </w:t>
      </w:r>
      <w:del w:id="86" w:author="Richards, Keana" w:date="2020-11-09T09:23:00Z">
        <w:r w:rsidDel="002367B1">
          <w:rPr>
            <w:rFonts w:ascii="Times New Roman" w:eastAsia="Times New Roman" w:hAnsi="Times New Roman" w:cs="Times New Roman"/>
            <w:color w:val="000000"/>
            <w:sz w:val="24"/>
            <w:szCs w:val="24"/>
          </w:rPr>
          <w:delText xml:space="preserve">review their multiplication tables for numbers between 1-12 and </w:delText>
        </w:r>
      </w:del>
      <w:r>
        <w:rPr>
          <w:rFonts w:ascii="Times New Roman" w:eastAsia="Times New Roman" w:hAnsi="Times New Roman" w:cs="Times New Roman"/>
          <w:color w:val="000000"/>
          <w:sz w:val="24"/>
          <w:szCs w:val="24"/>
        </w:rPr>
        <w:t xml:space="preserve">complete practice </w:t>
      </w:r>
      <w:ins w:id="87" w:author="Richards, Keana" w:date="2021-01-17T17:23:00Z">
        <w:r w:rsidR="000E2E02">
          <w:rPr>
            <w:rFonts w:ascii="Times New Roman" w:eastAsia="Times New Roman" w:hAnsi="Times New Roman" w:cs="Times New Roman"/>
            <w:color w:val="000000"/>
            <w:sz w:val="24"/>
            <w:szCs w:val="24"/>
          </w:rPr>
          <w:t xml:space="preserve">multiplication </w:t>
        </w:r>
      </w:ins>
      <w:r>
        <w:rPr>
          <w:rFonts w:ascii="Times New Roman" w:eastAsia="Times New Roman" w:hAnsi="Times New Roman" w:cs="Times New Roman"/>
          <w:color w:val="000000"/>
          <w:sz w:val="24"/>
          <w:szCs w:val="24"/>
        </w:rPr>
        <w:t>problems, while participants in the cont</w:t>
      </w:r>
      <w:r>
        <w:rPr>
          <w:rFonts w:ascii="Times New Roman" w:eastAsia="Times New Roman" w:hAnsi="Times New Roman" w:cs="Times New Roman"/>
          <w:sz w:val="24"/>
          <w:szCs w:val="24"/>
        </w:rPr>
        <w:t xml:space="preserve">rol </w:t>
      </w:r>
      <w:ins w:id="88" w:author="Richards, Keana" w:date="2020-11-09T09:24:00Z">
        <w:r w:rsidR="00331794">
          <w:rPr>
            <w:rFonts w:ascii="Times New Roman" w:eastAsia="Times New Roman" w:hAnsi="Times New Roman" w:cs="Times New Roman"/>
            <w:sz w:val="24"/>
            <w:szCs w:val="24"/>
          </w:rPr>
          <w:t xml:space="preserve">condition </w:t>
        </w:r>
      </w:ins>
      <w:r>
        <w:rPr>
          <w:rFonts w:ascii="Times New Roman" w:eastAsia="Times New Roman" w:hAnsi="Times New Roman" w:cs="Times New Roman"/>
          <w:sz w:val="24"/>
          <w:szCs w:val="24"/>
        </w:rPr>
        <w:t xml:space="preserve">will be told </w:t>
      </w:r>
      <w:del w:id="89" w:author="Richards, Keana" w:date="2021-01-17T17:23:00Z">
        <w:r w:rsidDel="006F2CA7">
          <w:rPr>
            <w:rFonts w:ascii="Times New Roman" w:eastAsia="Times New Roman" w:hAnsi="Times New Roman" w:cs="Times New Roman"/>
            <w:sz w:val="24"/>
            <w:szCs w:val="24"/>
          </w:rPr>
          <w:delText xml:space="preserve">they will complete a </w:delText>
        </w:r>
      </w:del>
      <w:ins w:id="90" w:author="Richards, Keana" w:date="2021-01-17T17:23:00Z">
        <w:r w:rsidR="006F2CA7">
          <w:rPr>
            <w:rFonts w:ascii="Times New Roman" w:eastAsia="Times New Roman" w:hAnsi="Times New Roman" w:cs="Times New Roman"/>
            <w:sz w:val="24"/>
            <w:szCs w:val="24"/>
          </w:rPr>
          <w:t xml:space="preserve">have the option to complete a </w:t>
        </w:r>
      </w:ins>
      <w:r>
        <w:rPr>
          <w:rFonts w:ascii="Times New Roman" w:eastAsia="Times New Roman" w:hAnsi="Times New Roman" w:cs="Times New Roman"/>
          <w:sz w:val="24"/>
          <w:szCs w:val="24"/>
        </w:rPr>
        <w:t>counting task</w:t>
      </w:r>
      <w:ins w:id="91" w:author="Richards, Keana" w:date="2021-01-17T17:22:00Z">
        <w:r w:rsidR="00507FED">
          <w:rPr>
            <w:rFonts w:ascii="Times New Roman" w:eastAsia="Times New Roman" w:hAnsi="Times New Roman" w:cs="Times New Roman"/>
            <w:sz w:val="24"/>
            <w:szCs w:val="24"/>
          </w:rPr>
          <w:t>.</w:t>
        </w:r>
      </w:ins>
    </w:p>
    <w:p w14:paraId="18C79C81" w14:textId="3836268B"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Participants in the preparation condition will complete </w:t>
      </w:r>
      <w:del w:id="92" w:author="Richards, Keana" w:date="2020-11-09T09:25:00Z">
        <w:r w:rsidDel="00B97A06">
          <w:rPr>
            <w:rFonts w:ascii="Times New Roman" w:eastAsia="Times New Roman" w:hAnsi="Times New Roman" w:cs="Times New Roman"/>
            <w:color w:val="000000"/>
            <w:sz w:val="24"/>
            <w:szCs w:val="24"/>
          </w:rPr>
          <w:delText>one round of preparation per multiplication table</w:delText>
        </w:r>
      </w:del>
      <w:ins w:id="93" w:author="Richards, Keana" w:date="2020-11-09T09:25:00Z">
        <w:r w:rsidR="00B97A06">
          <w:rPr>
            <w:rFonts w:ascii="Times New Roman" w:eastAsia="Times New Roman" w:hAnsi="Times New Roman" w:cs="Times New Roman"/>
            <w:color w:val="000000"/>
            <w:sz w:val="24"/>
            <w:szCs w:val="24"/>
          </w:rPr>
          <w:t>as many practice multiplication problems as they want, with the option to opt out of the practice at any time through an “Opt-out” button presented in the corner of the practice sc</w:t>
        </w:r>
      </w:ins>
      <w:ins w:id="94" w:author="Richards, Keana" w:date="2020-11-09T09:26:00Z">
        <w:r w:rsidR="00B97A06">
          <w:rPr>
            <w:rFonts w:ascii="Times New Roman" w:eastAsia="Times New Roman" w:hAnsi="Times New Roman" w:cs="Times New Roman"/>
            <w:color w:val="000000"/>
            <w:sz w:val="24"/>
            <w:szCs w:val="24"/>
          </w:rPr>
          <w:t>reen</w:t>
        </w:r>
      </w:ins>
      <w:r>
        <w:rPr>
          <w:rFonts w:ascii="Times New Roman" w:eastAsia="Times New Roman" w:hAnsi="Times New Roman" w:cs="Times New Roman"/>
          <w:color w:val="000000"/>
          <w:sz w:val="24"/>
          <w:szCs w:val="24"/>
        </w:rPr>
        <w:t xml:space="preserve"> while participants in the control condition will complete a filler task (a Captcha-style counting task) for </w:t>
      </w:r>
      <w:del w:id="95" w:author="Richards, Keana" w:date="2021-01-17T17:25:00Z">
        <w:r w:rsidDel="009F303E">
          <w:rPr>
            <w:rFonts w:ascii="Times New Roman" w:eastAsia="Times New Roman" w:hAnsi="Times New Roman" w:cs="Times New Roman"/>
            <w:color w:val="000000"/>
            <w:sz w:val="24"/>
            <w:szCs w:val="24"/>
          </w:rPr>
          <w:delText>the same number of rounds</w:delText>
        </w:r>
      </w:del>
      <w:ins w:id="96" w:author="Richards, Keana" w:date="2021-01-17T17:25:00Z">
        <w:r w:rsidR="009F303E">
          <w:rPr>
            <w:rFonts w:ascii="Times New Roman" w:eastAsia="Times New Roman" w:hAnsi="Times New Roman" w:cs="Times New Roman"/>
            <w:color w:val="000000"/>
            <w:sz w:val="24"/>
            <w:szCs w:val="24"/>
          </w:rPr>
          <w:t>as long as they want</w:t>
        </w:r>
        <w:r w:rsidR="00E2468F">
          <w:rPr>
            <w:rFonts w:ascii="Times New Roman" w:eastAsia="Times New Roman" w:hAnsi="Times New Roman" w:cs="Times New Roman"/>
            <w:color w:val="000000"/>
            <w:sz w:val="24"/>
            <w:szCs w:val="24"/>
          </w:rPr>
          <w:t xml:space="preserve">. </w:t>
        </w:r>
      </w:ins>
    </w:p>
    <w:p w14:paraId="18C79C82" w14:textId="0960AC90"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receive a 30-second break before proceeding</w:t>
      </w:r>
    </w:p>
    <w:p w14:paraId="18C79C83"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participants proceed to learn more information about the two payment schemes and complete comprehension check questions to ensure they understand the</w:t>
      </w:r>
      <w:r>
        <w:rPr>
          <w:rFonts w:ascii="Times New Roman" w:eastAsia="Times New Roman" w:hAnsi="Times New Roman" w:cs="Times New Roman"/>
          <w:sz w:val="24"/>
          <w:szCs w:val="24"/>
        </w:rPr>
        <w:t>m</w:t>
      </w:r>
      <w:r>
        <w:rPr>
          <w:rFonts w:ascii="Times New Roman" w:eastAsia="Times New Roman" w:hAnsi="Times New Roman" w:cs="Times New Roman"/>
          <w:color w:val="000000"/>
          <w:sz w:val="24"/>
          <w:szCs w:val="24"/>
        </w:rPr>
        <w:t>, which they must pass to proceed onto the next section</w:t>
      </w:r>
    </w:p>
    <w:p w14:paraId="18C79C84"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 xml:space="preserve">articipants </w:t>
      </w:r>
      <w:r>
        <w:rPr>
          <w:rFonts w:ascii="Times New Roman" w:eastAsia="Times New Roman" w:hAnsi="Times New Roman" w:cs="Times New Roman"/>
          <w:sz w:val="24"/>
          <w:szCs w:val="24"/>
        </w:rPr>
        <w:t>choose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payment scheme</w:t>
      </w:r>
      <w:r>
        <w:rPr>
          <w:rFonts w:ascii="Times New Roman" w:eastAsia="Times New Roman" w:hAnsi="Times New Roman" w:cs="Times New Roman"/>
          <w:sz w:val="24"/>
          <w:szCs w:val="24"/>
        </w:rPr>
        <w:t>, where</w:t>
      </w:r>
      <w:r>
        <w:rPr>
          <w:rFonts w:ascii="Times New Roman" w:eastAsia="Times New Roman" w:hAnsi="Times New Roman" w:cs="Times New Roman"/>
          <w:color w:val="000000"/>
          <w:sz w:val="24"/>
          <w:szCs w:val="24"/>
        </w:rPr>
        <w:t xml:space="preserve"> the order of the presentation of the tournament and piece-rate payment options will be randomized</w:t>
      </w:r>
      <w:r>
        <w:rPr>
          <w:rFonts w:ascii="Times New Roman" w:eastAsia="Times New Roman" w:hAnsi="Times New Roman" w:cs="Times New Roman"/>
          <w:sz w:val="24"/>
          <w:szCs w:val="24"/>
        </w:rPr>
        <w:t xml:space="preserve">. </w:t>
      </w:r>
    </w:p>
    <w:p w14:paraId="18C79C85" w14:textId="7FE41204" w:rsidR="004D509A" w:rsidDel="00BA2636" w:rsidRDefault="005B334C">
      <w:pPr>
        <w:numPr>
          <w:ilvl w:val="0"/>
          <w:numId w:val="2"/>
        </w:numPr>
        <w:pBdr>
          <w:top w:val="nil"/>
          <w:left w:val="nil"/>
          <w:bottom w:val="nil"/>
          <w:right w:val="nil"/>
          <w:between w:val="nil"/>
        </w:pBdr>
        <w:jc w:val="both"/>
        <w:rPr>
          <w:del w:id="97" w:author="Richards, Keana" w:date="2020-11-09T09:26:00Z"/>
          <w:rFonts w:ascii="Times New Roman" w:eastAsia="Times New Roman" w:hAnsi="Times New Roman" w:cs="Times New Roman"/>
          <w:color w:val="000000"/>
          <w:sz w:val="24"/>
          <w:szCs w:val="24"/>
        </w:rPr>
      </w:pPr>
      <w:del w:id="98" w:author="Richards, Keana" w:date="2020-11-09T09:26:00Z">
        <w:r w:rsidDel="00BA2636">
          <w:rPr>
            <w:rFonts w:ascii="Times New Roman" w:eastAsia="Times New Roman" w:hAnsi="Times New Roman" w:cs="Times New Roman"/>
            <w:sz w:val="24"/>
            <w:szCs w:val="24"/>
          </w:rPr>
          <w:delText>Participants in both conditions will choose to complete optional 2-minute rounds of practice (with a maximum of 5 rounds available). We will record the total number of questions they answer correctly in the time allotted as a measure of performance</w:delText>
        </w:r>
      </w:del>
    </w:p>
    <w:p w14:paraId="18C79C86"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Participants will complete the paid multiplication task and receive feedback about their absolute (but not relative) performance</w:t>
      </w:r>
    </w:p>
    <w:p w14:paraId="18C79C87" w14:textId="3EEE4B46"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Participants will answer the questions about risk </w:t>
      </w:r>
      <w:r>
        <w:rPr>
          <w:rFonts w:ascii="Times New Roman" w:eastAsia="Times New Roman" w:hAnsi="Times New Roman" w:cs="Times New Roman"/>
          <w:sz w:val="24"/>
          <w:szCs w:val="24"/>
        </w:rPr>
        <w:t>tolerance</w:t>
      </w:r>
      <w:r>
        <w:rPr>
          <w:rFonts w:ascii="Times New Roman" w:eastAsia="Times New Roman" w:hAnsi="Times New Roman" w:cs="Times New Roman"/>
          <w:color w:val="000000"/>
          <w:sz w:val="24"/>
          <w:szCs w:val="24"/>
        </w:rPr>
        <w:t>, confidence, perceptions of gender differences,</w:t>
      </w:r>
      <w:ins w:id="99" w:author="Richards, Keana" w:date="2020-11-09T09:26:00Z">
        <w:r w:rsidR="00AA2277">
          <w:rPr>
            <w:rFonts w:ascii="Times New Roman" w:eastAsia="Times New Roman" w:hAnsi="Times New Roman" w:cs="Times New Roman"/>
            <w:color w:val="000000"/>
            <w:sz w:val="24"/>
            <w:szCs w:val="24"/>
          </w:rPr>
          <w:t xml:space="preserve"> and</w:t>
        </w:r>
      </w:ins>
      <w:r>
        <w:rPr>
          <w:rFonts w:ascii="Times New Roman" w:eastAsia="Times New Roman" w:hAnsi="Times New Roman" w:cs="Times New Roman"/>
          <w:color w:val="000000"/>
          <w:sz w:val="24"/>
          <w:szCs w:val="24"/>
        </w:rPr>
        <w:t xml:space="preserve"> preparedness</w:t>
      </w:r>
      <w:del w:id="100" w:author="Richards, Keana" w:date="2020-11-09T09:26:00Z">
        <w:r w:rsidDel="00AA2277">
          <w:rPr>
            <w:rFonts w:ascii="Times New Roman" w:eastAsia="Times New Roman" w:hAnsi="Times New Roman" w:cs="Times New Roman"/>
            <w:color w:val="000000"/>
            <w:sz w:val="24"/>
            <w:szCs w:val="24"/>
          </w:rPr>
          <w:delText>, field-specific ability</w:delText>
        </w:r>
        <w:r w:rsidDel="00AA2277">
          <w:rPr>
            <w:rFonts w:ascii="Times New Roman" w:eastAsia="Times New Roman" w:hAnsi="Times New Roman" w:cs="Times New Roman"/>
            <w:sz w:val="24"/>
            <w:szCs w:val="24"/>
          </w:rPr>
          <w:delText xml:space="preserve"> beliefs, fatigue, and interest</w:delText>
        </w:r>
      </w:del>
      <w:r>
        <w:rPr>
          <w:rFonts w:ascii="Times New Roman" w:eastAsia="Times New Roman" w:hAnsi="Times New Roman" w:cs="Times New Roman"/>
          <w:sz w:val="24"/>
          <w:szCs w:val="24"/>
        </w:rPr>
        <w:t xml:space="preserve">. </w:t>
      </w:r>
    </w:p>
    <w:p w14:paraId="18C79C88" w14:textId="2D98B4F6"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 Participants will receive their guaranteed payment ($</w:t>
      </w:r>
      <w:del w:id="101" w:author="Richards, Keana" w:date="2020-11-09T09:29:00Z">
        <w:r w:rsidDel="00301835">
          <w:rPr>
            <w:rFonts w:ascii="Times New Roman" w:eastAsia="Times New Roman" w:hAnsi="Times New Roman" w:cs="Times New Roman"/>
            <w:sz w:val="24"/>
            <w:szCs w:val="24"/>
          </w:rPr>
          <w:delText>1.50</w:delText>
        </w:r>
      </w:del>
      <w:ins w:id="102" w:author="Richards, Keana" w:date="2020-11-09T09:29:00Z">
        <w:r w:rsidR="00301835">
          <w:rPr>
            <w:rFonts w:ascii="Times New Roman" w:eastAsia="Times New Roman" w:hAnsi="Times New Roman" w:cs="Times New Roman"/>
            <w:sz w:val="24"/>
            <w:szCs w:val="24"/>
          </w:rPr>
          <w:t>TBD</w:t>
        </w:r>
      </w:ins>
      <w:r>
        <w:rPr>
          <w:rFonts w:ascii="Times New Roman" w:eastAsia="Times New Roman" w:hAnsi="Times New Roman" w:cs="Times New Roman"/>
          <w:sz w:val="24"/>
          <w:szCs w:val="24"/>
        </w:rPr>
        <w:t xml:space="preserve">) immediately after completing the study and their bonus payment will be calculated based on their performance and choice of a payment scheme, which will be sent to them within 3-5 business days. Participants will be randomly assigned to a participant within the same condition, since preparation will likely improve performance. If they chose the piece-rate payment scheme, they will be paid $.10 per problem solved correctly. If they chose the tournament payment scheme, they will be randomly matched with another participant that also chose this payment scheme and if they solved more problems than the other participant, will receive $.20 per problem. Otherwise, they will receive nothing. In the case of an uneven number of participants, we will randomly assign one participant to be matched against another participant that has already been selected for a pair. If there are ties, one of the participants will be randomly selected to receive payment for their performance. Additionally, for each participant, we will randomly select one of their four guesses about their own performance and gender differences, and if they guess correctly for their designated question, will be paid an additional $.10. </w:t>
      </w:r>
    </w:p>
    <w:p w14:paraId="18C79C89" w14:textId="77777777" w:rsidR="004D509A" w:rsidRDefault="004D509A">
      <w:pPr>
        <w:jc w:val="both"/>
        <w:rPr>
          <w:rFonts w:ascii="Times New Roman" w:eastAsia="Times New Roman" w:hAnsi="Times New Roman" w:cs="Times New Roman"/>
          <w:sz w:val="24"/>
          <w:szCs w:val="24"/>
        </w:rPr>
      </w:pPr>
    </w:p>
    <w:p w14:paraId="18C79C8A" w14:textId="212190B6" w:rsidR="004D509A" w:rsidRDefault="005B334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does</w:t>
      </w:r>
      <w:ins w:id="103" w:author="Richards, Keana" w:date="2021-01-20T16:02:00Z">
        <w:r w:rsidR="00FD798F">
          <w:rPr>
            <w:rFonts w:ascii="Times New Roman" w:eastAsia="Times New Roman" w:hAnsi="Times New Roman" w:cs="Times New Roman"/>
            <w:b/>
            <w:sz w:val="24"/>
            <w:szCs w:val="24"/>
          </w:rPr>
          <w:t xml:space="preserve"> unlimited</w:t>
        </w:r>
      </w:ins>
      <w:r>
        <w:rPr>
          <w:rFonts w:ascii="Times New Roman" w:eastAsia="Times New Roman" w:hAnsi="Times New Roman" w:cs="Times New Roman"/>
          <w:b/>
          <w:sz w:val="24"/>
          <w:szCs w:val="24"/>
        </w:rPr>
        <w:t xml:space="preserve"> preparation affect willingness to compete? </w:t>
      </w:r>
    </w:p>
    <w:p w14:paraId="18C79C8B" w14:textId="77777777" w:rsidR="004D509A" w:rsidRDefault="005B334C">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Hypotheses and analyses </w:t>
      </w:r>
    </w:p>
    <w:p w14:paraId="18C79C8C" w14:textId="77777777" w:rsidR="004D509A" w:rsidRDefault="005B334C">
      <w:pPr>
        <w:pBdr>
          <w:top w:val="nil"/>
          <w:left w:val="nil"/>
          <w:bottom w:val="nil"/>
          <w:right w:val="nil"/>
          <w:between w:val="nil"/>
        </w:pBdr>
        <w:ind w:left="72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Primary Hypothesis I</w:t>
      </w:r>
    </w:p>
    <w:p w14:paraId="18C79C8D" w14:textId="127EDE62" w:rsidR="004D509A" w:rsidRDefault="005B334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Women in the </w:t>
      </w:r>
      <w:ins w:id="104" w:author="Richards, Keana" w:date="2021-01-20T16:02:00Z">
        <w:r w:rsidR="006658D5">
          <w:rPr>
            <w:rFonts w:ascii="Times New Roman" w:eastAsia="Times New Roman" w:hAnsi="Times New Roman" w:cs="Times New Roman"/>
            <w:sz w:val="24"/>
            <w:szCs w:val="24"/>
          </w:rPr>
          <w:t xml:space="preserve">unlimited </w:t>
        </w:r>
      </w:ins>
      <w:r>
        <w:rPr>
          <w:rFonts w:ascii="Times New Roman" w:eastAsia="Times New Roman" w:hAnsi="Times New Roman" w:cs="Times New Roman"/>
          <w:sz w:val="24"/>
          <w:szCs w:val="24"/>
        </w:rPr>
        <w:t>preparation condition will be significantly more likely to compete compared to women in the control condition (within the subsample of participants that identify “Female” as their gender)</w:t>
      </w:r>
    </w:p>
    <w:p w14:paraId="18C79C8E" w14:textId="77777777" w:rsidR="004D509A" w:rsidRDefault="005B334C">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Model: </w:t>
      </w:r>
      <w:r>
        <w:rPr>
          <w:rFonts w:ascii="Times New Roman" w:eastAsia="Times New Roman" w:hAnsi="Times New Roman" w:cs="Times New Roman"/>
          <w:sz w:val="24"/>
          <w:szCs w:val="24"/>
        </w:rPr>
        <w:t xml:space="preserve">Two-proportions z-test </w:t>
      </w:r>
    </w:p>
    <w:p w14:paraId="18C79C8F" w14:textId="77777777" w:rsidR="004D509A" w:rsidRDefault="005B334C">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w:t>
      </w:r>
      <w:r>
        <w:rPr>
          <w:rFonts w:ascii="Times New Roman" w:eastAsia="Times New Roman" w:hAnsi="Times New Roman" w:cs="Times New Roman"/>
          <w:color w:val="000000"/>
          <w:sz w:val="24"/>
          <w:szCs w:val="24"/>
        </w:rPr>
        <w:t>: Condition</w:t>
      </w:r>
    </w:p>
    <w:p w14:paraId="18C79C90" w14:textId="77777777" w:rsidR="004D509A" w:rsidRDefault="005B334C">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Outcome: W</w:t>
      </w:r>
      <w:r>
        <w:rPr>
          <w:rFonts w:ascii="Times New Roman" w:eastAsia="Times New Roman" w:hAnsi="Times New Roman" w:cs="Times New Roman"/>
          <w:color w:val="000000"/>
          <w:sz w:val="24"/>
          <w:szCs w:val="24"/>
        </w:rPr>
        <w:t>illingness to compete</w:t>
      </w:r>
    </w:p>
    <w:p w14:paraId="18C79C91" w14:textId="77777777" w:rsidR="004D509A" w:rsidRDefault="004D509A">
      <w:pPr>
        <w:jc w:val="both"/>
        <w:rPr>
          <w:rFonts w:ascii="Times New Roman" w:eastAsia="Times New Roman" w:hAnsi="Times New Roman" w:cs="Times New Roman"/>
          <w:sz w:val="24"/>
          <w:szCs w:val="24"/>
        </w:rPr>
      </w:pPr>
    </w:p>
    <w:p w14:paraId="18C79C92" w14:textId="77777777" w:rsidR="004D509A" w:rsidRDefault="005B334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Inference Criteria</w:t>
      </w:r>
    </w:p>
    <w:p w14:paraId="18C79C93" w14:textId="77777777" w:rsidR="004D509A" w:rsidRDefault="005B334C">
      <w:pPr>
        <w:pBdr>
          <w:top w:val="nil"/>
          <w:left w:val="nil"/>
          <w:bottom w:val="nil"/>
          <w:right w:val="nil"/>
          <w:between w:val="nil"/>
        </w:pBdr>
        <w:ind w:firstLine="720"/>
        <w:jc w:val="both"/>
        <w:rPr>
          <w:rFonts w:ascii="Times New Roman" w:eastAsia="Times New Roman" w:hAnsi="Times New Roman" w:cs="Times New Roman"/>
          <w:color w:val="000000"/>
          <w:sz w:val="24"/>
          <w:szCs w:val="24"/>
        </w:rPr>
      </w:pPr>
      <w:bookmarkStart w:id="105" w:name="_gjdgxs" w:colFirst="0" w:colLast="0"/>
      <w:bookmarkEnd w:id="105"/>
      <w:r>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sz w:val="24"/>
          <w:szCs w:val="24"/>
        </w:rPr>
        <w:t>control</w:t>
      </w:r>
      <w:r>
        <w:rPr>
          <w:rFonts w:ascii="Times New Roman" w:eastAsia="Times New Roman" w:hAnsi="Times New Roman" w:cs="Times New Roman"/>
          <w:color w:val="000000"/>
          <w:sz w:val="24"/>
          <w:szCs w:val="24"/>
        </w:rPr>
        <w:t xml:space="preserve"> the false-discovery rate during </w:t>
      </w:r>
      <w:r>
        <w:rPr>
          <w:rFonts w:ascii="Times New Roman" w:eastAsia="Times New Roman" w:hAnsi="Times New Roman" w:cs="Times New Roman"/>
          <w:sz w:val="24"/>
          <w:szCs w:val="24"/>
        </w:rPr>
        <w:t xml:space="preserve">hypothesis testing, we will use the </w:t>
      </w:r>
      <w:proofErr w:type="spellStart"/>
      <w:r>
        <w:rPr>
          <w:rFonts w:ascii="Times New Roman" w:eastAsia="Times New Roman" w:hAnsi="Times New Roman" w:cs="Times New Roman"/>
          <w:sz w:val="24"/>
          <w:szCs w:val="24"/>
        </w:rPr>
        <w:t>Benjamini</w:t>
      </w:r>
      <w:proofErr w:type="spellEnd"/>
      <w:r>
        <w:rPr>
          <w:rFonts w:ascii="Times New Roman" w:eastAsia="Times New Roman" w:hAnsi="Times New Roman" w:cs="Times New Roman"/>
          <w:sz w:val="24"/>
          <w:szCs w:val="24"/>
        </w:rPr>
        <w:t xml:space="preserve">-Hochberg correction for the exploratory analyses. </w:t>
      </w:r>
      <w:r>
        <w:rPr>
          <w:rFonts w:ascii="Times New Roman" w:eastAsia="Times New Roman" w:hAnsi="Times New Roman" w:cs="Times New Roman"/>
          <w:color w:val="000000"/>
          <w:sz w:val="24"/>
          <w:szCs w:val="24"/>
        </w:rPr>
        <w:t>We will be using two-tailed tests</w:t>
      </w:r>
      <w:r>
        <w:rPr>
          <w:rFonts w:ascii="Times New Roman" w:eastAsia="Times New Roman" w:hAnsi="Times New Roman" w:cs="Times New Roman"/>
          <w:sz w:val="24"/>
          <w:szCs w:val="24"/>
        </w:rPr>
        <w:t xml:space="preserve"> during all hypothesis testing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sz w:val="24"/>
          <w:szCs w:val="24"/>
        </w:rPr>
        <w:t>&lt; .05)</w:t>
      </w:r>
      <w:r>
        <w:rPr>
          <w:rFonts w:ascii="Times New Roman" w:eastAsia="Times New Roman" w:hAnsi="Times New Roman" w:cs="Times New Roman"/>
          <w:color w:val="000000"/>
          <w:sz w:val="24"/>
          <w:szCs w:val="24"/>
        </w:rPr>
        <w:t xml:space="preserve">. </w:t>
      </w:r>
    </w:p>
    <w:p w14:paraId="18C79C94" w14:textId="77777777" w:rsidR="004D509A" w:rsidRDefault="005B334C">
      <w:pPr>
        <w:spacing w:before="240" w:after="240"/>
        <w:jc w:val="both"/>
        <w:rPr>
          <w:rFonts w:ascii="Times New Roman" w:eastAsia="Times New Roman" w:hAnsi="Times New Roman" w:cs="Times New Roman"/>
          <w:b/>
        </w:rPr>
      </w:pPr>
      <w:r>
        <w:rPr>
          <w:rFonts w:ascii="Times New Roman" w:eastAsia="Times New Roman" w:hAnsi="Times New Roman" w:cs="Times New Roman"/>
          <w:b/>
        </w:rPr>
        <w:t>Screening and data exclusion</w:t>
      </w:r>
    </w:p>
    <w:p w14:paraId="18C79C95" w14:textId="34C49928" w:rsidR="004D509A" w:rsidRDefault="005B334C">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rPr>
        <w:t>The workers who opt</w:t>
      </w:r>
      <w:del w:id="106" w:author="Richards, Keana" w:date="2021-01-20T16:03:00Z">
        <w:r w:rsidDel="00DF0877">
          <w:rPr>
            <w:rFonts w:ascii="Times New Roman" w:eastAsia="Times New Roman" w:hAnsi="Times New Roman" w:cs="Times New Roman"/>
          </w:rPr>
          <w:delText>ed</w:delText>
        </w:r>
      </w:del>
      <w:r>
        <w:rPr>
          <w:rFonts w:ascii="Times New Roman" w:eastAsia="Times New Roman" w:hAnsi="Times New Roman" w:cs="Times New Roman"/>
        </w:rPr>
        <w:t xml:space="preserve"> into the study </w:t>
      </w:r>
      <w:del w:id="107" w:author="Richards, Keana" w:date="2021-01-20T16:03:00Z">
        <w:r w:rsidDel="00DF0877">
          <w:rPr>
            <w:rFonts w:ascii="Times New Roman" w:eastAsia="Times New Roman" w:hAnsi="Times New Roman" w:cs="Times New Roman"/>
          </w:rPr>
          <w:delText xml:space="preserve">had </w:delText>
        </w:r>
      </w:del>
      <w:ins w:id="108" w:author="Richards, Keana" w:date="2021-01-20T16:03:00Z">
        <w:r w:rsidR="00DF0877">
          <w:rPr>
            <w:rFonts w:ascii="Times New Roman" w:eastAsia="Times New Roman" w:hAnsi="Times New Roman" w:cs="Times New Roman"/>
          </w:rPr>
          <w:t xml:space="preserve">will have </w:t>
        </w:r>
      </w:ins>
      <w:r>
        <w:rPr>
          <w:rFonts w:ascii="Times New Roman" w:eastAsia="Times New Roman" w:hAnsi="Times New Roman" w:cs="Times New Roman"/>
        </w:rPr>
        <w:t>to pass several screening questions to be included as participants in the paid portion of the study. Specifically, participants included in the study had to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be using a computer (rather than a phone or tablet), (ii) identify their nationality as American and live in the United States (to control for gender differences in competitiveness across cultures), and (iii) indicate that they </w:t>
      </w:r>
      <w:del w:id="109" w:author="Richards, Keana" w:date="2021-01-20T16:03:00Z">
        <w:r w:rsidDel="00D94DE9">
          <w:rPr>
            <w:rFonts w:ascii="Times New Roman" w:eastAsia="Times New Roman" w:hAnsi="Times New Roman" w:cs="Times New Roman"/>
          </w:rPr>
          <w:delText xml:space="preserve">were </w:delText>
        </w:r>
      </w:del>
      <w:ins w:id="110" w:author="Richards, Keana" w:date="2021-01-20T16:03:00Z">
        <w:r w:rsidR="00D94DE9">
          <w:rPr>
            <w:rFonts w:ascii="Times New Roman" w:eastAsia="Times New Roman" w:hAnsi="Times New Roman" w:cs="Times New Roman"/>
          </w:rPr>
          <w:t>are</w:t>
        </w:r>
        <w:r w:rsidR="00D94DE9">
          <w:rPr>
            <w:rFonts w:ascii="Times New Roman" w:eastAsia="Times New Roman" w:hAnsi="Times New Roman" w:cs="Times New Roman"/>
          </w:rPr>
          <w:t xml:space="preserve"> </w:t>
        </w:r>
      </w:ins>
      <w:r>
        <w:rPr>
          <w:rFonts w:ascii="Times New Roman" w:eastAsia="Times New Roman" w:hAnsi="Times New Roman" w:cs="Times New Roman"/>
        </w:rPr>
        <w:t xml:space="preserve">male or female (instead of responding "Other" when asked about their gender). Also, we </w:t>
      </w:r>
      <w:ins w:id="111" w:author="Richards, Keana" w:date="2021-01-20T16:03:00Z">
        <w:r w:rsidR="00891D3D">
          <w:rPr>
            <w:rFonts w:ascii="Times New Roman" w:eastAsia="Times New Roman" w:hAnsi="Times New Roman" w:cs="Times New Roman"/>
          </w:rPr>
          <w:t xml:space="preserve">will </w:t>
        </w:r>
      </w:ins>
      <w:r>
        <w:rPr>
          <w:rFonts w:ascii="Times New Roman" w:eastAsia="Times New Roman" w:hAnsi="Times New Roman" w:cs="Times New Roman"/>
        </w:rPr>
        <w:t>exclude</w:t>
      </w:r>
      <w:del w:id="112" w:author="Richards, Keana" w:date="2021-01-20T16:03:00Z">
        <w:r w:rsidDel="00891D3D">
          <w:rPr>
            <w:rFonts w:ascii="Times New Roman" w:eastAsia="Times New Roman" w:hAnsi="Times New Roman" w:cs="Times New Roman"/>
          </w:rPr>
          <w:delText>d</w:delText>
        </w:r>
      </w:del>
      <w:r>
        <w:rPr>
          <w:rFonts w:ascii="Times New Roman" w:eastAsia="Times New Roman" w:hAnsi="Times New Roman" w:cs="Times New Roman"/>
        </w:rPr>
        <w:t xml:space="preserve"> the second response for participants who ha</w:t>
      </w:r>
      <w:ins w:id="113" w:author="Richards, Keana" w:date="2021-01-20T16:07:00Z">
        <w:r w:rsidR="00E52198">
          <w:rPr>
            <w:rFonts w:ascii="Times New Roman" w:eastAsia="Times New Roman" w:hAnsi="Times New Roman" w:cs="Times New Roman"/>
          </w:rPr>
          <w:t>ve</w:t>
        </w:r>
      </w:ins>
      <w:del w:id="114" w:author="Richards, Keana" w:date="2021-01-20T16:07:00Z">
        <w:r w:rsidDel="00E52198">
          <w:rPr>
            <w:rFonts w:ascii="Times New Roman" w:eastAsia="Times New Roman" w:hAnsi="Times New Roman" w:cs="Times New Roman"/>
          </w:rPr>
          <w:delText>d</w:delText>
        </w:r>
      </w:del>
      <w:r>
        <w:rPr>
          <w:rFonts w:ascii="Times New Roman" w:eastAsia="Times New Roman" w:hAnsi="Times New Roman" w:cs="Times New Roman"/>
        </w:rPr>
        <w:t xml:space="preserve"> an identical IP address, </w:t>
      </w:r>
      <w:proofErr w:type="spellStart"/>
      <w:r>
        <w:rPr>
          <w:rFonts w:ascii="Times New Roman" w:eastAsia="Times New Roman" w:hAnsi="Times New Roman" w:cs="Times New Roman"/>
        </w:rPr>
        <w:t>MTurkID</w:t>
      </w:r>
      <w:proofErr w:type="spellEnd"/>
      <w:r>
        <w:rPr>
          <w:rFonts w:ascii="Times New Roman" w:eastAsia="Times New Roman" w:hAnsi="Times New Roman" w:cs="Times New Roman"/>
        </w:rPr>
        <w:t xml:space="preserve">, and gender. Additionally, for participants who </w:t>
      </w:r>
      <w:del w:id="115" w:author="Richards, Keana" w:date="2021-01-20T16:07:00Z">
        <w:r w:rsidDel="00733372">
          <w:rPr>
            <w:rFonts w:ascii="Times New Roman" w:eastAsia="Times New Roman" w:hAnsi="Times New Roman" w:cs="Times New Roman"/>
          </w:rPr>
          <w:delText xml:space="preserve">did </w:delText>
        </w:r>
      </w:del>
      <w:ins w:id="116" w:author="Richards, Keana" w:date="2021-01-20T16:07:00Z">
        <w:r w:rsidR="00733372">
          <w:rPr>
            <w:rFonts w:ascii="Times New Roman" w:eastAsia="Times New Roman" w:hAnsi="Times New Roman" w:cs="Times New Roman"/>
          </w:rPr>
          <w:t xml:space="preserve">do </w:t>
        </w:r>
      </w:ins>
      <w:r>
        <w:rPr>
          <w:rFonts w:ascii="Times New Roman" w:eastAsia="Times New Roman" w:hAnsi="Times New Roman" w:cs="Times New Roman"/>
        </w:rPr>
        <w:t xml:space="preserve">not enter valid </w:t>
      </w:r>
      <w:proofErr w:type="spellStart"/>
      <w:r>
        <w:rPr>
          <w:rFonts w:ascii="Times New Roman" w:eastAsia="Times New Roman" w:hAnsi="Times New Roman" w:cs="Times New Roman"/>
        </w:rPr>
        <w:t>MTurkIDs</w:t>
      </w:r>
      <w:proofErr w:type="spellEnd"/>
      <w:r>
        <w:rPr>
          <w:rFonts w:ascii="Times New Roman" w:eastAsia="Times New Roman" w:hAnsi="Times New Roman" w:cs="Times New Roman"/>
        </w:rPr>
        <w:t xml:space="preserve"> but </w:t>
      </w:r>
      <w:del w:id="117" w:author="Richards, Keana" w:date="2021-01-20T16:07:00Z">
        <w:r w:rsidDel="00530723">
          <w:rPr>
            <w:rFonts w:ascii="Times New Roman" w:eastAsia="Times New Roman" w:hAnsi="Times New Roman" w:cs="Times New Roman"/>
          </w:rPr>
          <w:delText xml:space="preserve">had </w:delText>
        </w:r>
      </w:del>
      <w:ins w:id="118" w:author="Richards, Keana" w:date="2021-01-20T16:07:00Z">
        <w:r w:rsidR="00530723">
          <w:rPr>
            <w:rFonts w:ascii="Times New Roman" w:eastAsia="Times New Roman" w:hAnsi="Times New Roman" w:cs="Times New Roman"/>
          </w:rPr>
          <w:t xml:space="preserve">have </w:t>
        </w:r>
      </w:ins>
      <w:r>
        <w:rPr>
          <w:rFonts w:ascii="Times New Roman" w:eastAsia="Times New Roman" w:hAnsi="Times New Roman" w:cs="Times New Roman"/>
        </w:rPr>
        <w:t xml:space="preserve">the same IP address, we </w:t>
      </w:r>
      <w:ins w:id="119" w:author="Richards, Keana" w:date="2021-01-20T16:08:00Z">
        <w:r w:rsidR="00297A14">
          <w:rPr>
            <w:rFonts w:ascii="Times New Roman" w:eastAsia="Times New Roman" w:hAnsi="Times New Roman" w:cs="Times New Roman"/>
          </w:rPr>
          <w:t xml:space="preserve">will </w:t>
        </w:r>
      </w:ins>
      <w:r>
        <w:rPr>
          <w:rFonts w:ascii="Times New Roman" w:eastAsia="Times New Roman" w:hAnsi="Times New Roman" w:cs="Times New Roman"/>
        </w:rPr>
        <w:t>delete</w:t>
      </w:r>
      <w:del w:id="120" w:author="Richards, Keana" w:date="2021-01-20T16:08:00Z">
        <w:r w:rsidDel="00297A14">
          <w:rPr>
            <w:rFonts w:ascii="Times New Roman" w:eastAsia="Times New Roman" w:hAnsi="Times New Roman" w:cs="Times New Roman"/>
          </w:rPr>
          <w:delText>d</w:delText>
        </w:r>
      </w:del>
      <w:r>
        <w:rPr>
          <w:rFonts w:ascii="Times New Roman" w:eastAsia="Times New Roman" w:hAnsi="Times New Roman" w:cs="Times New Roman"/>
        </w:rPr>
        <w:t xml:space="preserve"> the second </w:t>
      </w:r>
      <w:r>
        <w:rPr>
          <w:rFonts w:ascii="Times New Roman" w:eastAsia="Times New Roman" w:hAnsi="Times New Roman" w:cs="Times New Roman"/>
        </w:rPr>
        <w:lastRenderedPageBreak/>
        <w:t>response. If participants ha</w:t>
      </w:r>
      <w:ins w:id="121" w:author="Richards, Keana" w:date="2021-01-20T16:08:00Z">
        <w:r w:rsidR="00A17170">
          <w:rPr>
            <w:rFonts w:ascii="Times New Roman" w:eastAsia="Times New Roman" w:hAnsi="Times New Roman" w:cs="Times New Roman"/>
          </w:rPr>
          <w:t>ve</w:t>
        </w:r>
      </w:ins>
      <w:del w:id="122" w:author="Richards, Keana" w:date="2021-01-20T16:08:00Z">
        <w:r w:rsidDel="00A17170">
          <w:rPr>
            <w:rFonts w:ascii="Times New Roman" w:eastAsia="Times New Roman" w:hAnsi="Times New Roman" w:cs="Times New Roman"/>
          </w:rPr>
          <w:delText>d</w:delText>
        </w:r>
      </w:del>
      <w:r>
        <w:rPr>
          <w:rFonts w:ascii="Times New Roman" w:eastAsia="Times New Roman" w:hAnsi="Times New Roman" w:cs="Times New Roman"/>
        </w:rPr>
        <w:t xml:space="preserve"> the same IP address but a different </w:t>
      </w:r>
      <w:proofErr w:type="spellStart"/>
      <w:r>
        <w:rPr>
          <w:rFonts w:ascii="Times New Roman" w:eastAsia="Times New Roman" w:hAnsi="Times New Roman" w:cs="Times New Roman"/>
        </w:rPr>
        <w:t>MTurkID</w:t>
      </w:r>
      <w:proofErr w:type="spellEnd"/>
      <w:r>
        <w:rPr>
          <w:rFonts w:ascii="Times New Roman" w:eastAsia="Times New Roman" w:hAnsi="Times New Roman" w:cs="Times New Roman"/>
        </w:rPr>
        <w:t xml:space="preserve">, both responses </w:t>
      </w:r>
      <w:del w:id="123" w:author="Richards, Keana" w:date="2021-01-20T16:08:00Z">
        <w:r w:rsidDel="004A5E4B">
          <w:rPr>
            <w:rFonts w:ascii="Times New Roman" w:eastAsia="Times New Roman" w:hAnsi="Times New Roman" w:cs="Times New Roman"/>
          </w:rPr>
          <w:delText xml:space="preserve">were </w:delText>
        </w:r>
      </w:del>
      <w:ins w:id="124" w:author="Richards, Keana" w:date="2021-01-20T16:08:00Z">
        <w:r w:rsidR="004A5E4B">
          <w:rPr>
            <w:rFonts w:ascii="Times New Roman" w:eastAsia="Times New Roman" w:hAnsi="Times New Roman" w:cs="Times New Roman"/>
          </w:rPr>
          <w:t xml:space="preserve">will be </w:t>
        </w:r>
      </w:ins>
      <w:bookmarkStart w:id="125" w:name="_GoBack"/>
      <w:bookmarkEnd w:id="125"/>
      <w:r>
        <w:rPr>
          <w:rFonts w:ascii="Times New Roman" w:eastAsia="Times New Roman" w:hAnsi="Times New Roman" w:cs="Times New Roman"/>
        </w:rPr>
        <w:t>included in the data.</w:t>
      </w:r>
    </w:p>
    <w:p w14:paraId="18C79C96" w14:textId="77777777" w:rsidR="004D509A" w:rsidRDefault="005B334C">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Exploratory Analyses</w:t>
      </w:r>
    </w:p>
    <w:p w14:paraId="18C79C97"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color w:val="000000"/>
          <w:sz w:val="24"/>
          <w:szCs w:val="24"/>
        </w:rPr>
        <w:t xml:space="preserve">Model: Logistic regression </w:t>
      </w:r>
    </w:p>
    <w:p w14:paraId="18C79C98" w14:textId="244FCAC6"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Predictor(s): Gender, condition, gender*condition, risk tolerance, confidence</w:t>
      </w:r>
    </w:p>
    <w:p w14:paraId="18C79C99"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Outcome: Willingness to compete</w:t>
      </w:r>
      <w:r>
        <w:rPr>
          <w:rFonts w:ascii="Times New Roman" w:eastAsia="Times New Roman" w:hAnsi="Times New Roman" w:cs="Times New Roman"/>
          <w:sz w:val="24"/>
          <w:szCs w:val="24"/>
        </w:rPr>
        <w:tab/>
      </w:r>
    </w:p>
    <w:p w14:paraId="18C79C9A" w14:textId="77777777" w:rsidR="004D509A" w:rsidRDefault="004D509A">
      <w:pPr>
        <w:pBdr>
          <w:top w:val="nil"/>
          <w:left w:val="nil"/>
          <w:bottom w:val="nil"/>
          <w:right w:val="nil"/>
          <w:between w:val="nil"/>
        </w:pBdr>
        <w:spacing w:line="240" w:lineRule="auto"/>
        <w:ind w:left="360" w:right="-540"/>
        <w:jc w:val="both"/>
        <w:rPr>
          <w:rFonts w:ascii="Times New Roman" w:eastAsia="Times New Roman" w:hAnsi="Times New Roman" w:cs="Times New Roman"/>
          <w:sz w:val="24"/>
          <w:szCs w:val="24"/>
        </w:rPr>
      </w:pPr>
    </w:p>
    <w:p w14:paraId="18C79C9B" w14:textId="2533B667" w:rsidR="004D509A" w:rsidDel="00D80A4E" w:rsidRDefault="005B334C">
      <w:pPr>
        <w:numPr>
          <w:ilvl w:val="0"/>
          <w:numId w:val="1"/>
        </w:numPr>
        <w:pBdr>
          <w:top w:val="nil"/>
          <w:left w:val="nil"/>
          <w:bottom w:val="nil"/>
          <w:right w:val="nil"/>
          <w:between w:val="nil"/>
        </w:pBdr>
        <w:spacing w:line="240" w:lineRule="auto"/>
        <w:ind w:right="-540"/>
        <w:jc w:val="both"/>
        <w:rPr>
          <w:del w:id="126" w:author="Richards, Keana" w:date="2021-01-17T17:42:00Z"/>
          <w:rFonts w:ascii="Times New Roman" w:eastAsia="Times New Roman" w:hAnsi="Times New Roman" w:cs="Times New Roman"/>
          <w:sz w:val="24"/>
          <w:szCs w:val="24"/>
        </w:rPr>
      </w:pPr>
      <w:del w:id="127" w:author="Richards, Keana" w:date="2021-01-17T17:42:00Z">
        <w:r w:rsidDel="00D80A4E">
          <w:rPr>
            <w:rFonts w:ascii="Times New Roman" w:eastAsia="Times New Roman" w:hAnsi="Times New Roman" w:cs="Times New Roman"/>
            <w:sz w:val="24"/>
            <w:szCs w:val="24"/>
          </w:rPr>
          <w:delText>Model: Linear regression</w:delText>
        </w:r>
      </w:del>
    </w:p>
    <w:p w14:paraId="18C79C9C" w14:textId="08E5BD35" w:rsidR="004D509A" w:rsidDel="00D80A4E" w:rsidRDefault="005B334C">
      <w:pPr>
        <w:numPr>
          <w:ilvl w:val="0"/>
          <w:numId w:val="1"/>
        </w:numPr>
        <w:pBdr>
          <w:top w:val="nil"/>
          <w:left w:val="nil"/>
          <w:bottom w:val="nil"/>
          <w:right w:val="nil"/>
          <w:between w:val="nil"/>
        </w:pBdr>
        <w:spacing w:line="240" w:lineRule="auto"/>
        <w:ind w:right="-540"/>
        <w:jc w:val="both"/>
        <w:rPr>
          <w:del w:id="128" w:author="Richards, Keana" w:date="2021-01-17T17:42:00Z"/>
          <w:rFonts w:ascii="Times New Roman" w:eastAsia="Times New Roman" w:hAnsi="Times New Roman" w:cs="Times New Roman"/>
          <w:sz w:val="24"/>
          <w:szCs w:val="24"/>
        </w:rPr>
      </w:pPr>
      <w:del w:id="129" w:author="Richards, Keana" w:date="2021-01-17T17:42:00Z">
        <w:r w:rsidDel="00D80A4E">
          <w:rPr>
            <w:rFonts w:ascii="Times New Roman" w:eastAsia="Times New Roman" w:hAnsi="Times New Roman" w:cs="Times New Roman"/>
            <w:sz w:val="24"/>
            <w:szCs w:val="24"/>
          </w:rPr>
          <w:delText>Predictor(s): Gender, performance on the task, condition, gender*condition</w:delText>
        </w:r>
      </w:del>
    </w:p>
    <w:p w14:paraId="18C79C9D" w14:textId="4D272942" w:rsidR="004D509A" w:rsidDel="00D80A4E" w:rsidRDefault="005B334C">
      <w:pPr>
        <w:numPr>
          <w:ilvl w:val="0"/>
          <w:numId w:val="1"/>
        </w:numPr>
        <w:pBdr>
          <w:top w:val="nil"/>
          <w:left w:val="nil"/>
          <w:bottom w:val="nil"/>
          <w:right w:val="nil"/>
          <w:between w:val="nil"/>
        </w:pBdr>
        <w:spacing w:line="240" w:lineRule="auto"/>
        <w:ind w:right="-540"/>
        <w:jc w:val="both"/>
        <w:rPr>
          <w:del w:id="130" w:author="Richards, Keana" w:date="2021-01-17T17:42:00Z"/>
          <w:rFonts w:ascii="Times New Roman" w:eastAsia="Times New Roman" w:hAnsi="Times New Roman" w:cs="Times New Roman"/>
          <w:sz w:val="24"/>
          <w:szCs w:val="24"/>
        </w:rPr>
      </w:pPr>
      <w:del w:id="131" w:author="Richards, Keana" w:date="2021-01-17T17:42:00Z">
        <w:r w:rsidDel="00D80A4E">
          <w:rPr>
            <w:rFonts w:ascii="Times New Roman" w:eastAsia="Times New Roman" w:hAnsi="Times New Roman" w:cs="Times New Roman"/>
            <w:sz w:val="24"/>
            <w:szCs w:val="24"/>
          </w:rPr>
          <w:delText>Outcome: Bonuses earned from multiplication task</w:delText>
        </w:r>
      </w:del>
    </w:p>
    <w:p w14:paraId="18C79C9E" w14:textId="77777777" w:rsidR="004D509A" w:rsidRDefault="004D509A">
      <w:pPr>
        <w:pBdr>
          <w:top w:val="nil"/>
          <w:left w:val="nil"/>
          <w:bottom w:val="nil"/>
          <w:right w:val="nil"/>
          <w:between w:val="nil"/>
        </w:pBdr>
        <w:ind w:left="270" w:right="-540" w:hanging="270"/>
        <w:jc w:val="both"/>
        <w:rPr>
          <w:rFonts w:ascii="Times New Roman" w:eastAsia="Times New Roman" w:hAnsi="Times New Roman" w:cs="Times New Roman"/>
          <w:sz w:val="24"/>
          <w:szCs w:val="24"/>
        </w:rPr>
      </w:pPr>
    </w:p>
    <w:p w14:paraId="18C79C9F"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Model 1: Chi-square goodness of fit test (collapsed across conditions) with perceptions of gender differences in performance as variable</w:t>
      </w:r>
    </w:p>
    <w:p w14:paraId="18C79CA0"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Model 2: Chi-square goodness of fit test (collapsed across conditions) with perceptions of gender differences in willingness to compete as variable</w:t>
      </w:r>
    </w:p>
    <w:p w14:paraId="18C79CA1"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Model 3: Chi-square goodness of fit test (collapsed across conditions) with perceptions of gender differences in general willingness to prepare as variable</w:t>
      </w:r>
    </w:p>
    <w:p w14:paraId="18C79CA2" w14:textId="77777777" w:rsidR="004D509A" w:rsidRDefault="004D509A">
      <w:pPr>
        <w:spacing w:line="240" w:lineRule="auto"/>
        <w:ind w:left="270" w:right="-540" w:hanging="270"/>
        <w:jc w:val="both"/>
        <w:rPr>
          <w:rFonts w:ascii="Times New Roman" w:eastAsia="Times New Roman" w:hAnsi="Times New Roman" w:cs="Times New Roman"/>
          <w:sz w:val="24"/>
          <w:szCs w:val="24"/>
        </w:rPr>
      </w:pPr>
    </w:p>
    <w:p w14:paraId="18C79CA3"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Model: Linear regression</w:t>
      </w:r>
    </w:p>
    <w:p w14:paraId="18C79CA4"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Predictor(s): Gender</w:t>
      </w:r>
    </w:p>
    <w:p w14:paraId="18C79CA5"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Outcome: Performance on the task </w:t>
      </w:r>
    </w:p>
    <w:p w14:paraId="18C79CA6"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bookmarkStart w:id="132" w:name="_30j0zll" w:colFirst="0" w:colLast="0"/>
      <w:bookmarkEnd w:id="132"/>
      <w:r>
        <w:rPr>
          <w:rFonts w:ascii="Times New Roman" w:eastAsia="Times New Roman" w:hAnsi="Times New Roman" w:cs="Times New Roman"/>
          <w:sz w:val="24"/>
          <w:szCs w:val="24"/>
        </w:rPr>
        <w:t>Note: if the null hypothesis is rejected, performance will be included as a control variable in any models with gender included as a predictor</w:t>
      </w:r>
    </w:p>
    <w:p w14:paraId="18C79CA7" w14:textId="77777777" w:rsidR="004D509A" w:rsidRDefault="004D509A">
      <w:pPr>
        <w:spacing w:line="240" w:lineRule="auto"/>
        <w:ind w:left="270" w:right="-540" w:hanging="270"/>
        <w:jc w:val="both"/>
        <w:rPr>
          <w:rFonts w:ascii="Times New Roman" w:eastAsia="Times New Roman" w:hAnsi="Times New Roman" w:cs="Times New Roman"/>
          <w:sz w:val="24"/>
          <w:szCs w:val="24"/>
        </w:rPr>
      </w:pPr>
    </w:p>
    <w:p w14:paraId="18C79CA8"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 xml:space="preserve"> Model: Mediation with logistic regressi</w:t>
      </w:r>
      <w:r>
        <w:rPr>
          <w:rFonts w:ascii="Times New Roman" w:eastAsia="Times New Roman" w:hAnsi="Times New Roman" w:cs="Times New Roman"/>
          <w:color w:val="000000"/>
          <w:sz w:val="24"/>
          <w:szCs w:val="24"/>
        </w:rPr>
        <w:t>on</w:t>
      </w:r>
    </w:p>
    <w:p w14:paraId="18C79CA9"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Predictor(s)</w:t>
      </w:r>
      <w:r>
        <w:rPr>
          <w:rFonts w:ascii="Times New Roman" w:eastAsia="Times New Roman" w:hAnsi="Times New Roman" w:cs="Times New Roman"/>
          <w:color w:val="000000"/>
          <w:sz w:val="24"/>
          <w:szCs w:val="24"/>
        </w:rPr>
        <w:t>: Condition</w:t>
      </w:r>
    </w:p>
    <w:p w14:paraId="18C79CAA"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Mediator: Confidence</w:t>
      </w:r>
    </w:p>
    <w:p w14:paraId="18C79CAB"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Outcome: Willingness to compete </w:t>
      </w:r>
    </w:p>
    <w:p w14:paraId="18C79CAC" w14:textId="77777777" w:rsidR="004D509A" w:rsidRDefault="004D509A">
      <w:pPr>
        <w:pBdr>
          <w:top w:val="nil"/>
          <w:left w:val="nil"/>
          <w:bottom w:val="nil"/>
          <w:right w:val="nil"/>
          <w:between w:val="nil"/>
        </w:pBdr>
        <w:spacing w:line="240" w:lineRule="auto"/>
        <w:ind w:right="-540"/>
        <w:jc w:val="both"/>
        <w:rPr>
          <w:rFonts w:ascii="Times New Roman" w:eastAsia="Times New Roman" w:hAnsi="Times New Roman" w:cs="Times New Roman"/>
          <w:sz w:val="24"/>
          <w:szCs w:val="24"/>
        </w:rPr>
      </w:pPr>
    </w:p>
    <w:p w14:paraId="18C79CAD" w14:textId="77777777" w:rsidR="004D509A" w:rsidRDefault="005B334C">
      <w:pPr>
        <w:numPr>
          <w:ilvl w:val="0"/>
          <w:numId w:val="1"/>
        </w:numPr>
        <w:pBdr>
          <w:top w:val="nil"/>
          <w:left w:val="nil"/>
          <w:bottom w:val="nil"/>
          <w:right w:val="nil"/>
          <w:between w:val="nil"/>
        </w:pBdr>
        <w:spacing w:line="240" w:lineRule="auto"/>
        <w:ind w:right="-5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Model: Linear regression</w:t>
      </w:r>
    </w:p>
    <w:p w14:paraId="18C79CAE"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 Condition</w:t>
      </w:r>
    </w:p>
    <w:p w14:paraId="18C79CAF"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Performance on the task </w:t>
      </w:r>
    </w:p>
    <w:p w14:paraId="18C79CB0" w14:textId="77777777" w:rsidR="004D509A" w:rsidRDefault="004D509A">
      <w:pPr>
        <w:pBdr>
          <w:top w:val="nil"/>
          <w:left w:val="nil"/>
          <w:bottom w:val="nil"/>
          <w:right w:val="nil"/>
          <w:between w:val="nil"/>
        </w:pBdr>
        <w:spacing w:line="240" w:lineRule="auto"/>
        <w:ind w:left="720" w:right="-540"/>
        <w:jc w:val="both"/>
        <w:rPr>
          <w:rFonts w:ascii="Times New Roman" w:eastAsia="Times New Roman" w:hAnsi="Times New Roman" w:cs="Times New Roman"/>
          <w:sz w:val="24"/>
          <w:szCs w:val="24"/>
        </w:rPr>
      </w:pPr>
    </w:p>
    <w:p w14:paraId="18C79CB1" w14:textId="77777777" w:rsidR="004D509A" w:rsidRDefault="005B334C">
      <w:pPr>
        <w:numPr>
          <w:ilvl w:val="0"/>
          <w:numId w:val="1"/>
        </w:numPr>
        <w:pBdr>
          <w:top w:val="nil"/>
          <w:left w:val="nil"/>
          <w:bottom w:val="nil"/>
          <w:right w:val="nil"/>
          <w:between w:val="nil"/>
        </w:pBdr>
        <w:spacing w:line="240" w:lineRule="auto"/>
        <w:ind w:right="-540"/>
        <w:jc w:val="both"/>
        <w:rPr>
          <w:sz w:val="24"/>
          <w:szCs w:val="24"/>
        </w:rPr>
      </w:pPr>
      <w:r>
        <w:rPr>
          <w:rFonts w:ascii="Times New Roman" w:eastAsia="Times New Roman" w:hAnsi="Times New Roman" w:cs="Times New Roman"/>
          <w:sz w:val="24"/>
          <w:szCs w:val="24"/>
        </w:rPr>
        <w:t>Model: Linear regression</w:t>
      </w:r>
    </w:p>
    <w:p w14:paraId="18C79CB2" w14:textId="3861A466"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 Condition</w:t>
      </w:r>
      <w:ins w:id="133" w:author="Richards, Keana" w:date="2021-01-17T17:41:00Z">
        <w:r w:rsidR="003F7119">
          <w:rPr>
            <w:rFonts w:ascii="Times New Roman" w:eastAsia="Times New Roman" w:hAnsi="Times New Roman" w:cs="Times New Roman"/>
            <w:sz w:val="24"/>
            <w:szCs w:val="24"/>
          </w:rPr>
          <w:t>*gender</w:t>
        </w:r>
      </w:ins>
    </w:p>
    <w:p w14:paraId="18C79CB3"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Time spent on filler/practice task </w:t>
      </w:r>
    </w:p>
    <w:p w14:paraId="18C79CB4" w14:textId="77777777" w:rsidR="004D509A" w:rsidRDefault="004D509A">
      <w:pPr>
        <w:pBdr>
          <w:top w:val="nil"/>
          <w:left w:val="nil"/>
          <w:bottom w:val="nil"/>
          <w:right w:val="nil"/>
          <w:between w:val="nil"/>
        </w:pBdr>
        <w:spacing w:line="240" w:lineRule="auto"/>
        <w:ind w:right="-540"/>
        <w:jc w:val="both"/>
        <w:rPr>
          <w:rFonts w:ascii="Times New Roman" w:eastAsia="Times New Roman" w:hAnsi="Times New Roman" w:cs="Times New Roman"/>
          <w:sz w:val="24"/>
          <w:szCs w:val="24"/>
        </w:rPr>
      </w:pPr>
    </w:p>
    <w:p w14:paraId="18C79CB5" w14:textId="77777777" w:rsidR="004D509A" w:rsidRDefault="005B334C">
      <w:pPr>
        <w:numPr>
          <w:ilvl w:val="0"/>
          <w:numId w:val="1"/>
        </w:numPr>
        <w:pBdr>
          <w:top w:val="nil"/>
          <w:left w:val="nil"/>
          <w:bottom w:val="nil"/>
          <w:right w:val="nil"/>
          <w:between w:val="nil"/>
        </w:pBdr>
        <w:spacing w:line="240" w:lineRule="auto"/>
        <w:ind w:right="-540"/>
        <w:jc w:val="both"/>
        <w:rPr>
          <w:sz w:val="24"/>
          <w:szCs w:val="24"/>
        </w:rPr>
      </w:pPr>
      <w:r>
        <w:rPr>
          <w:rFonts w:ascii="Times New Roman" w:eastAsia="Times New Roman" w:hAnsi="Times New Roman" w:cs="Times New Roman"/>
          <w:sz w:val="24"/>
          <w:szCs w:val="24"/>
        </w:rPr>
        <w:t>Model: Poisson regression</w:t>
      </w:r>
    </w:p>
    <w:p w14:paraId="18C79CB6" w14:textId="36D61378" w:rsidR="004D509A" w:rsidRDefault="005B334C">
      <w:pPr>
        <w:numPr>
          <w:ilvl w:val="1"/>
          <w:numId w:val="1"/>
        </w:numP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Predictor(s): </w:t>
      </w:r>
      <w:ins w:id="134" w:author="Richards, Keana" w:date="2021-01-17T17:42:00Z">
        <w:r w:rsidR="00F80651">
          <w:rPr>
            <w:rFonts w:ascii="Times New Roman" w:eastAsia="Times New Roman" w:hAnsi="Times New Roman" w:cs="Times New Roman"/>
            <w:sz w:val="24"/>
            <w:szCs w:val="24"/>
          </w:rPr>
          <w:t>Condition*gender</w:t>
        </w:r>
      </w:ins>
      <w:del w:id="135" w:author="Richards, Keana" w:date="2021-01-17T17:42:00Z">
        <w:r w:rsidDel="00F80651">
          <w:rPr>
            <w:rFonts w:ascii="Times New Roman" w:eastAsia="Times New Roman" w:hAnsi="Times New Roman" w:cs="Times New Roman"/>
            <w:sz w:val="24"/>
            <w:szCs w:val="24"/>
          </w:rPr>
          <w:delText>Gender, condition</w:delText>
        </w:r>
      </w:del>
      <w:del w:id="136" w:author="Richards, Keana" w:date="2021-01-17T17:41:00Z">
        <w:r w:rsidDel="0076362E">
          <w:rPr>
            <w:rFonts w:ascii="Times New Roman" w:eastAsia="Times New Roman" w:hAnsi="Times New Roman" w:cs="Times New Roman"/>
            <w:sz w:val="24"/>
            <w:szCs w:val="24"/>
          </w:rPr>
          <w:delText>, field-specific ability beliefs, gender*field-specific ability beliefs</w:delText>
        </w:r>
      </w:del>
    </w:p>
    <w:p w14:paraId="18C79CB7" w14:textId="0F1D2A9F" w:rsidR="004D509A" w:rsidRDefault="005B334C">
      <w:pPr>
        <w:numPr>
          <w:ilvl w:val="1"/>
          <w:numId w:val="1"/>
        </w:numP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Number of optional </w:t>
      </w:r>
      <w:del w:id="137" w:author="Richards, Keana" w:date="2021-01-17T17:42:00Z">
        <w:r w:rsidDel="00AA6089">
          <w:rPr>
            <w:rFonts w:ascii="Times New Roman" w:eastAsia="Times New Roman" w:hAnsi="Times New Roman" w:cs="Times New Roman"/>
            <w:sz w:val="24"/>
            <w:szCs w:val="24"/>
          </w:rPr>
          <w:delText xml:space="preserve">preparation </w:delText>
        </w:r>
      </w:del>
      <w:ins w:id="138" w:author="Richards, Keana" w:date="2021-01-17T17:42:00Z">
        <w:r w:rsidR="00AA6089">
          <w:rPr>
            <w:rFonts w:ascii="Times New Roman" w:eastAsia="Times New Roman" w:hAnsi="Times New Roman" w:cs="Times New Roman"/>
            <w:sz w:val="24"/>
            <w:szCs w:val="24"/>
          </w:rPr>
          <w:t xml:space="preserve">filler/practice </w:t>
        </w:r>
      </w:ins>
      <w:del w:id="139" w:author="Richards, Keana" w:date="2021-01-17T17:42:00Z">
        <w:r w:rsidDel="00781750">
          <w:rPr>
            <w:rFonts w:ascii="Times New Roman" w:eastAsia="Times New Roman" w:hAnsi="Times New Roman" w:cs="Times New Roman"/>
            <w:sz w:val="24"/>
            <w:szCs w:val="24"/>
          </w:rPr>
          <w:delText xml:space="preserve">rounds </w:delText>
        </w:r>
      </w:del>
      <w:ins w:id="140" w:author="Richards, Keana" w:date="2021-01-17T17:42:00Z">
        <w:r w:rsidR="00781750">
          <w:rPr>
            <w:rFonts w:ascii="Times New Roman" w:eastAsia="Times New Roman" w:hAnsi="Times New Roman" w:cs="Times New Roman"/>
            <w:sz w:val="24"/>
            <w:szCs w:val="24"/>
          </w:rPr>
          <w:t xml:space="preserve">problems </w:t>
        </w:r>
      </w:ins>
      <w:r>
        <w:rPr>
          <w:rFonts w:ascii="Times New Roman" w:eastAsia="Times New Roman" w:hAnsi="Times New Roman" w:cs="Times New Roman"/>
          <w:sz w:val="24"/>
          <w:szCs w:val="24"/>
        </w:rPr>
        <w:t xml:space="preserve">chosen </w:t>
      </w:r>
    </w:p>
    <w:p w14:paraId="18C79CB8" w14:textId="77777777" w:rsidR="004D509A" w:rsidRDefault="004D509A">
      <w:pPr>
        <w:spacing w:line="240" w:lineRule="auto"/>
        <w:ind w:left="720" w:right="-540"/>
        <w:jc w:val="both"/>
        <w:rPr>
          <w:rFonts w:ascii="Times New Roman" w:eastAsia="Times New Roman" w:hAnsi="Times New Roman" w:cs="Times New Roman"/>
          <w:sz w:val="24"/>
          <w:szCs w:val="24"/>
        </w:rPr>
      </w:pPr>
    </w:p>
    <w:p w14:paraId="18C79CB9" w14:textId="4B674B46" w:rsidR="004D509A" w:rsidDel="00AB3D84" w:rsidRDefault="005B334C">
      <w:pPr>
        <w:numPr>
          <w:ilvl w:val="0"/>
          <w:numId w:val="1"/>
        </w:numPr>
        <w:spacing w:line="240" w:lineRule="auto"/>
        <w:ind w:right="-540"/>
        <w:jc w:val="both"/>
        <w:rPr>
          <w:del w:id="141" w:author="Richards, Keana" w:date="2021-01-17T17:41:00Z"/>
          <w:sz w:val="24"/>
          <w:szCs w:val="24"/>
        </w:rPr>
      </w:pPr>
      <w:del w:id="142" w:author="Richards, Keana" w:date="2021-01-17T17:41:00Z">
        <w:r w:rsidDel="00AB3D84">
          <w:rPr>
            <w:rFonts w:ascii="Times New Roman" w:eastAsia="Times New Roman" w:hAnsi="Times New Roman" w:cs="Times New Roman"/>
            <w:sz w:val="24"/>
            <w:szCs w:val="24"/>
          </w:rPr>
          <w:delText>Model: Linear regression</w:delText>
        </w:r>
      </w:del>
    </w:p>
    <w:p w14:paraId="18C79CBA" w14:textId="538A7708" w:rsidR="004D509A" w:rsidDel="00AB3D84" w:rsidRDefault="005B334C">
      <w:pPr>
        <w:numPr>
          <w:ilvl w:val="1"/>
          <w:numId w:val="1"/>
        </w:numPr>
        <w:spacing w:line="240" w:lineRule="auto"/>
        <w:ind w:left="270" w:right="-540" w:hanging="270"/>
        <w:jc w:val="both"/>
        <w:rPr>
          <w:del w:id="143" w:author="Richards, Keana" w:date="2021-01-17T17:41:00Z"/>
          <w:rFonts w:ascii="Times New Roman" w:eastAsia="Times New Roman" w:hAnsi="Times New Roman" w:cs="Times New Roman"/>
          <w:sz w:val="24"/>
          <w:szCs w:val="24"/>
        </w:rPr>
      </w:pPr>
      <w:del w:id="144" w:author="Richards, Keana" w:date="2021-01-17T17:41:00Z">
        <w:r w:rsidDel="00AB3D84">
          <w:rPr>
            <w:rFonts w:ascii="Times New Roman" w:eastAsia="Times New Roman" w:hAnsi="Times New Roman" w:cs="Times New Roman"/>
            <w:sz w:val="24"/>
            <w:szCs w:val="24"/>
          </w:rPr>
          <w:delText>Predictor(s): Interest, fatigue, gender, condition</w:delText>
        </w:r>
      </w:del>
    </w:p>
    <w:p w14:paraId="18C79CBB" w14:textId="22A09967" w:rsidR="004D509A" w:rsidDel="00AB3D84" w:rsidRDefault="005B334C">
      <w:pPr>
        <w:numPr>
          <w:ilvl w:val="1"/>
          <w:numId w:val="1"/>
        </w:numPr>
        <w:spacing w:line="240" w:lineRule="auto"/>
        <w:ind w:left="270" w:right="-540" w:hanging="270"/>
        <w:jc w:val="both"/>
        <w:rPr>
          <w:del w:id="145" w:author="Richards, Keana" w:date="2021-01-17T17:41:00Z"/>
          <w:rFonts w:ascii="Times New Roman" w:eastAsia="Times New Roman" w:hAnsi="Times New Roman" w:cs="Times New Roman"/>
          <w:sz w:val="24"/>
          <w:szCs w:val="24"/>
        </w:rPr>
      </w:pPr>
      <w:del w:id="146" w:author="Richards, Keana" w:date="2021-01-17T17:41:00Z">
        <w:r w:rsidDel="00AB3D84">
          <w:rPr>
            <w:rFonts w:ascii="Times New Roman" w:eastAsia="Times New Roman" w:hAnsi="Times New Roman" w:cs="Times New Roman"/>
            <w:sz w:val="24"/>
            <w:szCs w:val="24"/>
          </w:rPr>
          <w:delText>Outcome: Performance on the extra preparation rounds</w:delText>
        </w:r>
      </w:del>
    </w:p>
    <w:p w14:paraId="18C79CBC" w14:textId="0629BF8B" w:rsidR="004D509A" w:rsidDel="00AB3D84" w:rsidRDefault="004D509A">
      <w:pPr>
        <w:spacing w:line="240" w:lineRule="auto"/>
        <w:ind w:left="720" w:right="-540"/>
        <w:jc w:val="both"/>
        <w:rPr>
          <w:del w:id="147" w:author="Richards, Keana" w:date="2021-01-17T17:41:00Z"/>
          <w:rFonts w:ascii="Times New Roman" w:eastAsia="Times New Roman" w:hAnsi="Times New Roman" w:cs="Times New Roman"/>
          <w:sz w:val="24"/>
          <w:szCs w:val="24"/>
        </w:rPr>
      </w:pPr>
    </w:p>
    <w:p w14:paraId="18C79CBD" w14:textId="77777777" w:rsidR="004D509A" w:rsidRDefault="005B334C">
      <w:pPr>
        <w:numPr>
          <w:ilvl w:val="0"/>
          <w:numId w:val="1"/>
        </w:numPr>
        <w:spacing w:line="240" w:lineRule="auto"/>
        <w:ind w:right="-540"/>
        <w:jc w:val="both"/>
        <w:rPr>
          <w:sz w:val="24"/>
          <w:szCs w:val="24"/>
        </w:rPr>
      </w:pPr>
      <w:r>
        <w:rPr>
          <w:rFonts w:ascii="Times New Roman" w:eastAsia="Times New Roman" w:hAnsi="Times New Roman" w:cs="Times New Roman"/>
          <w:sz w:val="24"/>
          <w:szCs w:val="24"/>
        </w:rPr>
        <w:t xml:space="preserve">Model: Two-proportions z-test </w:t>
      </w:r>
    </w:p>
    <w:p w14:paraId="18C79CBE" w14:textId="77777777" w:rsidR="004D509A" w:rsidRDefault="005B334C">
      <w:pPr>
        <w:numPr>
          <w:ilvl w:val="1"/>
          <w:numId w:val="1"/>
        </w:numPr>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 Gender</w:t>
      </w:r>
    </w:p>
    <w:p w14:paraId="18C79CBF" w14:textId="77777777" w:rsidR="004D509A" w:rsidRDefault="005B334C">
      <w:pPr>
        <w:numPr>
          <w:ilvl w:val="1"/>
          <w:numId w:val="1"/>
        </w:numPr>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Outcome: Preparedness</w:t>
      </w:r>
    </w:p>
    <w:p w14:paraId="18C79CC0" w14:textId="77777777" w:rsidR="004D509A" w:rsidRDefault="004D509A">
      <w:pPr>
        <w:ind w:right="-540"/>
        <w:jc w:val="both"/>
        <w:rPr>
          <w:rFonts w:ascii="Times New Roman" w:eastAsia="Times New Roman" w:hAnsi="Times New Roman" w:cs="Times New Roman"/>
          <w:sz w:val="24"/>
          <w:szCs w:val="24"/>
        </w:rPr>
      </w:pPr>
    </w:p>
    <w:p w14:paraId="18C79CC1" w14:textId="51053185" w:rsidR="004D509A" w:rsidDel="000E2894" w:rsidRDefault="005B334C">
      <w:pPr>
        <w:numPr>
          <w:ilvl w:val="0"/>
          <w:numId w:val="1"/>
        </w:numPr>
        <w:ind w:right="-540"/>
        <w:jc w:val="both"/>
        <w:rPr>
          <w:del w:id="148" w:author="Richards, Keana" w:date="2021-01-17T17:42:00Z"/>
          <w:rFonts w:ascii="Times New Roman" w:eastAsia="Times New Roman" w:hAnsi="Times New Roman" w:cs="Times New Roman"/>
          <w:sz w:val="24"/>
          <w:szCs w:val="24"/>
        </w:rPr>
      </w:pPr>
      <w:del w:id="149" w:author="Richards, Keana" w:date="2021-01-17T17:42:00Z">
        <w:r w:rsidDel="000E2894">
          <w:rPr>
            <w:rFonts w:ascii="Times New Roman" w:eastAsia="Times New Roman" w:hAnsi="Times New Roman" w:cs="Times New Roman"/>
            <w:sz w:val="24"/>
            <w:szCs w:val="24"/>
          </w:rPr>
          <w:delText xml:space="preserve"> Model: Mediation</w:delText>
        </w:r>
      </w:del>
    </w:p>
    <w:p w14:paraId="18C79CC2" w14:textId="56FCD968" w:rsidR="004D509A" w:rsidDel="000E2894" w:rsidRDefault="005B334C">
      <w:pPr>
        <w:numPr>
          <w:ilvl w:val="1"/>
          <w:numId w:val="1"/>
        </w:numPr>
        <w:pBdr>
          <w:top w:val="nil"/>
          <w:left w:val="nil"/>
          <w:bottom w:val="nil"/>
          <w:right w:val="nil"/>
          <w:between w:val="nil"/>
        </w:pBdr>
        <w:ind w:left="270" w:right="-540" w:hanging="270"/>
        <w:jc w:val="both"/>
        <w:rPr>
          <w:del w:id="150" w:author="Richards, Keana" w:date="2021-01-17T17:42:00Z"/>
          <w:rFonts w:ascii="Times New Roman" w:eastAsia="Times New Roman" w:hAnsi="Times New Roman" w:cs="Times New Roman"/>
          <w:sz w:val="24"/>
          <w:szCs w:val="24"/>
        </w:rPr>
      </w:pPr>
      <w:del w:id="151" w:author="Richards, Keana" w:date="2021-01-17T17:42:00Z">
        <w:r w:rsidDel="000E2894">
          <w:rPr>
            <w:rFonts w:ascii="Times New Roman" w:eastAsia="Times New Roman" w:hAnsi="Times New Roman" w:cs="Times New Roman"/>
            <w:sz w:val="24"/>
            <w:szCs w:val="24"/>
          </w:rPr>
          <w:delText>Predictor(s): Gender</w:delText>
        </w:r>
      </w:del>
    </w:p>
    <w:p w14:paraId="18C79CC3" w14:textId="0DF60AB2" w:rsidR="004D509A" w:rsidDel="000E2894" w:rsidRDefault="005B334C">
      <w:pPr>
        <w:numPr>
          <w:ilvl w:val="1"/>
          <w:numId w:val="1"/>
        </w:numPr>
        <w:pBdr>
          <w:top w:val="nil"/>
          <w:left w:val="nil"/>
          <w:bottom w:val="nil"/>
          <w:right w:val="nil"/>
          <w:between w:val="nil"/>
        </w:pBdr>
        <w:ind w:left="270" w:right="-540" w:hanging="270"/>
        <w:jc w:val="both"/>
        <w:rPr>
          <w:del w:id="152" w:author="Richards, Keana" w:date="2021-01-17T17:42:00Z"/>
          <w:rFonts w:ascii="Times New Roman" w:eastAsia="Times New Roman" w:hAnsi="Times New Roman" w:cs="Times New Roman"/>
          <w:sz w:val="24"/>
          <w:szCs w:val="24"/>
        </w:rPr>
      </w:pPr>
      <w:del w:id="153" w:author="Richards, Keana" w:date="2021-01-17T17:42:00Z">
        <w:r w:rsidDel="000E2894">
          <w:rPr>
            <w:rFonts w:ascii="Times New Roman" w:eastAsia="Times New Roman" w:hAnsi="Times New Roman" w:cs="Times New Roman"/>
            <w:sz w:val="24"/>
            <w:szCs w:val="24"/>
          </w:rPr>
          <w:delText>Mediator: Performance on the extra preparation rounds</w:delText>
        </w:r>
      </w:del>
    </w:p>
    <w:p w14:paraId="18C79CC4" w14:textId="60B481D2" w:rsidR="004D509A" w:rsidDel="000E2894" w:rsidRDefault="005B334C">
      <w:pPr>
        <w:numPr>
          <w:ilvl w:val="1"/>
          <w:numId w:val="1"/>
        </w:numPr>
        <w:pBdr>
          <w:top w:val="nil"/>
          <w:left w:val="nil"/>
          <w:bottom w:val="nil"/>
          <w:right w:val="nil"/>
          <w:between w:val="nil"/>
        </w:pBdr>
        <w:ind w:left="270" w:right="-540" w:hanging="270"/>
        <w:jc w:val="both"/>
        <w:rPr>
          <w:del w:id="154" w:author="Richards, Keana" w:date="2021-01-17T17:42:00Z"/>
          <w:rFonts w:ascii="Times New Roman" w:eastAsia="Times New Roman" w:hAnsi="Times New Roman" w:cs="Times New Roman"/>
          <w:sz w:val="24"/>
          <w:szCs w:val="24"/>
        </w:rPr>
      </w:pPr>
      <w:del w:id="155" w:author="Richards, Keana" w:date="2021-01-17T17:42:00Z">
        <w:r w:rsidDel="000E2894">
          <w:rPr>
            <w:rFonts w:ascii="Times New Roman" w:eastAsia="Times New Roman" w:hAnsi="Times New Roman" w:cs="Times New Roman"/>
            <w:sz w:val="24"/>
            <w:szCs w:val="24"/>
          </w:rPr>
          <w:delText>Outcome: Bonuses earned from multiplication task</w:delText>
        </w:r>
      </w:del>
    </w:p>
    <w:p w14:paraId="18C79CC5" w14:textId="77777777" w:rsidR="004D509A" w:rsidRDefault="004D509A">
      <w:pPr>
        <w:pBdr>
          <w:top w:val="nil"/>
          <w:left w:val="nil"/>
          <w:bottom w:val="nil"/>
          <w:right w:val="nil"/>
          <w:between w:val="nil"/>
        </w:pBdr>
        <w:ind w:left="720" w:right="-540"/>
        <w:jc w:val="both"/>
        <w:rPr>
          <w:rFonts w:ascii="Times New Roman" w:eastAsia="Times New Roman" w:hAnsi="Times New Roman" w:cs="Times New Roman"/>
          <w:sz w:val="24"/>
          <w:szCs w:val="24"/>
        </w:rPr>
      </w:pPr>
    </w:p>
    <w:p w14:paraId="18C79CC6" w14:textId="1FA6AA55" w:rsidR="004D509A" w:rsidDel="000B75DA" w:rsidRDefault="005B334C">
      <w:pPr>
        <w:numPr>
          <w:ilvl w:val="0"/>
          <w:numId w:val="1"/>
        </w:numPr>
        <w:spacing w:line="240" w:lineRule="auto"/>
        <w:ind w:right="-540"/>
        <w:jc w:val="both"/>
        <w:rPr>
          <w:del w:id="156" w:author="Richards, Keana" w:date="2021-01-17T17:43:00Z"/>
          <w:sz w:val="24"/>
          <w:szCs w:val="24"/>
        </w:rPr>
      </w:pPr>
      <w:del w:id="157" w:author="Richards, Keana" w:date="2021-01-17T17:43:00Z">
        <w:r w:rsidDel="000B75DA">
          <w:rPr>
            <w:rFonts w:ascii="Times New Roman" w:eastAsia="Times New Roman" w:hAnsi="Times New Roman" w:cs="Times New Roman"/>
            <w:sz w:val="24"/>
            <w:szCs w:val="24"/>
          </w:rPr>
          <w:delText>Model: Logistic regression</w:delText>
        </w:r>
      </w:del>
    </w:p>
    <w:p w14:paraId="18C79CC7" w14:textId="77104AD0" w:rsidR="004D509A" w:rsidDel="000B75DA" w:rsidRDefault="005B334C">
      <w:pPr>
        <w:numPr>
          <w:ilvl w:val="1"/>
          <w:numId w:val="1"/>
        </w:numPr>
        <w:pBdr>
          <w:top w:val="nil"/>
          <w:left w:val="nil"/>
          <w:bottom w:val="nil"/>
          <w:right w:val="nil"/>
          <w:between w:val="nil"/>
        </w:pBdr>
        <w:ind w:left="270" w:right="-540" w:hanging="270"/>
        <w:jc w:val="both"/>
        <w:rPr>
          <w:del w:id="158" w:author="Richards, Keana" w:date="2021-01-17T17:43:00Z"/>
          <w:rFonts w:ascii="Times New Roman" w:eastAsia="Times New Roman" w:hAnsi="Times New Roman" w:cs="Times New Roman"/>
          <w:sz w:val="24"/>
          <w:szCs w:val="24"/>
        </w:rPr>
      </w:pPr>
      <w:del w:id="159" w:author="Richards, Keana" w:date="2021-01-17T17:43:00Z">
        <w:r w:rsidDel="000B75DA">
          <w:rPr>
            <w:rFonts w:ascii="Times New Roman" w:eastAsia="Times New Roman" w:hAnsi="Times New Roman" w:cs="Times New Roman"/>
            <w:sz w:val="24"/>
            <w:szCs w:val="24"/>
          </w:rPr>
          <w:delText>Predictor(s): Performance on the fixed preparation rounds</w:delText>
        </w:r>
      </w:del>
    </w:p>
    <w:p w14:paraId="18C79CC8" w14:textId="3DD38EAE" w:rsidR="004D509A" w:rsidDel="000B75DA" w:rsidRDefault="005B334C">
      <w:pPr>
        <w:numPr>
          <w:ilvl w:val="1"/>
          <w:numId w:val="1"/>
        </w:numPr>
        <w:pBdr>
          <w:top w:val="nil"/>
          <w:left w:val="nil"/>
          <w:bottom w:val="nil"/>
          <w:right w:val="nil"/>
          <w:between w:val="nil"/>
        </w:pBdr>
        <w:ind w:left="270" w:right="-540" w:hanging="270"/>
        <w:jc w:val="both"/>
        <w:rPr>
          <w:del w:id="160" w:author="Richards, Keana" w:date="2021-01-17T17:43:00Z"/>
          <w:rFonts w:ascii="Times New Roman" w:eastAsia="Times New Roman" w:hAnsi="Times New Roman" w:cs="Times New Roman"/>
          <w:sz w:val="24"/>
          <w:szCs w:val="24"/>
        </w:rPr>
      </w:pPr>
      <w:del w:id="161" w:author="Richards, Keana" w:date="2021-01-17T17:43:00Z">
        <w:r w:rsidDel="000B75DA">
          <w:rPr>
            <w:rFonts w:ascii="Times New Roman" w:eastAsia="Times New Roman" w:hAnsi="Times New Roman" w:cs="Times New Roman"/>
            <w:sz w:val="24"/>
            <w:szCs w:val="24"/>
          </w:rPr>
          <w:delText>Outcome: Willingness to compete</w:delText>
        </w:r>
      </w:del>
    </w:p>
    <w:p w14:paraId="18C79CC9" w14:textId="781576AF" w:rsidR="004D509A" w:rsidDel="000B75DA" w:rsidRDefault="004D509A">
      <w:pPr>
        <w:pBdr>
          <w:top w:val="nil"/>
          <w:left w:val="nil"/>
          <w:bottom w:val="nil"/>
          <w:right w:val="nil"/>
          <w:between w:val="nil"/>
        </w:pBdr>
        <w:ind w:right="-540"/>
        <w:jc w:val="both"/>
        <w:rPr>
          <w:del w:id="162" w:author="Richards, Keana" w:date="2021-01-17T17:43:00Z"/>
          <w:rFonts w:ascii="Times New Roman" w:eastAsia="Times New Roman" w:hAnsi="Times New Roman" w:cs="Times New Roman"/>
          <w:sz w:val="24"/>
          <w:szCs w:val="24"/>
        </w:rPr>
      </w:pPr>
    </w:p>
    <w:p w14:paraId="18C79CCA" w14:textId="74C9CB32" w:rsidR="004D509A" w:rsidDel="000B75DA" w:rsidRDefault="005B334C">
      <w:pPr>
        <w:numPr>
          <w:ilvl w:val="0"/>
          <w:numId w:val="1"/>
        </w:numPr>
        <w:pBdr>
          <w:top w:val="nil"/>
          <w:left w:val="nil"/>
          <w:bottom w:val="nil"/>
          <w:right w:val="nil"/>
          <w:between w:val="nil"/>
        </w:pBdr>
        <w:ind w:right="-540"/>
        <w:jc w:val="both"/>
        <w:rPr>
          <w:del w:id="163" w:author="Richards, Keana" w:date="2021-01-17T17:43:00Z"/>
          <w:rFonts w:ascii="Times New Roman" w:eastAsia="Times New Roman" w:hAnsi="Times New Roman" w:cs="Times New Roman"/>
          <w:sz w:val="24"/>
          <w:szCs w:val="24"/>
        </w:rPr>
      </w:pPr>
      <w:del w:id="164" w:author="Richards, Keana" w:date="2021-01-17T17:43:00Z">
        <w:r w:rsidDel="000B75DA">
          <w:rPr>
            <w:rFonts w:ascii="Times New Roman" w:eastAsia="Times New Roman" w:hAnsi="Times New Roman" w:cs="Times New Roman"/>
            <w:sz w:val="24"/>
            <w:szCs w:val="24"/>
          </w:rPr>
          <w:delText xml:space="preserve"> Model: Linear regression</w:delText>
        </w:r>
      </w:del>
    </w:p>
    <w:p w14:paraId="18C79CCB" w14:textId="1A5A2152" w:rsidR="004D509A" w:rsidDel="000B75DA" w:rsidRDefault="005B334C">
      <w:pPr>
        <w:numPr>
          <w:ilvl w:val="0"/>
          <w:numId w:val="1"/>
        </w:numPr>
        <w:pBdr>
          <w:top w:val="nil"/>
          <w:left w:val="nil"/>
          <w:bottom w:val="nil"/>
          <w:right w:val="nil"/>
          <w:between w:val="nil"/>
        </w:pBdr>
        <w:ind w:right="-540"/>
        <w:jc w:val="both"/>
        <w:rPr>
          <w:del w:id="165" w:author="Richards, Keana" w:date="2021-01-17T17:43:00Z"/>
          <w:rFonts w:ascii="Times New Roman" w:eastAsia="Times New Roman" w:hAnsi="Times New Roman" w:cs="Times New Roman"/>
          <w:sz w:val="24"/>
          <w:szCs w:val="24"/>
        </w:rPr>
      </w:pPr>
      <w:del w:id="166" w:author="Richards, Keana" w:date="2021-01-17T17:43:00Z">
        <w:r w:rsidDel="000B75DA">
          <w:rPr>
            <w:rFonts w:ascii="Times New Roman" w:eastAsia="Times New Roman" w:hAnsi="Times New Roman" w:cs="Times New Roman"/>
            <w:sz w:val="24"/>
            <w:szCs w:val="24"/>
          </w:rPr>
          <w:delText xml:space="preserve"> Predictor(s): Willingness to compete, gender, gender*willingness to compete</w:delText>
        </w:r>
      </w:del>
    </w:p>
    <w:p w14:paraId="18C79CCC" w14:textId="046C4246" w:rsidR="004D509A" w:rsidDel="000B75DA" w:rsidRDefault="005B334C">
      <w:pPr>
        <w:numPr>
          <w:ilvl w:val="0"/>
          <w:numId w:val="1"/>
        </w:numPr>
        <w:pBdr>
          <w:top w:val="nil"/>
          <w:left w:val="nil"/>
          <w:bottom w:val="nil"/>
          <w:right w:val="nil"/>
          <w:between w:val="nil"/>
        </w:pBdr>
        <w:ind w:right="-540"/>
        <w:jc w:val="both"/>
        <w:rPr>
          <w:del w:id="167" w:author="Richards, Keana" w:date="2021-01-17T17:43:00Z"/>
          <w:rFonts w:ascii="Times New Roman" w:eastAsia="Times New Roman" w:hAnsi="Times New Roman" w:cs="Times New Roman"/>
          <w:sz w:val="24"/>
          <w:szCs w:val="24"/>
        </w:rPr>
      </w:pPr>
      <w:del w:id="168" w:author="Richards, Keana" w:date="2021-01-17T17:43:00Z">
        <w:r w:rsidDel="000B75DA">
          <w:rPr>
            <w:rFonts w:ascii="Times New Roman" w:eastAsia="Times New Roman" w:hAnsi="Times New Roman" w:cs="Times New Roman"/>
            <w:sz w:val="24"/>
            <w:szCs w:val="24"/>
          </w:rPr>
          <w:delText>Outcome: Performance on the extra preparation rounds</w:delText>
        </w:r>
      </w:del>
    </w:p>
    <w:p w14:paraId="18C79CCD" w14:textId="483728F5" w:rsidR="004D509A" w:rsidDel="000B75DA" w:rsidRDefault="004D509A">
      <w:pPr>
        <w:ind w:right="-540"/>
        <w:jc w:val="both"/>
        <w:rPr>
          <w:del w:id="169" w:author="Richards, Keana" w:date="2021-01-17T17:43:00Z"/>
          <w:rFonts w:ascii="Times New Roman" w:eastAsia="Times New Roman" w:hAnsi="Times New Roman" w:cs="Times New Roman"/>
          <w:sz w:val="24"/>
          <w:szCs w:val="24"/>
        </w:rPr>
      </w:pPr>
    </w:p>
    <w:p w14:paraId="18C79CCE" w14:textId="77777777" w:rsidR="004D509A" w:rsidRDefault="005B334C">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References</w:t>
      </w:r>
    </w:p>
    <w:p w14:paraId="18C79CCF"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Goldin, C., Katz, L. F., &amp; </w:t>
      </w:r>
      <w:proofErr w:type="spellStart"/>
      <w:r>
        <w:rPr>
          <w:rFonts w:ascii="Times New Roman" w:eastAsia="Times New Roman" w:hAnsi="Times New Roman" w:cs="Times New Roman"/>
          <w:color w:val="000000"/>
        </w:rPr>
        <w:t>Kuziemko</w:t>
      </w:r>
      <w:proofErr w:type="spellEnd"/>
      <w:r>
        <w:rPr>
          <w:rFonts w:ascii="Times New Roman" w:eastAsia="Times New Roman" w:hAnsi="Times New Roman" w:cs="Times New Roman"/>
          <w:color w:val="000000"/>
        </w:rPr>
        <w:t xml:space="preserve">, I. (2006). The Homecoming of American College Women: </w:t>
      </w:r>
      <w:r>
        <w:rPr>
          <w:rFonts w:ascii="Times New Roman" w:eastAsia="Times New Roman" w:hAnsi="Times New Roman" w:cs="Times New Roman"/>
          <w:color w:val="000000"/>
        </w:rPr>
        <w:lastRenderedPageBreak/>
        <w:t xml:space="preserve">The Reversal of the College Gender Gap. </w:t>
      </w:r>
      <w:r>
        <w:rPr>
          <w:rFonts w:ascii="Times New Roman" w:eastAsia="Times New Roman" w:hAnsi="Times New Roman" w:cs="Times New Roman"/>
          <w:i/>
          <w:color w:val="000000"/>
        </w:rPr>
        <w:t>Journal of Economic Perspectives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20</w:t>
      </w:r>
      <w:r>
        <w:rPr>
          <w:rFonts w:ascii="Times New Roman" w:eastAsia="Times New Roman" w:hAnsi="Times New Roman" w:cs="Times New Roman"/>
          <w:color w:val="000000"/>
        </w:rPr>
        <w:t>(4), 133–156. https://doi.org/10.1257/jep.20.4.133</w:t>
      </w:r>
    </w:p>
    <w:p w14:paraId="18C79CD0"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Bertrand, M., &amp; Hallock, K. F. (2001). The Gender Gap in Top Corporate Jobs. </w:t>
      </w:r>
      <w:r>
        <w:rPr>
          <w:rFonts w:ascii="Times New Roman" w:eastAsia="Times New Roman" w:hAnsi="Times New Roman" w:cs="Times New Roman"/>
          <w:i/>
          <w:color w:val="000000"/>
        </w:rPr>
        <w:t>Industrial and Labor Relations Review</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55</w:t>
      </w:r>
      <w:r>
        <w:rPr>
          <w:rFonts w:ascii="Times New Roman" w:eastAsia="Times New Roman" w:hAnsi="Times New Roman" w:cs="Times New Roman"/>
          <w:color w:val="000000"/>
        </w:rPr>
        <w:t>, 3–21.</w:t>
      </w:r>
    </w:p>
    <w:p w14:paraId="18C79CD1"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Blau</w:t>
      </w:r>
      <w:proofErr w:type="spellEnd"/>
      <w:r>
        <w:rPr>
          <w:rFonts w:ascii="Times New Roman" w:eastAsia="Times New Roman" w:hAnsi="Times New Roman" w:cs="Times New Roman"/>
          <w:color w:val="000000"/>
        </w:rPr>
        <w:t xml:space="preserve">, F. D., &amp; Kahn, L. M. (2017). The Gender Wage Gap: Extent, Trends, and Explanations. </w:t>
      </w:r>
      <w:r>
        <w:rPr>
          <w:rFonts w:ascii="Times New Roman" w:eastAsia="Times New Roman" w:hAnsi="Times New Roman" w:cs="Times New Roman"/>
          <w:i/>
          <w:color w:val="000000"/>
        </w:rPr>
        <w:t>Journal of Economic Literature</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55</w:t>
      </w:r>
      <w:r>
        <w:rPr>
          <w:rFonts w:ascii="Times New Roman" w:eastAsia="Times New Roman" w:hAnsi="Times New Roman" w:cs="Times New Roman"/>
          <w:color w:val="000000"/>
        </w:rPr>
        <w:t xml:space="preserve">(3), 789–865. </w:t>
      </w:r>
      <w:hyperlink r:id="rId12">
        <w:r>
          <w:rPr>
            <w:rFonts w:ascii="Times New Roman" w:eastAsia="Times New Roman" w:hAnsi="Times New Roman" w:cs="Times New Roman"/>
            <w:color w:val="0563C1"/>
            <w:u w:val="single"/>
          </w:rPr>
          <w:t>https://doi.org/10.1257/jel.20160995</w:t>
        </w:r>
      </w:hyperlink>
    </w:p>
    <w:p w14:paraId="18C79CD2"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sidRPr="00E34550">
        <w:rPr>
          <w:rFonts w:ascii="Times New Roman" w:eastAsia="Times New Roman" w:hAnsi="Times New Roman" w:cs="Times New Roman"/>
          <w:color w:val="000000"/>
          <w:lang w:val="es-MX"/>
        </w:rPr>
        <w:t>Apicella</w:t>
      </w:r>
      <w:proofErr w:type="spellEnd"/>
      <w:r w:rsidRPr="00E34550">
        <w:rPr>
          <w:rFonts w:ascii="Times New Roman" w:eastAsia="Times New Roman" w:hAnsi="Times New Roman" w:cs="Times New Roman"/>
          <w:color w:val="000000"/>
          <w:lang w:val="es-MX"/>
        </w:rPr>
        <w:t xml:space="preserve">, C. L., &amp; </w:t>
      </w:r>
      <w:proofErr w:type="spellStart"/>
      <w:r w:rsidRPr="00E34550">
        <w:rPr>
          <w:rFonts w:ascii="Times New Roman" w:eastAsia="Times New Roman" w:hAnsi="Times New Roman" w:cs="Times New Roman"/>
          <w:color w:val="000000"/>
          <w:lang w:val="es-MX"/>
        </w:rPr>
        <w:t>Dreber</w:t>
      </w:r>
      <w:proofErr w:type="spellEnd"/>
      <w:r w:rsidRPr="00E34550">
        <w:rPr>
          <w:rFonts w:ascii="Times New Roman" w:eastAsia="Times New Roman" w:hAnsi="Times New Roman" w:cs="Times New Roman"/>
          <w:color w:val="000000"/>
          <w:lang w:val="es-MX"/>
        </w:rPr>
        <w:t xml:space="preserve">, A. (2015). </w:t>
      </w:r>
      <w:r>
        <w:rPr>
          <w:rFonts w:ascii="Times New Roman" w:eastAsia="Times New Roman" w:hAnsi="Times New Roman" w:cs="Times New Roman"/>
          <w:color w:val="000000"/>
        </w:rPr>
        <w:t xml:space="preserve">Sex Differences in Competitiveness: Hunter-Gatherer Women and Girls Compete Less in Gender-Neutral and Male-Centric Tasks. </w:t>
      </w:r>
      <w:r>
        <w:rPr>
          <w:rFonts w:ascii="Times New Roman" w:eastAsia="Times New Roman" w:hAnsi="Times New Roman" w:cs="Times New Roman"/>
          <w:i/>
          <w:color w:val="000000"/>
        </w:rPr>
        <w:t>Adaptive Human Behavior and Physiology, 1</w:t>
      </w:r>
      <w:r>
        <w:rPr>
          <w:rFonts w:ascii="Times New Roman" w:eastAsia="Times New Roman" w:hAnsi="Times New Roman" w:cs="Times New Roman"/>
          <w:color w:val="000000"/>
        </w:rPr>
        <w:t xml:space="preserve">(3), 247–269. </w:t>
      </w:r>
      <w:hyperlink r:id="rId13">
        <w:r>
          <w:rPr>
            <w:rFonts w:ascii="Times New Roman" w:eastAsia="Times New Roman" w:hAnsi="Times New Roman" w:cs="Times New Roman"/>
            <w:color w:val="0563C1"/>
            <w:u w:val="single"/>
          </w:rPr>
          <w:t>https://doi.org/10.1007/s40750-014-0015-z</w:t>
        </w:r>
      </w:hyperlink>
    </w:p>
    <w:p w14:paraId="18C79CD3"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Croson</w:t>
      </w:r>
      <w:proofErr w:type="spellEnd"/>
      <w:r>
        <w:rPr>
          <w:rFonts w:ascii="Times New Roman" w:eastAsia="Times New Roman" w:hAnsi="Times New Roman" w:cs="Times New Roman"/>
          <w:color w:val="000000"/>
        </w:rPr>
        <w:t xml:space="preserve">, R., &amp; </w:t>
      </w:r>
      <w:proofErr w:type="spellStart"/>
      <w:r>
        <w:rPr>
          <w:rFonts w:ascii="Times New Roman" w:eastAsia="Times New Roman" w:hAnsi="Times New Roman" w:cs="Times New Roman"/>
          <w:color w:val="000000"/>
        </w:rPr>
        <w:t>Gneezy</w:t>
      </w:r>
      <w:proofErr w:type="spellEnd"/>
      <w:r>
        <w:rPr>
          <w:rFonts w:ascii="Times New Roman" w:eastAsia="Times New Roman" w:hAnsi="Times New Roman" w:cs="Times New Roman"/>
          <w:color w:val="000000"/>
        </w:rPr>
        <w:t xml:space="preserve">, U. (2009). Gender Differences in Preferences. </w:t>
      </w:r>
      <w:r>
        <w:rPr>
          <w:rFonts w:ascii="Times New Roman" w:eastAsia="Times New Roman" w:hAnsi="Times New Roman" w:cs="Times New Roman"/>
          <w:i/>
          <w:color w:val="000000"/>
        </w:rPr>
        <w:t>Journal of Economic Literature, 47</w:t>
      </w:r>
      <w:r>
        <w:rPr>
          <w:rFonts w:ascii="Times New Roman" w:eastAsia="Times New Roman" w:hAnsi="Times New Roman" w:cs="Times New Roman"/>
          <w:color w:val="000000"/>
        </w:rPr>
        <w:t xml:space="preserve">(2), 448–474. </w:t>
      </w:r>
      <w:hyperlink r:id="rId14">
        <w:r>
          <w:rPr>
            <w:rFonts w:ascii="Times New Roman" w:eastAsia="Times New Roman" w:hAnsi="Times New Roman" w:cs="Times New Roman"/>
            <w:color w:val="0563C1"/>
            <w:u w:val="single"/>
          </w:rPr>
          <w:t>https://doi.org/10.1257/jel.47.2.448</w:t>
        </w:r>
      </w:hyperlink>
    </w:p>
    <w:p w14:paraId="18C79CD4"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Niederle</w:t>
      </w:r>
      <w:proofErr w:type="spellEnd"/>
      <w:r>
        <w:rPr>
          <w:rFonts w:ascii="Times New Roman" w:eastAsia="Times New Roman" w:hAnsi="Times New Roman" w:cs="Times New Roman"/>
          <w:color w:val="000000"/>
        </w:rPr>
        <w:t xml:space="preserve">, M., &amp; </w:t>
      </w:r>
      <w:proofErr w:type="spellStart"/>
      <w:r>
        <w:rPr>
          <w:rFonts w:ascii="Times New Roman" w:eastAsia="Times New Roman" w:hAnsi="Times New Roman" w:cs="Times New Roman"/>
          <w:color w:val="000000"/>
        </w:rPr>
        <w:t>Vesterlund</w:t>
      </w:r>
      <w:proofErr w:type="spellEnd"/>
      <w:r>
        <w:rPr>
          <w:rFonts w:ascii="Times New Roman" w:eastAsia="Times New Roman" w:hAnsi="Times New Roman" w:cs="Times New Roman"/>
          <w:color w:val="000000"/>
        </w:rPr>
        <w:t xml:space="preserve">, L. (2007). Do Women Shy Away From Competition? Do Men Compete Too Much? </w:t>
      </w:r>
      <w:r>
        <w:rPr>
          <w:rFonts w:ascii="Times New Roman" w:eastAsia="Times New Roman" w:hAnsi="Times New Roman" w:cs="Times New Roman"/>
          <w:i/>
          <w:color w:val="000000"/>
        </w:rPr>
        <w:t>The Quarterly Journal of Economics</w:t>
      </w:r>
      <w:r>
        <w:rPr>
          <w:rFonts w:ascii="Times New Roman" w:eastAsia="Times New Roman" w:hAnsi="Times New Roman" w:cs="Times New Roman"/>
          <w:color w:val="000000"/>
        </w:rPr>
        <w:t xml:space="preserve">, 1067–1101. Retrieved from </w:t>
      </w:r>
      <w:hyperlink r:id="rId15">
        <w:r>
          <w:rPr>
            <w:rFonts w:ascii="Times New Roman" w:eastAsia="Times New Roman" w:hAnsi="Times New Roman" w:cs="Times New Roman"/>
            <w:color w:val="0563C1"/>
            <w:u w:val="single"/>
          </w:rPr>
          <w:t>https://web.stanford.edu/~niederle/Niederle.Vesterlund.QJE.2007.pdf</w:t>
        </w:r>
      </w:hyperlink>
    </w:p>
    <w:p w14:paraId="18C79CD5"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Niederle</w:t>
      </w:r>
      <w:proofErr w:type="spellEnd"/>
      <w:r>
        <w:rPr>
          <w:rFonts w:ascii="Times New Roman" w:eastAsia="Times New Roman" w:hAnsi="Times New Roman" w:cs="Times New Roman"/>
          <w:color w:val="000000"/>
        </w:rPr>
        <w:t xml:space="preserve">, M., &amp; </w:t>
      </w:r>
      <w:proofErr w:type="spellStart"/>
      <w:r>
        <w:rPr>
          <w:rFonts w:ascii="Times New Roman" w:eastAsia="Times New Roman" w:hAnsi="Times New Roman" w:cs="Times New Roman"/>
          <w:color w:val="000000"/>
        </w:rPr>
        <w:t>Vesterlund</w:t>
      </w:r>
      <w:proofErr w:type="spellEnd"/>
      <w:r>
        <w:rPr>
          <w:rFonts w:ascii="Times New Roman" w:eastAsia="Times New Roman" w:hAnsi="Times New Roman" w:cs="Times New Roman"/>
          <w:color w:val="000000"/>
        </w:rPr>
        <w:t xml:space="preserve">, L. (2011). Gender and Competition. </w:t>
      </w:r>
      <w:r>
        <w:rPr>
          <w:rFonts w:ascii="Times New Roman" w:eastAsia="Times New Roman" w:hAnsi="Times New Roman" w:cs="Times New Roman"/>
          <w:i/>
          <w:color w:val="000000"/>
        </w:rPr>
        <w:t>Annual Review of Economics, 3</w:t>
      </w:r>
      <w:r>
        <w:rPr>
          <w:rFonts w:ascii="Times New Roman" w:eastAsia="Times New Roman" w:hAnsi="Times New Roman" w:cs="Times New Roman"/>
          <w:color w:val="000000"/>
        </w:rPr>
        <w:t xml:space="preserve">, 601–630. </w:t>
      </w:r>
      <w:hyperlink r:id="rId16">
        <w:r>
          <w:rPr>
            <w:rFonts w:ascii="Times New Roman" w:eastAsia="Times New Roman" w:hAnsi="Times New Roman" w:cs="Times New Roman"/>
            <w:color w:val="0563C1"/>
            <w:u w:val="single"/>
          </w:rPr>
          <w:t>https://doi.org/10.1016/j.labeco.2009.08.002</w:t>
        </w:r>
      </w:hyperlink>
    </w:p>
    <w:p w14:paraId="18C79CD6"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Schunk, D. H. (1981). Modeling and Attributional Effects on Children’s Achievement: A Self-Efficacy Analysis. </w:t>
      </w:r>
      <w:r>
        <w:rPr>
          <w:rFonts w:ascii="Times New Roman" w:eastAsia="Times New Roman" w:hAnsi="Times New Roman" w:cs="Times New Roman"/>
          <w:i/>
          <w:color w:val="000000"/>
        </w:rPr>
        <w:t>Journal of Educational Psychology, 73</w:t>
      </w:r>
      <w:r>
        <w:rPr>
          <w:rFonts w:ascii="Times New Roman" w:eastAsia="Times New Roman" w:hAnsi="Times New Roman" w:cs="Times New Roman"/>
          <w:color w:val="000000"/>
        </w:rPr>
        <w:t>(1), 93–105.</w:t>
      </w:r>
    </w:p>
    <w:p w14:paraId="18C79CD7"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Schunk, D. H. (1982). Progress Self-Monitoring: Effects on Children’s Self-Efficacy and Achievement. </w:t>
      </w:r>
      <w:r>
        <w:rPr>
          <w:rFonts w:ascii="Times New Roman" w:eastAsia="Times New Roman" w:hAnsi="Times New Roman" w:cs="Times New Roman"/>
          <w:i/>
          <w:color w:val="000000"/>
        </w:rPr>
        <w:t>The Journal of Experimental Education, 51</w:t>
      </w:r>
      <w:r>
        <w:rPr>
          <w:rFonts w:ascii="Times New Roman" w:eastAsia="Times New Roman" w:hAnsi="Times New Roman" w:cs="Times New Roman"/>
          <w:color w:val="000000"/>
        </w:rPr>
        <w:t>(2), 89–93.</w:t>
      </w:r>
    </w:p>
    <w:p w14:paraId="18C79CD8"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Gist, M. E., &amp; Mitchell, T. R. (1992). Self-Efficacy: A Theoretical Analysis of Its Determinants and Malleability. </w:t>
      </w:r>
      <w:r>
        <w:rPr>
          <w:rFonts w:ascii="Times New Roman" w:eastAsia="Times New Roman" w:hAnsi="Times New Roman" w:cs="Times New Roman"/>
          <w:i/>
          <w:color w:val="000000"/>
        </w:rPr>
        <w:t>The Academy of Management Review, 17</w:t>
      </w:r>
      <w:r>
        <w:rPr>
          <w:rFonts w:ascii="Times New Roman" w:eastAsia="Times New Roman" w:hAnsi="Times New Roman" w:cs="Times New Roman"/>
          <w:color w:val="000000"/>
        </w:rPr>
        <w:t>(2), 183–211.</w:t>
      </w:r>
    </w:p>
    <w:p w14:paraId="18C79CD9"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Dohmen</w:t>
      </w:r>
      <w:proofErr w:type="spellEnd"/>
      <w:r>
        <w:rPr>
          <w:rFonts w:ascii="Times New Roman" w:eastAsia="Times New Roman" w:hAnsi="Times New Roman" w:cs="Times New Roman"/>
        </w:rPr>
        <w:t xml:space="preserve">, T., Falk, A., Huffman, D., </w:t>
      </w:r>
      <w:proofErr w:type="spellStart"/>
      <w:r>
        <w:rPr>
          <w:rFonts w:ascii="Times New Roman" w:eastAsia="Times New Roman" w:hAnsi="Times New Roman" w:cs="Times New Roman"/>
        </w:rPr>
        <w:t>Sunde</w:t>
      </w:r>
      <w:proofErr w:type="spellEnd"/>
      <w:r>
        <w:rPr>
          <w:rFonts w:ascii="Times New Roman" w:eastAsia="Times New Roman" w:hAnsi="Times New Roman" w:cs="Times New Roman"/>
        </w:rPr>
        <w:t>, U., Schupp, J., &amp; Wagner, G. G. (2011). Individual risk attitudes: Measurement, determinants, and behavioral consequences.</w:t>
      </w:r>
      <w:r>
        <w:rPr>
          <w:rFonts w:ascii="Times New Roman" w:eastAsia="Times New Roman" w:hAnsi="Times New Roman" w:cs="Times New Roman"/>
          <w:i/>
        </w:rPr>
        <w:t xml:space="preserve"> Journal of the European Economic Association, 9</w:t>
      </w:r>
      <w:r>
        <w:rPr>
          <w:rFonts w:ascii="Times New Roman" w:eastAsia="Times New Roman" w:hAnsi="Times New Roman" w:cs="Times New Roman"/>
        </w:rPr>
        <w:t>(3), 522-550.</w:t>
      </w:r>
    </w:p>
    <w:p w14:paraId="18C79CDA"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Leslie, S.J., </w:t>
      </w:r>
      <w:proofErr w:type="spellStart"/>
      <w:r>
        <w:rPr>
          <w:rFonts w:ascii="Times New Roman" w:eastAsia="Times New Roman" w:hAnsi="Times New Roman" w:cs="Times New Roman"/>
        </w:rPr>
        <w:t>Cimpian</w:t>
      </w:r>
      <w:proofErr w:type="spellEnd"/>
      <w:r>
        <w:rPr>
          <w:rFonts w:ascii="Times New Roman" w:eastAsia="Times New Roman" w:hAnsi="Times New Roman" w:cs="Times New Roman"/>
        </w:rPr>
        <w:t xml:space="preserve"> A., Meyer M., &amp; Freeland E. (2015). Expectations of brilliance underlie gender distributions across academic disciplines. </w:t>
      </w:r>
      <w:r>
        <w:rPr>
          <w:rFonts w:ascii="Times New Roman" w:eastAsia="Times New Roman" w:hAnsi="Times New Roman" w:cs="Times New Roman"/>
          <w:i/>
        </w:rPr>
        <w:t>Science, 347</w:t>
      </w:r>
      <w:r>
        <w:rPr>
          <w:rFonts w:ascii="Times New Roman" w:eastAsia="Times New Roman" w:hAnsi="Times New Roman" w:cs="Times New Roman"/>
        </w:rPr>
        <w:t>(6219), 262–265.</w:t>
      </w:r>
    </w:p>
    <w:p w14:paraId="18C79CDB"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Milyavskaya</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Galla</w:t>
      </w:r>
      <w:proofErr w:type="spellEnd"/>
      <w:r>
        <w:rPr>
          <w:rFonts w:ascii="Times New Roman" w:eastAsia="Times New Roman" w:hAnsi="Times New Roman" w:cs="Times New Roman"/>
        </w:rPr>
        <w:t xml:space="preserve">, B., </w:t>
      </w:r>
      <w:proofErr w:type="spellStart"/>
      <w:r>
        <w:rPr>
          <w:rFonts w:ascii="Times New Roman" w:eastAsia="Times New Roman" w:hAnsi="Times New Roman" w:cs="Times New Roman"/>
        </w:rPr>
        <w:t>Inzlicht</w:t>
      </w:r>
      <w:proofErr w:type="spellEnd"/>
      <w:r>
        <w:rPr>
          <w:rFonts w:ascii="Times New Roman" w:eastAsia="Times New Roman" w:hAnsi="Times New Roman" w:cs="Times New Roman"/>
        </w:rPr>
        <w:t xml:space="preserve">, M., &amp; Duckworth, A. (2018, October 26). </w:t>
      </w:r>
      <w:r>
        <w:rPr>
          <w:rFonts w:ascii="Times New Roman" w:eastAsia="Times New Roman" w:hAnsi="Times New Roman" w:cs="Times New Roman"/>
          <w:i/>
        </w:rPr>
        <w:t>More effort, less fatigue: How interest increases effort and reduces mental fatigue</w:t>
      </w:r>
      <w:r>
        <w:rPr>
          <w:rFonts w:ascii="Times New Roman" w:eastAsia="Times New Roman" w:hAnsi="Times New Roman" w:cs="Times New Roman"/>
        </w:rPr>
        <w:t>. Retrieved from http://dx.doi.org/10.31234/osf.io/8npfx</w:t>
      </w:r>
    </w:p>
    <w:sectPr w:rsidR="004D509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 w:author="Richards, Keana" w:date="2020-11-09T09:19:00Z" w:initials="RK">
    <w:p w14:paraId="3BE61376" w14:textId="3B72FE14" w:rsidR="006C0C7A" w:rsidRDefault="006C0C7A">
      <w:pPr>
        <w:pStyle w:val="CommentText"/>
      </w:pPr>
      <w:r>
        <w:rPr>
          <w:rStyle w:val="CommentReference"/>
        </w:rPr>
        <w:annotationRef/>
      </w:r>
      <w:r>
        <w:t xml:space="preserve">possibly make this continuous? </w:t>
      </w:r>
      <w:r w:rsidR="003C128B">
        <w:t xml:space="preserve">or ask them whether they would’ve liked more time to prepare? </w:t>
      </w:r>
    </w:p>
  </w:comment>
  <w:comment w:id="48" w:author="Richards, Keana" w:date="2021-01-17T17:27:00Z" w:initials="RK">
    <w:p w14:paraId="11431B42" w14:textId="237B487E" w:rsidR="00412041" w:rsidRPr="00412041" w:rsidRDefault="00412041">
      <w:pPr>
        <w:pStyle w:val="CommentText"/>
      </w:pPr>
      <w:r>
        <w:rPr>
          <w:rStyle w:val="CommentReference"/>
        </w:rPr>
        <w:annotationRef/>
      </w:r>
      <w:r>
        <w:t>not sure if we want to incentivize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E61376" w15:done="0"/>
  <w15:commentEx w15:paraId="11431B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61376" w16cid:durableId="2353881A"/>
  <w16cid:commentId w16cid:paraId="11431B42" w16cid:durableId="23AEF2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34324"/>
    <w:multiLevelType w:val="multilevel"/>
    <w:tmpl w:val="E2CC62A4"/>
    <w:lvl w:ilvl="0">
      <w:start w:val="1"/>
      <w:numFmt w:val="decimal"/>
      <w:lvlText w:val="%1)"/>
      <w:lvlJc w:val="left"/>
      <w:pPr>
        <w:ind w:left="360" w:hanging="360"/>
      </w:pPr>
      <w:rPr>
        <w:rFonts w:ascii="Times New Roman" w:eastAsia="Times New Roman" w:hAnsi="Times New Roman" w:cs="Times New Roman"/>
        <w:b w:val="0"/>
      </w:rPr>
    </w:lvl>
    <w:lvl w:ilvl="1">
      <w:start w:val="1"/>
      <w:numFmt w:val="lowerLetter"/>
      <w:lvlText w:val="%2)"/>
      <w:lvlJc w:val="left"/>
      <w:pPr>
        <w:ind w:left="720" w:hanging="360"/>
      </w:pPr>
      <w:rPr>
        <w:b w:val="0"/>
      </w:rPr>
    </w:lvl>
    <w:lvl w:ilvl="2">
      <w:start w:val="1"/>
      <w:numFmt w:val="lowerRoman"/>
      <w:lvlText w:val="%3)"/>
      <w:lvlJc w:val="right"/>
      <w:pPr>
        <w:ind w:left="1980" w:hanging="360"/>
      </w:pPr>
      <w:rPr>
        <w:rFonts w:ascii="Noto Sans Symbols" w:eastAsia="Noto Sans Symbols" w:hAnsi="Noto Sans Symbols" w:cs="Noto Sans Symbols"/>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0E9422F"/>
    <w:multiLevelType w:val="multilevel"/>
    <w:tmpl w:val="7B60B5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2626EB"/>
    <w:multiLevelType w:val="multilevel"/>
    <w:tmpl w:val="7EA4F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s, Keana">
    <w15:presenceInfo w15:providerId="None" w15:userId="Richards, Ke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09A"/>
    <w:rsid w:val="0004072A"/>
    <w:rsid w:val="00050DB9"/>
    <w:rsid w:val="00051FAD"/>
    <w:rsid w:val="00085594"/>
    <w:rsid w:val="000B38C7"/>
    <w:rsid w:val="000B75DA"/>
    <w:rsid w:val="000C7584"/>
    <w:rsid w:val="000E2894"/>
    <w:rsid w:val="000E2E02"/>
    <w:rsid w:val="00124866"/>
    <w:rsid w:val="0014075E"/>
    <w:rsid w:val="001E2633"/>
    <w:rsid w:val="00202B18"/>
    <w:rsid w:val="00223336"/>
    <w:rsid w:val="00230721"/>
    <w:rsid w:val="002367B1"/>
    <w:rsid w:val="00252BE0"/>
    <w:rsid w:val="00270EFD"/>
    <w:rsid w:val="0028307A"/>
    <w:rsid w:val="00297A14"/>
    <w:rsid w:val="002B6246"/>
    <w:rsid w:val="002C247C"/>
    <w:rsid w:val="00301835"/>
    <w:rsid w:val="0032185C"/>
    <w:rsid w:val="00322EA3"/>
    <w:rsid w:val="00331794"/>
    <w:rsid w:val="00337347"/>
    <w:rsid w:val="0035312C"/>
    <w:rsid w:val="003C128B"/>
    <w:rsid w:val="003C452E"/>
    <w:rsid w:val="003C7CF7"/>
    <w:rsid w:val="003D4659"/>
    <w:rsid w:val="003D6340"/>
    <w:rsid w:val="003F7119"/>
    <w:rsid w:val="00412041"/>
    <w:rsid w:val="00414D24"/>
    <w:rsid w:val="00447895"/>
    <w:rsid w:val="00450C6A"/>
    <w:rsid w:val="00486DCA"/>
    <w:rsid w:val="004A5E4B"/>
    <w:rsid w:val="004D509A"/>
    <w:rsid w:val="004F4106"/>
    <w:rsid w:val="00507FED"/>
    <w:rsid w:val="00530723"/>
    <w:rsid w:val="00575A67"/>
    <w:rsid w:val="005A2FA9"/>
    <w:rsid w:val="005B22E7"/>
    <w:rsid w:val="005B334C"/>
    <w:rsid w:val="005F4F92"/>
    <w:rsid w:val="00614063"/>
    <w:rsid w:val="00620E00"/>
    <w:rsid w:val="006658D5"/>
    <w:rsid w:val="00674939"/>
    <w:rsid w:val="00691BC3"/>
    <w:rsid w:val="006C0C7A"/>
    <w:rsid w:val="006C3AA4"/>
    <w:rsid w:val="006E771A"/>
    <w:rsid w:val="006F2CA7"/>
    <w:rsid w:val="00733372"/>
    <w:rsid w:val="007521D1"/>
    <w:rsid w:val="0076362E"/>
    <w:rsid w:val="00781750"/>
    <w:rsid w:val="00792820"/>
    <w:rsid w:val="0079378A"/>
    <w:rsid w:val="00797D4C"/>
    <w:rsid w:val="007D1B86"/>
    <w:rsid w:val="0081542B"/>
    <w:rsid w:val="008176EF"/>
    <w:rsid w:val="008444CB"/>
    <w:rsid w:val="00852616"/>
    <w:rsid w:val="00887C53"/>
    <w:rsid w:val="00891D3D"/>
    <w:rsid w:val="008C73F8"/>
    <w:rsid w:val="008E5F70"/>
    <w:rsid w:val="009C29C7"/>
    <w:rsid w:val="009E0440"/>
    <w:rsid w:val="009E560E"/>
    <w:rsid w:val="009F303E"/>
    <w:rsid w:val="009F7D3F"/>
    <w:rsid w:val="00A12FE1"/>
    <w:rsid w:val="00A17170"/>
    <w:rsid w:val="00A33BA2"/>
    <w:rsid w:val="00A46779"/>
    <w:rsid w:val="00A75E4C"/>
    <w:rsid w:val="00A87B15"/>
    <w:rsid w:val="00AA2277"/>
    <w:rsid w:val="00AA6089"/>
    <w:rsid w:val="00AB3D84"/>
    <w:rsid w:val="00AB43E9"/>
    <w:rsid w:val="00AC4B73"/>
    <w:rsid w:val="00AD6C38"/>
    <w:rsid w:val="00B02AD9"/>
    <w:rsid w:val="00B12697"/>
    <w:rsid w:val="00B1480F"/>
    <w:rsid w:val="00B53035"/>
    <w:rsid w:val="00B5657E"/>
    <w:rsid w:val="00B76A60"/>
    <w:rsid w:val="00B82095"/>
    <w:rsid w:val="00B97A06"/>
    <w:rsid w:val="00BA2636"/>
    <w:rsid w:val="00BC4A57"/>
    <w:rsid w:val="00BD1A1D"/>
    <w:rsid w:val="00BF0214"/>
    <w:rsid w:val="00C05B5B"/>
    <w:rsid w:val="00C218CB"/>
    <w:rsid w:val="00C553AC"/>
    <w:rsid w:val="00C702D9"/>
    <w:rsid w:val="00C914FB"/>
    <w:rsid w:val="00D264AB"/>
    <w:rsid w:val="00D80A4E"/>
    <w:rsid w:val="00D85CAF"/>
    <w:rsid w:val="00D90B7E"/>
    <w:rsid w:val="00D94DE9"/>
    <w:rsid w:val="00DB28C1"/>
    <w:rsid w:val="00DE33CB"/>
    <w:rsid w:val="00DF0877"/>
    <w:rsid w:val="00DF520F"/>
    <w:rsid w:val="00E2468F"/>
    <w:rsid w:val="00E3319D"/>
    <w:rsid w:val="00E34550"/>
    <w:rsid w:val="00E52198"/>
    <w:rsid w:val="00E80121"/>
    <w:rsid w:val="00E823C7"/>
    <w:rsid w:val="00EA49D9"/>
    <w:rsid w:val="00EC4D34"/>
    <w:rsid w:val="00ED4E53"/>
    <w:rsid w:val="00EE4226"/>
    <w:rsid w:val="00F1166A"/>
    <w:rsid w:val="00F20AA2"/>
    <w:rsid w:val="00F27596"/>
    <w:rsid w:val="00F63526"/>
    <w:rsid w:val="00F66968"/>
    <w:rsid w:val="00F80651"/>
    <w:rsid w:val="00F83389"/>
    <w:rsid w:val="00FB75EB"/>
    <w:rsid w:val="00FD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9C4D"/>
  <w15:docId w15:val="{DE377F12-AF32-48FC-9156-7C97DB6E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D264AB"/>
    <w:rPr>
      <w:sz w:val="16"/>
      <w:szCs w:val="16"/>
    </w:rPr>
  </w:style>
  <w:style w:type="paragraph" w:styleId="CommentText">
    <w:name w:val="annotation text"/>
    <w:basedOn w:val="Normal"/>
    <w:link w:val="CommentTextChar"/>
    <w:uiPriority w:val="99"/>
    <w:semiHidden/>
    <w:unhideWhenUsed/>
    <w:rsid w:val="00D264AB"/>
    <w:pPr>
      <w:spacing w:line="240" w:lineRule="auto"/>
    </w:pPr>
    <w:rPr>
      <w:sz w:val="20"/>
      <w:szCs w:val="20"/>
    </w:rPr>
  </w:style>
  <w:style w:type="character" w:customStyle="1" w:styleId="CommentTextChar">
    <w:name w:val="Comment Text Char"/>
    <w:basedOn w:val="DefaultParagraphFont"/>
    <w:link w:val="CommentText"/>
    <w:uiPriority w:val="99"/>
    <w:semiHidden/>
    <w:rsid w:val="00D264AB"/>
    <w:rPr>
      <w:sz w:val="20"/>
      <w:szCs w:val="20"/>
    </w:rPr>
  </w:style>
  <w:style w:type="paragraph" w:styleId="CommentSubject">
    <w:name w:val="annotation subject"/>
    <w:basedOn w:val="CommentText"/>
    <w:next w:val="CommentText"/>
    <w:link w:val="CommentSubjectChar"/>
    <w:uiPriority w:val="99"/>
    <w:semiHidden/>
    <w:unhideWhenUsed/>
    <w:rsid w:val="00D264AB"/>
    <w:rPr>
      <w:b/>
      <w:bCs/>
    </w:rPr>
  </w:style>
  <w:style w:type="character" w:customStyle="1" w:styleId="CommentSubjectChar">
    <w:name w:val="Comment Subject Char"/>
    <w:basedOn w:val="CommentTextChar"/>
    <w:link w:val="CommentSubject"/>
    <w:uiPriority w:val="99"/>
    <w:semiHidden/>
    <w:rsid w:val="00D264AB"/>
    <w:rPr>
      <w:b/>
      <w:bCs/>
      <w:sz w:val="20"/>
      <w:szCs w:val="20"/>
    </w:rPr>
  </w:style>
  <w:style w:type="paragraph" w:styleId="BalloonText">
    <w:name w:val="Balloon Text"/>
    <w:basedOn w:val="Normal"/>
    <w:link w:val="BalloonTextChar"/>
    <w:uiPriority w:val="99"/>
    <w:semiHidden/>
    <w:unhideWhenUsed/>
    <w:rsid w:val="00D264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4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07/s40750-014-0015-z"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257/jel.2016099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16/j.labeco.2009.08.002"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web.stanford.edu/~niederle/Niederle.Vesterlund.QJE.2007.pdf"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doi.org/10.1257/jel.47.2.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499DA88D767641A671BB14D0951571" ma:contentTypeVersion="10" ma:contentTypeDescription="Create a new document." ma:contentTypeScope="" ma:versionID="20912f25815a2c421794557909ebcb87">
  <xsd:schema xmlns:xsd="http://www.w3.org/2001/XMLSchema" xmlns:xs="http://www.w3.org/2001/XMLSchema" xmlns:p="http://schemas.microsoft.com/office/2006/metadata/properties" xmlns:ns3="942582d9-5995-469d-bbad-f581e824c277" targetNamespace="http://schemas.microsoft.com/office/2006/metadata/properties" ma:root="true" ma:fieldsID="e3f0b131dfff52f863c6db100fb8497a" ns3:_="">
    <xsd:import namespace="942582d9-5995-469d-bbad-f581e824c2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582d9-5995-469d-bbad-f581e824c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2424E-9B5B-47BE-A3E8-3B12AC465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582d9-5995-469d-bbad-f581e824c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2DBA97-584D-49C0-A01E-96856FCFE311}">
  <ds:schemaRefs>
    <ds:schemaRef ds:uri="http://schemas.microsoft.com/sharepoint/v3/contenttype/forms"/>
  </ds:schemaRefs>
</ds:datastoreItem>
</file>

<file path=customXml/itemProps3.xml><?xml version="1.0" encoding="utf-8"?>
<ds:datastoreItem xmlns:ds="http://schemas.openxmlformats.org/officeDocument/2006/customXml" ds:itemID="{EFDD9EE6-5442-43CC-AD39-DFE5B56FEB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C8CCB4-1E73-4CF1-8B8E-AC392DD2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7</Pages>
  <Words>2797</Words>
  <Characters>15947</Characters>
  <Application>Microsoft Office Word</Application>
  <DocSecurity>0</DocSecurity>
  <Lines>132</Lines>
  <Paragraphs>37</Paragraphs>
  <ScaleCrop>false</ScaleCrop>
  <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Richards, Keana</cp:lastModifiedBy>
  <cp:revision>121</cp:revision>
  <dcterms:created xsi:type="dcterms:W3CDTF">2020-11-09T13:06:00Z</dcterms:created>
  <dcterms:modified xsi:type="dcterms:W3CDTF">2021-01-20T21:08:00Z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0x0101004C499DA88D767641A671BB14D0951571</vt:lpwstr>
  </property>
</Properties>
</file>